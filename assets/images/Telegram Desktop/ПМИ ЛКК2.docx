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4" w:type="pct"/>
        <w:tblLook w:val="04A0" w:firstRow="1" w:lastRow="0" w:firstColumn="1" w:lastColumn="0" w:noHBand="0" w:noVBand="1"/>
      </w:tblPr>
      <w:tblGrid>
        <w:gridCol w:w="4375"/>
        <w:gridCol w:w="664"/>
        <w:gridCol w:w="4210"/>
      </w:tblGrid>
      <w:tr w:rsidR="00AB225B" w:rsidRPr="00B5704E" w14:paraId="5025C709" w14:textId="77777777" w:rsidTr="00755260">
        <w:trPr>
          <w:trHeight w:val="567"/>
        </w:trPr>
        <w:tc>
          <w:tcPr>
            <w:tcW w:w="2365" w:type="pct"/>
            <w:shd w:val="clear" w:color="auto" w:fill="auto"/>
          </w:tcPr>
          <w:p w14:paraId="6D0545DE" w14:textId="77777777" w:rsidR="00AB225B" w:rsidRPr="00B5704E" w:rsidRDefault="00AB225B" w:rsidP="00755260">
            <w:pPr>
              <w:spacing w:before="600" w:after="200"/>
              <w:ind w:firstLine="0"/>
              <w:rPr>
                <w:b/>
                <w:color w:val="000000"/>
              </w:rPr>
            </w:pPr>
            <w:bookmarkStart w:id="0" w:name="_Hlk86067235"/>
            <w:r>
              <w:rPr>
                <w:b/>
                <w:color w:val="000000"/>
              </w:rPr>
              <w:t>«СОГЛАСОВАНО»</w:t>
            </w:r>
          </w:p>
        </w:tc>
        <w:tc>
          <w:tcPr>
            <w:tcW w:w="359" w:type="pct"/>
            <w:shd w:val="clear" w:color="auto" w:fill="auto"/>
          </w:tcPr>
          <w:p w14:paraId="7E56455D" w14:textId="77777777" w:rsidR="00AB225B" w:rsidRPr="00B5704E" w:rsidRDefault="00AB225B" w:rsidP="00755260">
            <w:pPr>
              <w:spacing w:before="600" w:after="200"/>
              <w:ind w:firstLine="0"/>
              <w:rPr>
                <w:b/>
                <w:color w:val="000000"/>
              </w:rPr>
            </w:pPr>
          </w:p>
        </w:tc>
        <w:tc>
          <w:tcPr>
            <w:tcW w:w="2276" w:type="pct"/>
          </w:tcPr>
          <w:p w14:paraId="4EAFFA65" w14:textId="77777777" w:rsidR="00AB225B" w:rsidRPr="00B5704E" w:rsidRDefault="00AB225B" w:rsidP="00755260">
            <w:pPr>
              <w:spacing w:before="600" w:after="200"/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</w:t>
            </w:r>
            <w:r w:rsidRPr="00B5704E">
              <w:rPr>
                <w:b/>
                <w:color w:val="000000"/>
              </w:rPr>
              <w:t>УТВЕРЖДАЮ</w:t>
            </w:r>
            <w:r>
              <w:rPr>
                <w:b/>
                <w:color w:val="000000"/>
              </w:rPr>
              <w:t>»</w:t>
            </w:r>
          </w:p>
        </w:tc>
      </w:tr>
      <w:tr w:rsidR="00AB225B" w:rsidRPr="00B5704E" w14:paraId="4FDFA415" w14:textId="77777777" w:rsidTr="00755260">
        <w:trPr>
          <w:trHeight w:val="851"/>
        </w:trPr>
        <w:tc>
          <w:tcPr>
            <w:tcW w:w="2365" w:type="pct"/>
            <w:shd w:val="clear" w:color="auto" w:fill="auto"/>
          </w:tcPr>
          <w:p w14:paraId="54519602" w14:textId="77777777" w:rsidR="00AB225B" w:rsidRPr="00B5704E" w:rsidRDefault="00AB225B" w:rsidP="00755260">
            <w:pPr>
              <w:widowControl w:val="0"/>
              <w:ind w:firstLine="0"/>
            </w:pPr>
            <w:r>
              <w:t>Заместитель г</w:t>
            </w:r>
            <w:r w:rsidRPr="00B5704E">
              <w:t>енеральн</w:t>
            </w:r>
            <w:r>
              <w:t>ого</w:t>
            </w:r>
            <w:r w:rsidRPr="00B5704E">
              <w:t xml:space="preserve"> директо</w:t>
            </w:r>
            <w:r>
              <w:t>ра</w:t>
            </w:r>
          </w:p>
          <w:p w14:paraId="58F4C096" w14:textId="77777777" w:rsidR="00AB225B" w:rsidRPr="00B5704E" w:rsidRDefault="00AB225B" w:rsidP="00755260">
            <w:pPr>
              <w:ind w:firstLine="0"/>
            </w:pPr>
            <w:r w:rsidRPr="00B5704E">
              <w:t>ООО «СИГМА»</w:t>
            </w:r>
          </w:p>
        </w:tc>
        <w:tc>
          <w:tcPr>
            <w:tcW w:w="359" w:type="pct"/>
            <w:shd w:val="clear" w:color="auto" w:fill="auto"/>
          </w:tcPr>
          <w:p w14:paraId="408D2FFB" w14:textId="77777777" w:rsidR="00AB225B" w:rsidRPr="00B5704E" w:rsidRDefault="00AB225B" w:rsidP="00755260">
            <w:pPr>
              <w:ind w:firstLine="0"/>
            </w:pPr>
          </w:p>
        </w:tc>
        <w:tc>
          <w:tcPr>
            <w:tcW w:w="2276" w:type="pct"/>
          </w:tcPr>
          <w:p w14:paraId="037682D5" w14:textId="77777777" w:rsidR="00AB225B" w:rsidRDefault="00AB225B" w:rsidP="00755260">
            <w:pPr>
              <w:widowControl w:val="0"/>
              <w:ind w:firstLine="0"/>
            </w:pPr>
            <w:r w:rsidRPr="00032C8C">
              <w:t xml:space="preserve">Директор по информационным технологиям </w:t>
            </w:r>
          </w:p>
          <w:p w14:paraId="7485E644" w14:textId="77777777" w:rsidR="00AB225B" w:rsidRPr="00B5704E" w:rsidRDefault="00AB225B" w:rsidP="00755260">
            <w:pPr>
              <w:widowControl w:val="0"/>
              <w:ind w:firstLine="0"/>
            </w:pPr>
            <w:r>
              <w:t>ГУП</w:t>
            </w:r>
            <w:r w:rsidRPr="00B5704E">
              <w:t xml:space="preserve"> «</w:t>
            </w:r>
            <w:r>
              <w:t>Водоканал Санкт-Петербурга</w:t>
            </w:r>
            <w:r w:rsidRPr="00B5704E">
              <w:t>»</w:t>
            </w:r>
          </w:p>
        </w:tc>
      </w:tr>
      <w:tr w:rsidR="00AB225B" w:rsidRPr="00B5704E" w14:paraId="2B2DA448" w14:textId="77777777" w:rsidTr="00755260">
        <w:trPr>
          <w:trHeight w:val="567"/>
        </w:trPr>
        <w:tc>
          <w:tcPr>
            <w:tcW w:w="2365" w:type="pct"/>
            <w:shd w:val="clear" w:color="auto" w:fill="auto"/>
          </w:tcPr>
          <w:p w14:paraId="51A68A53" w14:textId="77777777" w:rsidR="00AB225B" w:rsidRPr="0059105D" w:rsidRDefault="00AB225B" w:rsidP="00755260">
            <w:pPr>
              <w:spacing w:before="200" w:after="200"/>
              <w:ind w:firstLine="0"/>
            </w:pPr>
            <w:r w:rsidRPr="00B5704E">
              <w:t xml:space="preserve">________________ </w:t>
            </w:r>
            <w:r w:rsidRPr="00032C8C">
              <w:rPr>
                <w:bCs/>
              </w:rPr>
              <w:t xml:space="preserve">А.В. </w:t>
            </w:r>
            <w:r>
              <w:rPr>
                <w:bCs/>
              </w:rPr>
              <w:t>Телушкин</w:t>
            </w:r>
          </w:p>
        </w:tc>
        <w:tc>
          <w:tcPr>
            <w:tcW w:w="359" w:type="pct"/>
            <w:shd w:val="clear" w:color="auto" w:fill="auto"/>
          </w:tcPr>
          <w:p w14:paraId="7D15840A" w14:textId="77777777" w:rsidR="00AB225B" w:rsidRPr="00B5704E" w:rsidRDefault="00AB225B" w:rsidP="00755260">
            <w:pPr>
              <w:spacing w:before="200" w:after="200"/>
              <w:ind w:firstLine="0"/>
            </w:pPr>
          </w:p>
        </w:tc>
        <w:tc>
          <w:tcPr>
            <w:tcW w:w="2276" w:type="pct"/>
          </w:tcPr>
          <w:p w14:paraId="3D77776F" w14:textId="77777777" w:rsidR="00AB225B" w:rsidRPr="00B5704E" w:rsidRDefault="00AB225B" w:rsidP="00755260">
            <w:pPr>
              <w:spacing w:before="200"/>
              <w:ind w:firstLine="0"/>
            </w:pPr>
            <w:r w:rsidRPr="00B5704E">
              <w:t>________________</w:t>
            </w:r>
            <w:r w:rsidRPr="00B5704E">
              <w:rPr>
                <w:b/>
              </w:rPr>
              <w:t xml:space="preserve"> </w:t>
            </w:r>
            <w:r>
              <w:t>А.А. Солохин</w:t>
            </w:r>
            <w:r w:rsidRPr="00032C8C">
              <w:rPr>
                <w:bCs/>
              </w:rPr>
              <w:t xml:space="preserve"> </w:t>
            </w:r>
          </w:p>
        </w:tc>
      </w:tr>
      <w:tr w:rsidR="00AB225B" w:rsidRPr="00B5704E" w14:paraId="2944BD00" w14:textId="77777777" w:rsidTr="00755260">
        <w:trPr>
          <w:trHeight w:val="567"/>
        </w:trPr>
        <w:tc>
          <w:tcPr>
            <w:tcW w:w="2365" w:type="pct"/>
            <w:shd w:val="clear" w:color="auto" w:fill="auto"/>
          </w:tcPr>
          <w:p w14:paraId="11043886" w14:textId="77777777" w:rsidR="00AB225B" w:rsidRPr="00B5704E" w:rsidRDefault="00AB225B" w:rsidP="00755260">
            <w:pPr>
              <w:spacing w:before="200" w:after="200"/>
              <w:ind w:firstLine="0"/>
            </w:pPr>
            <w:r w:rsidRPr="00B5704E">
              <w:t>«_____» __________________ 202</w:t>
            </w:r>
            <w:r>
              <w:t>3</w:t>
            </w:r>
            <w:r w:rsidRPr="00B5704E">
              <w:t xml:space="preserve"> г.</w:t>
            </w:r>
          </w:p>
        </w:tc>
        <w:tc>
          <w:tcPr>
            <w:tcW w:w="359" w:type="pct"/>
            <w:shd w:val="clear" w:color="auto" w:fill="auto"/>
          </w:tcPr>
          <w:p w14:paraId="69F92267" w14:textId="77777777" w:rsidR="00AB225B" w:rsidRPr="00B5704E" w:rsidRDefault="00AB225B" w:rsidP="00755260">
            <w:pPr>
              <w:spacing w:before="200" w:after="200"/>
              <w:ind w:firstLine="0"/>
            </w:pPr>
          </w:p>
        </w:tc>
        <w:tc>
          <w:tcPr>
            <w:tcW w:w="2276" w:type="pct"/>
          </w:tcPr>
          <w:p w14:paraId="15A9AC54" w14:textId="77777777" w:rsidR="00AB225B" w:rsidRPr="00B5704E" w:rsidRDefault="00AB225B" w:rsidP="00755260">
            <w:pPr>
              <w:spacing w:before="200" w:after="200"/>
              <w:ind w:firstLine="0"/>
            </w:pPr>
            <w:r w:rsidRPr="00B5704E">
              <w:t>«_____» __________________ 202</w:t>
            </w:r>
            <w:r>
              <w:t>3</w:t>
            </w:r>
            <w:r w:rsidRPr="00B5704E">
              <w:t xml:space="preserve"> г.</w:t>
            </w:r>
          </w:p>
        </w:tc>
      </w:tr>
      <w:bookmarkEnd w:id="0"/>
    </w:tbl>
    <w:p w14:paraId="4ECB3FA9" w14:textId="665613AE" w:rsidR="00AB225B" w:rsidRDefault="00AB225B" w:rsidP="00AB225B">
      <w:pPr>
        <w:ind w:firstLine="0"/>
      </w:pPr>
    </w:p>
    <w:p w14:paraId="0F3DD986" w14:textId="77777777" w:rsidR="00AB225B" w:rsidRDefault="00AB225B"/>
    <w:p w14:paraId="42C436E2" w14:textId="6F2CB30E" w:rsidR="00FB357D" w:rsidRDefault="00FB357D" w:rsidP="00215785">
      <w:pPr>
        <w:pStyle w:val="a6"/>
      </w:pPr>
    </w:p>
    <w:p w14:paraId="20DE0ADC" w14:textId="3C40BBFD" w:rsidR="00D16335" w:rsidRDefault="00D16335" w:rsidP="00215785">
      <w:pPr>
        <w:pStyle w:val="a6"/>
      </w:pPr>
    </w:p>
    <w:p w14:paraId="1A78A5CA" w14:textId="217CF7CC" w:rsidR="003F0C37" w:rsidRDefault="003F0C37" w:rsidP="00215785">
      <w:pPr>
        <w:pStyle w:val="a6"/>
      </w:pPr>
    </w:p>
    <w:p w14:paraId="523B168A" w14:textId="77777777" w:rsidR="003F0C37" w:rsidRDefault="003F0C37" w:rsidP="00215785">
      <w:pPr>
        <w:pStyle w:val="a6"/>
      </w:pPr>
    </w:p>
    <w:p w14:paraId="78A11C1D" w14:textId="57C07CF2" w:rsidR="00D16335" w:rsidRDefault="00D16335" w:rsidP="00215785">
      <w:pPr>
        <w:pStyle w:val="a6"/>
      </w:pPr>
    </w:p>
    <w:p w14:paraId="0E863166" w14:textId="394A36C2" w:rsidR="00D16335" w:rsidRPr="00354853" w:rsidRDefault="00354853" w:rsidP="00D16335">
      <w:pPr>
        <w:pStyle w:val="af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Выполнение работ по созданию системы «Личный кабинет клиента» (программы для ЭВМ) для нудж </w:t>
      </w:r>
      <w:r w:rsidR="00855FE5">
        <w:rPr>
          <w:rFonts w:asciiTheme="minorHAnsi" w:hAnsiTheme="minorHAnsi"/>
        </w:rPr>
        <w:br/>
      </w:r>
      <w:r>
        <w:rPr>
          <w:rFonts w:asciiTheme="minorHAnsi" w:hAnsiTheme="minorHAnsi"/>
        </w:rPr>
        <w:t>ГУП «Водоканал Санкт-Петербурга»</w:t>
      </w:r>
    </w:p>
    <w:p w14:paraId="57F2D02F" w14:textId="30BEF58C" w:rsidR="002E1402" w:rsidRPr="001203CA" w:rsidRDefault="00354853" w:rsidP="001203CA">
      <w:pPr>
        <w:pStyle w:val="af8"/>
      </w:pPr>
      <w:r>
        <w:t xml:space="preserve">система </w:t>
      </w:r>
      <w:r w:rsidRPr="00B5704E">
        <w:t xml:space="preserve">«Личный кабинет </w:t>
      </w:r>
      <w:r>
        <w:t>клиента</w:t>
      </w:r>
      <w:r w:rsidRPr="00B5704E">
        <w:t xml:space="preserve">» </w:t>
      </w:r>
      <w:r w:rsidRPr="00537F1E">
        <w:t>для нужд ГУП</w:t>
      </w:r>
      <w:r>
        <w:t> </w:t>
      </w:r>
      <w:r w:rsidRPr="00537F1E">
        <w:t>«Водоканал Санкт-Петербурга»</w:t>
      </w:r>
    </w:p>
    <w:p w14:paraId="001515E8" w14:textId="7CF8C4E3" w:rsidR="002E1402" w:rsidRPr="002E1402" w:rsidRDefault="00354853" w:rsidP="001203CA">
      <w:pPr>
        <w:pStyle w:val="affff1"/>
      </w:pPr>
      <w:r>
        <w:t>ЛКК</w:t>
      </w:r>
    </w:p>
    <w:p w14:paraId="01B89CEA" w14:textId="65CD90DF" w:rsidR="00D16335" w:rsidRDefault="00D16335" w:rsidP="00D16335">
      <w:pPr>
        <w:pStyle w:val="affff3"/>
      </w:pPr>
      <w:r>
        <w:t>ПРОГРАММА И МЕТОДИКА ИСПЫТАНИЙ</w:t>
      </w:r>
    </w:p>
    <w:p w14:paraId="1A3BB7C5" w14:textId="6A06C4FF" w:rsidR="00D16335" w:rsidRDefault="00D16335" w:rsidP="003F0C37">
      <w:pPr>
        <w:pStyle w:val="affff0"/>
      </w:pPr>
      <w:r>
        <w:t xml:space="preserve">Количество </w:t>
      </w:r>
      <w:r w:rsidRPr="00D16335">
        <w:t xml:space="preserve">страниц </w:t>
      </w:r>
      <w:r w:rsidR="00AB47EF" w:rsidRPr="00816AAD">
        <w:t xml:space="preserve"> </w:t>
      </w:r>
      <w:fldSimple w:instr=" NUMPAGES   \* MERGEFORMAT ">
        <w:r w:rsidR="00226F6B">
          <w:rPr>
            <w:noProof/>
          </w:rPr>
          <w:t>80</w:t>
        </w:r>
      </w:fldSimple>
    </w:p>
    <w:p w14:paraId="3A00888B" w14:textId="41830E65" w:rsidR="003F0C37" w:rsidRDefault="003F0C37" w:rsidP="003F0C37">
      <w:pPr>
        <w:pStyle w:val="affff0"/>
      </w:pPr>
    </w:p>
    <w:p w14:paraId="5BCC009F" w14:textId="3FDC8646" w:rsidR="003F0C37" w:rsidRDefault="003F0C37" w:rsidP="003F0C37">
      <w:pPr>
        <w:pStyle w:val="affff0"/>
      </w:pPr>
    </w:p>
    <w:p w14:paraId="0392A247" w14:textId="2B683B76" w:rsidR="003F0C37" w:rsidRDefault="003F0C37" w:rsidP="003F0C37">
      <w:pPr>
        <w:pStyle w:val="affff0"/>
      </w:pPr>
    </w:p>
    <w:p w14:paraId="58BDE426" w14:textId="07E66E2F" w:rsidR="003F0C37" w:rsidRDefault="003F0C37" w:rsidP="003F0C37">
      <w:pPr>
        <w:pStyle w:val="affff0"/>
      </w:pPr>
    </w:p>
    <w:p w14:paraId="2E1DB587" w14:textId="44C9B537" w:rsidR="003F0C37" w:rsidRDefault="003F0C37" w:rsidP="003F0C37">
      <w:pPr>
        <w:pStyle w:val="affff0"/>
      </w:pPr>
    </w:p>
    <w:p w14:paraId="0939C92A" w14:textId="08E6FCFE" w:rsidR="003F0C37" w:rsidRDefault="003F0C37" w:rsidP="003F0C37">
      <w:pPr>
        <w:pStyle w:val="affff0"/>
      </w:pPr>
    </w:p>
    <w:p w14:paraId="2084609C" w14:textId="117B0D54" w:rsidR="003F0C37" w:rsidRDefault="003F0C37" w:rsidP="003F0C37">
      <w:pPr>
        <w:pStyle w:val="affff0"/>
      </w:pPr>
    </w:p>
    <w:p w14:paraId="38BAFC06" w14:textId="43372D46" w:rsidR="003F0C37" w:rsidRDefault="003F0C37" w:rsidP="003F0C37">
      <w:pPr>
        <w:pStyle w:val="affff0"/>
      </w:pPr>
    </w:p>
    <w:p w14:paraId="7587B4BF" w14:textId="6DFB9E9A" w:rsidR="003F0C37" w:rsidRPr="00017AB1" w:rsidRDefault="00226F6B" w:rsidP="00394F02">
      <w:pPr>
        <w:pStyle w:val="ad"/>
      </w:pPr>
      <w:r>
        <w:t>Санкт - Петербург</w:t>
      </w:r>
    </w:p>
    <w:p w14:paraId="4C16CF9D" w14:textId="4D553936" w:rsidR="003F0C37" w:rsidRDefault="003F0C37" w:rsidP="00394F02">
      <w:pPr>
        <w:pStyle w:val="ad"/>
        <w:sectPr w:rsidR="003F0C37" w:rsidSect="002E1402">
          <w:headerReference w:type="default" r:id="rId9"/>
          <w:pgSz w:w="11906" w:h="16838"/>
          <w:pgMar w:top="1134" w:right="851" w:bottom="1134" w:left="1701" w:header="709" w:footer="403" w:gutter="0"/>
          <w:cols w:space="708"/>
          <w:titlePg/>
          <w:docGrid w:linePitch="360"/>
        </w:sectPr>
      </w:pPr>
      <w:r w:rsidRPr="00017AB1">
        <w:t>20</w:t>
      </w:r>
      <w:r w:rsidR="00114658">
        <w:t>23</w:t>
      </w:r>
      <w:r w:rsidRPr="00017AB1">
        <w:t xml:space="preserve"> г</w:t>
      </w:r>
      <w:r>
        <w:t>.</w:t>
      </w:r>
    </w:p>
    <w:p w14:paraId="3F894F4D" w14:textId="2E59A793" w:rsidR="00EF0AA1" w:rsidRDefault="00215785" w:rsidP="00AB47EF">
      <w:pPr>
        <w:pStyle w:val="aff2"/>
      </w:pPr>
      <w:r w:rsidRPr="00AB47EF">
        <w:lastRenderedPageBreak/>
        <w:t>Аннотация</w:t>
      </w:r>
    </w:p>
    <w:p w14:paraId="16D117A2" w14:textId="5410F3B7" w:rsidR="00215785" w:rsidRPr="00B072A9" w:rsidRDefault="00215785" w:rsidP="00215785">
      <w:pPr>
        <w:pStyle w:val="a6"/>
      </w:pPr>
      <w:r w:rsidRPr="00215785">
        <w:t xml:space="preserve">Настоящий документ (далее – ПМИ, документ) является программой и </w:t>
      </w:r>
      <w:r w:rsidR="00B06D0F" w:rsidRPr="00215785">
        <w:t xml:space="preserve">методикой </w:t>
      </w:r>
      <w:r w:rsidR="00B06D0F">
        <w:t xml:space="preserve">приемочных </w:t>
      </w:r>
      <w:r w:rsidR="00B06D0F" w:rsidRPr="00B072A9">
        <w:t>испытаний</w:t>
      </w:r>
      <w:r w:rsidRPr="00B072A9">
        <w:t xml:space="preserve"> функциональных возможностей </w:t>
      </w:r>
      <w:r w:rsidR="00B06D0F">
        <w:t xml:space="preserve">системы </w:t>
      </w:r>
      <w:r w:rsidR="00B06D0F" w:rsidRPr="00B5704E">
        <w:t xml:space="preserve">«Личный кабинет </w:t>
      </w:r>
      <w:r w:rsidR="00B06D0F">
        <w:t>клиента</w:t>
      </w:r>
      <w:r w:rsidR="00B06D0F" w:rsidRPr="00B5704E">
        <w:t xml:space="preserve">» </w:t>
      </w:r>
      <w:r w:rsidR="00B06D0F" w:rsidRPr="00537F1E">
        <w:t>для нужд ГУП</w:t>
      </w:r>
      <w:r w:rsidR="00B06D0F">
        <w:t> </w:t>
      </w:r>
      <w:r w:rsidR="00B06D0F" w:rsidRPr="00537F1E">
        <w:t>«Водоканал Санкт-Петербурга»</w:t>
      </w:r>
      <w:r w:rsidRPr="00B072A9">
        <w:t xml:space="preserve"> (далее – Система, </w:t>
      </w:r>
      <w:r w:rsidR="00D362F7">
        <w:t>ЛКК</w:t>
      </w:r>
      <w:r w:rsidRPr="00B072A9">
        <w:t>).</w:t>
      </w:r>
    </w:p>
    <w:p w14:paraId="66FB935C" w14:textId="0F09B022" w:rsidR="00215785" w:rsidRPr="00B072A9" w:rsidRDefault="00215785" w:rsidP="00215785">
      <w:pPr>
        <w:pStyle w:val="a6"/>
      </w:pPr>
      <w:r w:rsidRPr="00B072A9">
        <w:t xml:space="preserve">Документ разработан в рамках выполнения </w:t>
      </w:r>
      <w:r w:rsidR="001D0D90">
        <w:t>д</w:t>
      </w:r>
      <w:r w:rsidR="001D0D90" w:rsidRPr="00077F7E">
        <w:t>оговор</w:t>
      </w:r>
      <w:r w:rsidR="001D0D90">
        <w:t>а</w:t>
      </w:r>
      <w:r w:rsidR="001D0D90" w:rsidRPr="00077F7E">
        <w:t xml:space="preserve"> </w:t>
      </w:r>
      <w:r w:rsidR="001D0D90">
        <w:t xml:space="preserve">№ </w:t>
      </w:r>
      <w:r w:rsidR="001D0D90" w:rsidRPr="00077F7E">
        <w:t>852/21 от 14.12.2021</w:t>
      </w:r>
      <w:r w:rsidRPr="00B072A9">
        <w:t xml:space="preserve"> (далее – Договор).</w:t>
      </w:r>
    </w:p>
    <w:p w14:paraId="5C511114" w14:textId="31A3DC03" w:rsidR="004D70F7" w:rsidRPr="00B072A9" w:rsidRDefault="00215785" w:rsidP="004D70F7">
      <w:pPr>
        <w:pStyle w:val="a6"/>
      </w:pPr>
      <w:r w:rsidRPr="00B072A9">
        <w:t>Содержание ПМИ регламентировано</w:t>
      </w:r>
      <w:r w:rsidR="004C11FB">
        <w:t>:</w:t>
      </w:r>
      <w:r w:rsidRPr="00B072A9">
        <w:t xml:space="preserve"> </w:t>
      </w:r>
    </w:p>
    <w:p w14:paraId="3920495C" w14:textId="0E32A609" w:rsidR="00215785" w:rsidRDefault="00890B14" w:rsidP="00394F02">
      <w:pPr>
        <w:pStyle w:val="10"/>
      </w:pPr>
      <w:r w:rsidRPr="00574216">
        <w:rPr>
          <w:rFonts w:eastAsia="Verdana"/>
        </w:rPr>
        <w:t>ГОСТ 19.301-79 «Программа и методика испытаний. Требования к содержанию и оформлению»</w:t>
      </w:r>
      <w:r w:rsidR="004C11FB">
        <w:t>;</w:t>
      </w:r>
    </w:p>
    <w:p w14:paraId="4932A4C0" w14:textId="77777777" w:rsidR="00890B14" w:rsidRDefault="00890B14" w:rsidP="00394F02">
      <w:pPr>
        <w:pStyle w:val="10"/>
      </w:pPr>
      <w:r w:rsidRPr="00574216"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  <w:r>
        <w:t>»;</w:t>
      </w:r>
    </w:p>
    <w:p w14:paraId="65A93F49" w14:textId="7DAA128A" w:rsidR="00890B14" w:rsidRPr="00890B14" w:rsidRDefault="00D362F7" w:rsidP="00394F02">
      <w:pPr>
        <w:pStyle w:val="10"/>
      </w:pPr>
      <w:r w:rsidRPr="00D362F7">
        <w:t>ГОСТ Р 59792-2021</w:t>
      </w:r>
      <w:r w:rsidR="00890B14">
        <w:t xml:space="preserve"> «</w:t>
      </w:r>
      <w:r w:rsidRPr="00574216">
        <w:t xml:space="preserve">Информационные технологии. Комплекс стандартов на автоматизированные системы. Автоматизированные системы. </w:t>
      </w:r>
      <w:r>
        <w:t>Виды испытаний автоматизированных систем</w:t>
      </w:r>
      <w:r w:rsidR="00890B14">
        <w:rPr>
          <w:rFonts w:eastAsia="Verdana"/>
          <w:szCs w:val="24"/>
        </w:rPr>
        <w:t>»;</w:t>
      </w:r>
    </w:p>
    <w:p w14:paraId="58B2F263" w14:textId="3DBE58BE" w:rsidR="004C11FB" w:rsidRDefault="00890B14" w:rsidP="00394F02">
      <w:pPr>
        <w:pStyle w:val="10"/>
      </w:pPr>
      <w:r>
        <w:rPr>
          <w:rFonts w:eastAsia="Verdana"/>
          <w:szCs w:val="24"/>
        </w:rPr>
        <w:t>Техническое задание (Приложение 1 к Договору)</w:t>
      </w:r>
      <w:r w:rsidR="004C11FB">
        <w:t>.</w:t>
      </w:r>
    </w:p>
    <w:p w14:paraId="26AB32FA" w14:textId="50AFD734" w:rsidR="00215785" w:rsidRPr="00B072A9" w:rsidRDefault="00215785" w:rsidP="004C11FB">
      <w:pPr>
        <w:pStyle w:val="a6"/>
      </w:pPr>
      <w:r w:rsidRPr="00B072A9">
        <w:t xml:space="preserve">Документ описывает порядок проведения </w:t>
      </w:r>
      <w:r w:rsidR="00D362F7">
        <w:t>приемочных</w:t>
      </w:r>
      <w:r w:rsidRPr="00B072A9">
        <w:t xml:space="preserve"> испытаний </w:t>
      </w:r>
      <w:r w:rsidR="00D362F7">
        <w:t>ЛКК</w:t>
      </w:r>
      <w:r w:rsidRPr="00B072A9">
        <w:t>, а также роли и ответственность участников испытаний.</w:t>
      </w:r>
    </w:p>
    <w:p w14:paraId="51579419" w14:textId="1280DBFA" w:rsidR="00215785" w:rsidRPr="00B072A9" w:rsidRDefault="00215785" w:rsidP="00215785">
      <w:pPr>
        <w:pStyle w:val="a6"/>
        <w:sectPr w:rsidR="00215785" w:rsidRPr="00B072A9" w:rsidSect="00616420">
          <w:headerReference w:type="default" r:id="rId10"/>
          <w:footerReference w:type="default" r:id="rId11"/>
          <w:pgSz w:w="11906" w:h="16838"/>
          <w:pgMar w:top="1134" w:right="851" w:bottom="1134" w:left="1701" w:header="709" w:footer="403" w:gutter="0"/>
          <w:cols w:space="708"/>
          <w:docGrid w:linePitch="360"/>
        </w:sectPr>
      </w:pPr>
      <w:r w:rsidRPr="00B072A9">
        <w:t xml:space="preserve">ПМИ содержит перечень контрольных заданий (сценарии тестирования), необходимых для проведения испытаний </w:t>
      </w:r>
      <w:r w:rsidR="001D0D90">
        <w:t>Системы</w:t>
      </w:r>
      <w:r w:rsidRPr="00B072A9">
        <w:t>.</w:t>
      </w:r>
    </w:p>
    <w:p w14:paraId="407E796F" w14:textId="2E36CA1A" w:rsidR="00215785" w:rsidRDefault="00215785" w:rsidP="00AB47EF">
      <w:pPr>
        <w:pStyle w:val="aff2"/>
      </w:pPr>
      <w:r>
        <w:lastRenderedPageBreak/>
        <w:t>Содержание</w:t>
      </w:r>
    </w:p>
    <w:p w14:paraId="5CFFC588" w14:textId="35D10831" w:rsidR="00226F6B" w:rsidRDefault="00AB47EF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855526" w:history="1">
        <w:r w:rsidR="00226F6B" w:rsidRPr="003A3246">
          <w:rPr>
            <w:rStyle w:val="afffff"/>
          </w:rPr>
          <w:t>1. Объект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_Toc149855526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</w:t>
        </w:r>
        <w:r w:rsidR="00226F6B">
          <w:rPr>
            <w:webHidden/>
          </w:rPr>
          <w:fldChar w:fldCharType="end"/>
        </w:r>
      </w:hyperlink>
    </w:p>
    <w:p w14:paraId="5B49E340" w14:textId="2D948EDF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27" w:history="1">
        <w:r w:rsidR="00226F6B" w:rsidRPr="003A3246">
          <w:rPr>
            <w:rStyle w:val="afffff"/>
            <w:rFonts w:ascii="Times New Roman" w:hAnsi="Times New Roman"/>
          </w:rPr>
          <w:t>1.1.</w:t>
        </w:r>
        <w:r w:rsidR="00226F6B" w:rsidRPr="003A3246">
          <w:rPr>
            <w:rStyle w:val="afffff"/>
          </w:rPr>
          <w:t xml:space="preserve"> Наименование объекта испытаний и его обозначение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_Toc149855527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</w:t>
        </w:r>
        <w:r w:rsidR="00226F6B">
          <w:rPr>
            <w:webHidden/>
          </w:rPr>
          <w:fldChar w:fldCharType="end"/>
        </w:r>
      </w:hyperlink>
    </w:p>
    <w:p w14:paraId="3C9FE252" w14:textId="15771D9E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28" w:history="1">
        <w:r w:rsidR="00226F6B" w:rsidRPr="003A3246">
          <w:rPr>
            <w:rStyle w:val="afffff"/>
            <w:rFonts w:ascii="Times New Roman" w:hAnsi="Times New Roman"/>
          </w:rPr>
          <w:t>1.2.</w:t>
        </w:r>
        <w:r w:rsidR="00226F6B" w:rsidRPr="003A3246">
          <w:rPr>
            <w:rStyle w:val="afffff"/>
          </w:rPr>
          <w:t xml:space="preserve"> Область применения объекта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_Toc149855528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</w:t>
        </w:r>
        <w:r w:rsidR="00226F6B">
          <w:rPr>
            <w:webHidden/>
          </w:rPr>
          <w:fldChar w:fldCharType="end"/>
        </w:r>
      </w:hyperlink>
    </w:p>
    <w:p w14:paraId="5CBA35FC" w14:textId="582D7AFD" w:rsidR="00226F6B" w:rsidRDefault="00B91E44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9855529" w:history="1">
        <w:r w:rsidR="00226F6B" w:rsidRPr="003A3246">
          <w:rPr>
            <w:rStyle w:val="afffff"/>
          </w:rPr>
          <w:t>2. Цель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_Toc149855529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</w:t>
        </w:r>
        <w:r w:rsidR="00226F6B">
          <w:rPr>
            <w:webHidden/>
          </w:rPr>
          <w:fldChar w:fldCharType="end"/>
        </w:r>
      </w:hyperlink>
    </w:p>
    <w:p w14:paraId="6EB5E859" w14:textId="5565EFB9" w:rsidR="00226F6B" w:rsidRDefault="00B91E44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9855530" w:history="1">
        <w:r w:rsidR="00226F6B" w:rsidRPr="003A3246">
          <w:rPr>
            <w:rStyle w:val="afffff"/>
          </w:rPr>
          <w:t>3. Общие положения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8</w:t>
        </w:r>
        <w:r w:rsidR="00226F6B">
          <w:rPr>
            <w:webHidden/>
          </w:rPr>
          <w:fldChar w:fldCharType="end"/>
        </w:r>
      </w:hyperlink>
    </w:p>
    <w:p w14:paraId="539F9C6F" w14:textId="6BFDE47B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1" w:history="1">
        <w:r w:rsidR="00226F6B" w:rsidRPr="003A3246">
          <w:rPr>
            <w:rStyle w:val="afffff"/>
            <w:rFonts w:ascii="Times New Roman" w:hAnsi="Times New Roman"/>
          </w:rPr>
          <w:t>3.1.</w:t>
        </w:r>
        <w:r w:rsidR="00226F6B" w:rsidRPr="003A3246">
          <w:rPr>
            <w:rStyle w:val="afffff"/>
          </w:rPr>
          <w:t xml:space="preserve"> Место и продолжительность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8</w:t>
        </w:r>
        <w:r w:rsidR="00226F6B">
          <w:rPr>
            <w:webHidden/>
          </w:rPr>
          <w:fldChar w:fldCharType="end"/>
        </w:r>
      </w:hyperlink>
    </w:p>
    <w:p w14:paraId="2D414324" w14:textId="357EE03B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2" w:history="1">
        <w:r w:rsidR="00226F6B" w:rsidRPr="003A3246">
          <w:rPr>
            <w:rStyle w:val="afffff"/>
            <w:rFonts w:ascii="Times New Roman" w:hAnsi="Times New Roman"/>
          </w:rPr>
          <w:t>3.2.</w:t>
        </w:r>
        <w:r w:rsidR="00226F6B" w:rsidRPr="003A3246">
          <w:rPr>
            <w:rStyle w:val="afffff"/>
          </w:rPr>
          <w:t xml:space="preserve"> Организации, участвующие в испытаниях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8</w:t>
        </w:r>
        <w:r w:rsidR="00226F6B">
          <w:rPr>
            <w:webHidden/>
          </w:rPr>
          <w:fldChar w:fldCharType="end"/>
        </w:r>
      </w:hyperlink>
    </w:p>
    <w:p w14:paraId="3BB9765F" w14:textId="6B35BA85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3" w:history="1">
        <w:r w:rsidR="00226F6B" w:rsidRPr="003A3246">
          <w:rPr>
            <w:rStyle w:val="afffff"/>
            <w:rFonts w:ascii="Times New Roman" w:hAnsi="Times New Roman"/>
          </w:rPr>
          <w:t>3.3.</w:t>
        </w:r>
        <w:r w:rsidR="00226F6B" w:rsidRPr="003A3246">
          <w:rPr>
            <w:rStyle w:val="afffff"/>
          </w:rPr>
          <w:t xml:space="preserve"> Перечень ранее проведенных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8</w:t>
        </w:r>
        <w:r w:rsidR="00226F6B">
          <w:rPr>
            <w:webHidden/>
          </w:rPr>
          <w:fldChar w:fldCharType="end"/>
        </w:r>
      </w:hyperlink>
    </w:p>
    <w:p w14:paraId="54FF007D" w14:textId="67E139B2" w:rsidR="00226F6B" w:rsidRDefault="00B91E44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9855534" w:history="1">
        <w:r w:rsidR="00226F6B" w:rsidRPr="003A3246">
          <w:rPr>
            <w:rStyle w:val="afffff"/>
          </w:rPr>
          <w:t>4. Объем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9</w:t>
        </w:r>
        <w:r w:rsidR="00226F6B">
          <w:rPr>
            <w:webHidden/>
          </w:rPr>
          <w:fldChar w:fldCharType="end"/>
        </w:r>
      </w:hyperlink>
    </w:p>
    <w:p w14:paraId="55C29D6A" w14:textId="44EB511C" w:rsidR="00226F6B" w:rsidRDefault="00B91E44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9855535" w:history="1">
        <w:r w:rsidR="00226F6B" w:rsidRPr="003A3246">
          <w:rPr>
            <w:rStyle w:val="afffff"/>
          </w:rPr>
          <w:t>5. Условия и порядок проведения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10</w:t>
        </w:r>
        <w:r w:rsidR="00226F6B">
          <w:rPr>
            <w:webHidden/>
          </w:rPr>
          <w:fldChar w:fldCharType="end"/>
        </w:r>
      </w:hyperlink>
    </w:p>
    <w:p w14:paraId="261DDBD4" w14:textId="4B4056A2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6" w:history="1">
        <w:r w:rsidR="00226F6B" w:rsidRPr="003A3246">
          <w:rPr>
            <w:rStyle w:val="afffff"/>
            <w:rFonts w:ascii="Times New Roman" w:hAnsi="Times New Roman"/>
          </w:rPr>
          <w:t>5.1.</w:t>
        </w:r>
        <w:r w:rsidR="00226F6B" w:rsidRPr="003A3246">
          <w:rPr>
            <w:rStyle w:val="afffff"/>
          </w:rPr>
          <w:t xml:space="preserve"> Условия проведения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10</w:t>
        </w:r>
        <w:r w:rsidR="00226F6B">
          <w:rPr>
            <w:webHidden/>
          </w:rPr>
          <w:fldChar w:fldCharType="end"/>
        </w:r>
      </w:hyperlink>
    </w:p>
    <w:p w14:paraId="62871234" w14:textId="65D29F10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7" w:history="1">
        <w:r w:rsidR="00226F6B" w:rsidRPr="003A3246">
          <w:rPr>
            <w:rStyle w:val="afffff"/>
            <w:rFonts w:ascii="Times New Roman" w:hAnsi="Times New Roman"/>
          </w:rPr>
          <w:t>5.2.</w:t>
        </w:r>
        <w:r w:rsidR="00226F6B" w:rsidRPr="003A3246">
          <w:rPr>
            <w:rStyle w:val="afffff"/>
          </w:rPr>
          <w:t xml:space="preserve"> Меры, обеспечивающие безопасность и безаварийность проведения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10</w:t>
        </w:r>
        <w:r w:rsidR="00226F6B">
          <w:rPr>
            <w:webHidden/>
          </w:rPr>
          <w:fldChar w:fldCharType="end"/>
        </w:r>
      </w:hyperlink>
    </w:p>
    <w:p w14:paraId="72D24BF3" w14:textId="5A08B6FE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38" w:history="1">
        <w:r w:rsidR="00226F6B" w:rsidRPr="003A3246">
          <w:rPr>
            <w:rStyle w:val="afffff"/>
            <w:rFonts w:ascii="Times New Roman" w:hAnsi="Times New Roman"/>
          </w:rPr>
          <w:t>5.3.</w:t>
        </w:r>
        <w:r w:rsidR="00226F6B" w:rsidRPr="003A3246">
          <w:rPr>
            <w:rStyle w:val="afffff"/>
          </w:rPr>
          <w:t xml:space="preserve"> Результат испытаний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10</w:t>
        </w:r>
        <w:r w:rsidR="00226F6B">
          <w:rPr>
            <w:webHidden/>
          </w:rPr>
          <w:fldChar w:fldCharType="end"/>
        </w:r>
      </w:hyperlink>
    </w:p>
    <w:p w14:paraId="08B89B2C" w14:textId="038868CC" w:rsidR="00226F6B" w:rsidRDefault="00B91E44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9855539" w:history="1">
        <w:r w:rsidR="00226F6B" w:rsidRPr="003A3246">
          <w:rPr>
            <w:rStyle w:val="afffff"/>
          </w:rPr>
          <w:t>6. Методики проведения испытаний и проверок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_Toc149855539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12</w:t>
        </w:r>
        <w:r w:rsidR="00226F6B">
          <w:rPr>
            <w:webHidden/>
          </w:rPr>
          <w:fldChar w:fldCharType="end"/>
        </w:r>
      </w:hyperlink>
    </w:p>
    <w:p w14:paraId="2D259E0F" w14:textId="07793318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40" w:history="1">
        <w:r w:rsidR="00226F6B" w:rsidRPr="003A3246">
          <w:rPr>
            <w:rStyle w:val="afffff"/>
            <w:rFonts w:ascii="Times New Roman" w:hAnsi="Times New Roman"/>
          </w:rPr>
          <w:t>6.1.</w:t>
        </w:r>
        <w:r w:rsidR="00226F6B" w:rsidRPr="003A3246">
          <w:rPr>
            <w:rStyle w:val="afffff"/>
          </w:rPr>
          <w:t xml:space="preserve"> Требования к системе в целом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12</w:t>
        </w:r>
        <w:r w:rsidR="00226F6B">
          <w:rPr>
            <w:webHidden/>
          </w:rPr>
          <w:fldChar w:fldCharType="end"/>
        </w:r>
      </w:hyperlink>
    </w:p>
    <w:p w14:paraId="172D6C56" w14:textId="1C41ED35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1" w:history="1">
        <w:r w:rsidR="00226F6B" w:rsidRPr="003A3246">
          <w:rPr>
            <w:rStyle w:val="afffff"/>
            <w:rFonts w:ascii="Times New Roman" w:hAnsi="Times New Roman"/>
          </w:rPr>
          <w:t>6.1.1.</w:t>
        </w:r>
        <w:r w:rsidR="00226F6B" w:rsidRPr="003A3246">
          <w:rPr>
            <w:rStyle w:val="afffff"/>
          </w:rPr>
          <w:t xml:space="preserve"> Проверка реализации общих требований к Системе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12</w:t>
        </w:r>
        <w:r w:rsidR="00226F6B">
          <w:rPr>
            <w:webHidden/>
          </w:rPr>
          <w:fldChar w:fldCharType="end"/>
        </w:r>
      </w:hyperlink>
    </w:p>
    <w:p w14:paraId="44A1CC46" w14:textId="2ECB38DB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2" w:history="1">
        <w:r w:rsidR="00226F6B" w:rsidRPr="003A3246">
          <w:rPr>
            <w:rStyle w:val="afffff"/>
            <w:rFonts w:ascii="Times New Roman" w:hAnsi="Times New Roman"/>
          </w:rPr>
          <w:t>6.1.2.</w:t>
        </w:r>
        <w:r w:rsidR="00226F6B" w:rsidRPr="003A3246">
          <w:rPr>
            <w:rStyle w:val="afffff"/>
          </w:rPr>
          <w:t xml:space="preserve"> Проверка реализации требований к структуре и функционированию системы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12</w:t>
        </w:r>
        <w:r w:rsidR="00226F6B">
          <w:rPr>
            <w:webHidden/>
          </w:rPr>
          <w:fldChar w:fldCharType="end"/>
        </w:r>
      </w:hyperlink>
    </w:p>
    <w:p w14:paraId="0E2679A4" w14:textId="60CEC47F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3" w:history="1">
        <w:r w:rsidR="00226F6B" w:rsidRPr="003A3246">
          <w:rPr>
            <w:rStyle w:val="afffff"/>
            <w:rFonts w:ascii="Times New Roman" w:hAnsi="Times New Roman"/>
          </w:rPr>
          <w:t>6.1.3.</w:t>
        </w:r>
        <w:r w:rsidR="00226F6B" w:rsidRPr="003A3246">
          <w:rPr>
            <w:rStyle w:val="afffff"/>
          </w:rPr>
          <w:t xml:space="preserve"> Проверка реализации требований к техническому обслуживанию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14</w:t>
        </w:r>
        <w:r w:rsidR="00226F6B">
          <w:rPr>
            <w:webHidden/>
          </w:rPr>
          <w:fldChar w:fldCharType="end"/>
        </w:r>
      </w:hyperlink>
    </w:p>
    <w:p w14:paraId="751544BE" w14:textId="6003BAAC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4" w:history="1">
        <w:r w:rsidR="00226F6B" w:rsidRPr="003A3246">
          <w:rPr>
            <w:rStyle w:val="afffff"/>
            <w:rFonts w:ascii="Times New Roman" w:hAnsi="Times New Roman"/>
          </w:rPr>
          <w:t>6.1.4.</w:t>
        </w:r>
        <w:r w:rsidR="00226F6B" w:rsidRPr="003A3246">
          <w:rPr>
            <w:rStyle w:val="afffff"/>
          </w:rPr>
          <w:t xml:space="preserve"> Проверка реализации требований к структуре и навигации по интерфейсу ЛКК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15</w:t>
        </w:r>
        <w:r w:rsidR="00226F6B">
          <w:rPr>
            <w:webHidden/>
          </w:rPr>
          <w:fldChar w:fldCharType="end"/>
        </w:r>
      </w:hyperlink>
    </w:p>
    <w:p w14:paraId="4BFB27C1" w14:textId="5CFCF313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5" w:history="1">
        <w:r w:rsidR="00226F6B" w:rsidRPr="003A3246">
          <w:rPr>
            <w:rStyle w:val="afffff"/>
            <w:rFonts w:ascii="Times New Roman" w:hAnsi="Times New Roman"/>
          </w:rPr>
          <w:t>6.1.5.</w:t>
        </w:r>
        <w:r w:rsidR="00226F6B" w:rsidRPr="003A3246">
          <w:rPr>
            <w:rStyle w:val="afffff"/>
          </w:rPr>
          <w:t xml:space="preserve"> Проверка реализации требований к отображению таблиц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16</w:t>
        </w:r>
        <w:r w:rsidR="00226F6B">
          <w:rPr>
            <w:webHidden/>
          </w:rPr>
          <w:fldChar w:fldCharType="end"/>
        </w:r>
      </w:hyperlink>
    </w:p>
    <w:p w14:paraId="7D310554" w14:textId="69622D0C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6" w:history="1">
        <w:r w:rsidR="00226F6B" w:rsidRPr="003A3246">
          <w:rPr>
            <w:rStyle w:val="afffff"/>
            <w:rFonts w:ascii="Times New Roman" w:hAnsi="Times New Roman"/>
          </w:rPr>
          <w:t>6.1.6.</w:t>
        </w:r>
        <w:r w:rsidR="00226F6B" w:rsidRPr="003A3246">
          <w:rPr>
            <w:rStyle w:val="afffff"/>
          </w:rPr>
          <w:t xml:space="preserve"> Проверка реализации требований к функционированию УЗ и ролевой модели в клиентской части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17</w:t>
        </w:r>
        <w:r w:rsidR="00226F6B">
          <w:rPr>
            <w:webHidden/>
          </w:rPr>
          <w:fldChar w:fldCharType="end"/>
        </w:r>
      </w:hyperlink>
    </w:p>
    <w:p w14:paraId="5CA66F22" w14:textId="306F63B5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47" w:history="1">
        <w:r w:rsidR="00226F6B" w:rsidRPr="003A3246">
          <w:rPr>
            <w:rStyle w:val="afffff"/>
            <w:rFonts w:ascii="Times New Roman" w:hAnsi="Times New Roman"/>
          </w:rPr>
          <w:t>6.2.</w:t>
        </w:r>
        <w:r w:rsidR="00226F6B" w:rsidRPr="003A3246">
          <w:rPr>
            <w:rStyle w:val="afffff"/>
          </w:rPr>
          <w:t xml:space="preserve"> Требования к общим функциям (задачам), выполняемым системой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19</w:t>
        </w:r>
        <w:r w:rsidR="00226F6B">
          <w:rPr>
            <w:webHidden/>
          </w:rPr>
          <w:fldChar w:fldCharType="end"/>
        </w:r>
      </w:hyperlink>
    </w:p>
    <w:p w14:paraId="780262DC" w14:textId="34A88CCD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8" w:history="1">
        <w:r w:rsidR="00226F6B" w:rsidRPr="003A3246">
          <w:rPr>
            <w:rStyle w:val="afffff"/>
            <w:rFonts w:ascii="Times New Roman" w:hAnsi="Times New Roman"/>
          </w:rPr>
          <w:t>6.2.1.</w:t>
        </w:r>
        <w:r w:rsidR="00226F6B" w:rsidRPr="003A3246">
          <w:rPr>
            <w:rStyle w:val="afffff"/>
          </w:rPr>
          <w:t xml:space="preserve"> Проверка реализации требований к подсистеме авторизации, регистрации и восстановления пароля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19</w:t>
        </w:r>
        <w:r w:rsidR="00226F6B">
          <w:rPr>
            <w:webHidden/>
          </w:rPr>
          <w:fldChar w:fldCharType="end"/>
        </w:r>
      </w:hyperlink>
    </w:p>
    <w:p w14:paraId="0E978743" w14:textId="3D4C0D46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49" w:history="1">
        <w:r w:rsidR="00226F6B" w:rsidRPr="003A3246">
          <w:rPr>
            <w:rStyle w:val="afffff"/>
            <w:rFonts w:ascii="Times New Roman" w:hAnsi="Times New Roman"/>
          </w:rPr>
          <w:t>6.2.2.</w:t>
        </w:r>
        <w:r w:rsidR="00226F6B" w:rsidRPr="003A3246">
          <w:rPr>
            <w:rStyle w:val="afffff"/>
          </w:rPr>
          <w:t xml:space="preserve"> Проверка реализации требований к подсистеме «Помощь»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_Toc149855549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25</w:t>
        </w:r>
        <w:r w:rsidR="00226F6B">
          <w:rPr>
            <w:webHidden/>
          </w:rPr>
          <w:fldChar w:fldCharType="end"/>
        </w:r>
      </w:hyperlink>
    </w:p>
    <w:p w14:paraId="662CDA32" w14:textId="7FF33249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0" w:history="1">
        <w:r w:rsidR="00226F6B" w:rsidRPr="003A3246">
          <w:rPr>
            <w:rStyle w:val="afffff"/>
            <w:rFonts w:ascii="Times New Roman" w:hAnsi="Times New Roman"/>
          </w:rPr>
          <w:t>6.2.3.</w:t>
        </w:r>
        <w:r w:rsidR="00226F6B" w:rsidRPr="003A3246">
          <w:rPr>
            <w:rStyle w:val="afffff"/>
          </w:rPr>
          <w:t xml:space="preserve"> Проверка реализации требований к подсистеме «Профиль»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28</w:t>
        </w:r>
        <w:r w:rsidR="00226F6B">
          <w:rPr>
            <w:webHidden/>
          </w:rPr>
          <w:fldChar w:fldCharType="end"/>
        </w:r>
      </w:hyperlink>
    </w:p>
    <w:p w14:paraId="61BBAD98" w14:textId="196FAE15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1" w:history="1">
        <w:r w:rsidR="00226F6B" w:rsidRPr="003A3246">
          <w:rPr>
            <w:rStyle w:val="afffff"/>
            <w:rFonts w:ascii="Times New Roman" w:hAnsi="Times New Roman"/>
          </w:rPr>
          <w:t>6.2.4.</w:t>
        </w:r>
        <w:r w:rsidR="00226F6B" w:rsidRPr="003A3246">
          <w:rPr>
            <w:rStyle w:val="afffff"/>
          </w:rPr>
          <w:t xml:space="preserve"> Проверка реализации требований к подсистеме «Роли и доступы»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34</w:t>
        </w:r>
        <w:r w:rsidR="00226F6B">
          <w:rPr>
            <w:webHidden/>
          </w:rPr>
          <w:fldChar w:fldCharType="end"/>
        </w:r>
      </w:hyperlink>
    </w:p>
    <w:p w14:paraId="77FF7C9A" w14:textId="4EF3C754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2" w:history="1">
        <w:r w:rsidR="00226F6B" w:rsidRPr="003A3246">
          <w:rPr>
            <w:rStyle w:val="afffff"/>
            <w:rFonts w:ascii="Times New Roman" w:hAnsi="Times New Roman"/>
          </w:rPr>
          <w:t>6.2.5.</w:t>
        </w:r>
        <w:r w:rsidR="00226F6B" w:rsidRPr="003A3246">
          <w:rPr>
            <w:rStyle w:val="afffff"/>
          </w:rPr>
          <w:t xml:space="preserve"> Проверка реализации требований к подсистеме «Платежные карты»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36</w:t>
        </w:r>
        <w:r w:rsidR="00226F6B">
          <w:rPr>
            <w:webHidden/>
          </w:rPr>
          <w:fldChar w:fldCharType="end"/>
        </w:r>
      </w:hyperlink>
    </w:p>
    <w:p w14:paraId="1F5C1EBA" w14:textId="2FA9F0E7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3" w:history="1">
        <w:r w:rsidR="00226F6B" w:rsidRPr="003A3246">
          <w:rPr>
            <w:rStyle w:val="afffff"/>
            <w:rFonts w:ascii="Times New Roman" w:hAnsi="Times New Roman"/>
          </w:rPr>
          <w:t>6.2.6.</w:t>
        </w:r>
        <w:r w:rsidR="00226F6B" w:rsidRPr="003A3246">
          <w:rPr>
            <w:rStyle w:val="afffff"/>
          </w:rPr>
          <w:t xml:space="preserve"> Проверка реализации требований к подсистеме «Опросы»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37</w:t>
        </w:r>
        <w:r w:rsidR="00226F6B">
          <w:rPr>
            <w:webHidden/>
          </w:rPr>
          <w:fldChar w:fldCharType="end"/>
        </w:r>
      </w:hyperlink>
    </w:p>
    <w:p w14:paraId="2C1385EF" w14:textId="3B6C823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4" w:history="1">
        <w:r w:rsidR="00226F6B" w:rsidRPr="003A3246">
          <w:rPr>
            <w:rStyle w:val="afffff"/>
            <w:rFonts w:ascii="Times New Roman" w:hAnsi="Times New Roman"/>
          </w:rPr>
          <w:t>6.2.7.</w:t>
        </w:r>
        <w:r w:rsidR="00226F6B" w:rsidRPr="003A3246">
          <w:rPr>
            <w:rStyle w:val="afffff"/>
          </w:rPr>
          <w:t xml:space="preserve"> Проверка реализации требований к подсистеме «Публикации»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42</w:t>
        </w:r>
        <w:r w:rsidR="00226F6B">
          <w:rPr>
            <w:webHidden/>
          </w:rPr>
          <w:fldChar w:fldCharType="end"/>
        </w:r>
      </w:hyperlink>
    </w:p>
    <w:p w14:paraId="0405FCCB" w14:textId="0B15A3F7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5" w:history="1">
        <w:r w:rsidR="00226F6B" w:rsidRPr="003A3246">
          <w:rPr>
            <w:rStyle w:val="afffff"/>
            <w:rFonts w:ascii="Times New Roman" w:hAnsi="Times New Roman"/>
          </w:rPr>
          <w:t>6.2.8.</w:t>
        </w:r>
        <w:r w:rsidR="00226F6B" w:rsidRPr="003A3246">
          <w:rPr>
            <w:rStyle w:val="afffff"/>
          </w:rPr>
          <w:t xml:space="preserve"> Проверка реализации требований к подсистеме «Уведомления»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45</w:t>
        </w:r>
        <w:r w:rsidR="00226F6B">
          <w:rPr>
            <w:webHidden/>
          </w:rPr>
          <w:fldChar w:fldCharType="end"/>
        </w:r>
      </w:hyperlink>
    </w:p>
    <w:p w14:paraId="74BF987D" w14:textId="57AE163D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6" w:history="1">
        <w:r w:rsidR="00226F6B" w:rsidRPr="003A3246">
          <w:rPr>
            <w:rStyle w:val="afffff"/>
            <w:rFonts w:ascii="Times New Roman" w:hAnsi="Times New Roman"/>
          </w:rPr>
          <w:t>6.2.9.</w:t>
        </w:r>
        <w:r w:rsidR="00226F6B" w:rsidRPr="003A3246">
          <w:rPr>
            <w:rStyle w:val="afffff"/>
          </w:rPr>
          <w:t xml:space="preserve"> Проверка реализации требований к подсистеме «Управление клиентами» в административной части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50</w:t>
        </w:r>
        <w:r w:rsidR="00226F6B">
          <w:rPr>
            <w:webHidden/>
          </w:rPr>
          <w:fldChar w:fldCharType="end"/>
        </w:r>
      </w:hyperlink>
    </w:p>
    <w:p w14:paraId="7549DBB5" w14:textId="1BDC137B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7" w:history="1">
        <w:r w:rsidR="00226F6B" w:rsidRPr="003A3246">
          <w:rPr>
            <w:rStyle w:val="afffff"/>
            <w:rFonts w:ascii="Times New Roman" w:hAnsi="Times New Roman"/>
          </w:rPr>
          <w:t>6.2.10.</w:t>
        </w:r>
        <w:r w:rsidR="00226F6B" w:rsidRPr="003A3246">
          <w:rPr>
            <w:rStyle w:val="afffff"/>
          </w:rPr>
          <w:t xml:space="preserve"> Проверка реализации требований к подсистеме «Управление сотрудниками»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52</w:t>
        </w:r>
        <w:r w:rsidR="00226F6B">
          <w:rPr>
            <w:webHidden/>
          </w:rPr>
          <w:fldChar w:fldCharType="end"/>
        </w:r>
      </w:hyperlink>
    </w:p>
    <w:p w14:paraId="2D7EA8F7" w14:textId="6130FEE3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8" w:history="1">
        <w:r w:rsidR="00226F6B" w:rsidRPr="003A3246">
          <w:rPr>
            <w:rStyle w:val="afffff"/>
            <w:rFonts w:ascii="Times New Roman" w:hAnsi="Times New Roman"/>
          </w:rPr>
          <w:t>6.2.11.</w:t>
        </w:r>
        <w:r w:rsidR="00226F6B" w:rsidRPr="003A3246">
          <w:rPr>
            <w:rStyle w:val="afffff"/>
          </w:rPr>
          <w:t xml:space="preserve"> Проверка реализации требований к подсистеме «Управление ролями»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52</w:t>
        </w:r>
        <w:r w:rsidR="00226F6B">
          <w:rPr>
            <w:webHidden/>
          </w:rPr>
          <w:fldChar w:fldCharType="end"/>
        </w:r>
      </w:hyperlink>
    </w:p>
    <w:p w14:paraId="6F24C918" w14:textId="37251BD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59" w:history="1">
        <w:r w:rsidR="00226F6B" w:rsidRPr="003A3246">
          <w:rPr>
            <w:rStyle w:val="afffff"/>
            <w:rFonts w:ascii="Times New Roman" w:hAnsi="Times New Roman"/>
          </w:rPr>
          <w:t>6.2.12.</w:t>
        </w:r>
        <w:r w:rsidR="00226F6B" w:rsidRPr="003A3246">
          <w:rPr>
            <w:rStyle w:val="afffff"/>
          </w:rPr>
          <w:t xml:space="preserve"> Проверка реализации требований к подсистеме «Соглашения»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_Toc149855559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53</w:t>
        </w:r>
        <w:r w:rsidR="00226F6B">
          <w:rPr>
            <w:webHidden/>
          </w:rPr>
          <w:fldChar w:fldCharType="end"/>
        </w:r>
      </w:hyperlink>
    </w:p>
    <w:p w14:paraId="714394DA" w14:textId="68D28936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0" w:history="1">
        <w:r w:rsidR="00226F6B" w:rsidRPr="003A3246">
          <w:rPr>
            <w:rStyle w:val="afffff"/>
            <w:rFonts w:ascii="Times New Roman" w:hAnsi="Times New Roman"/>
          </w:rPr>
          <w:t>6.2.13.</w:t>
        </w:r>
        <w:r w:rsidR="00226F6B" w:rsidRPr="003A3246">
          <w:rPr>
            <w:rStyle w:val="afffff"/>
          </w:rPr>
          <w:t xml:space="preserve"> Проверка реализации требований к подсистеме «Обращения»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54</w:t>
        </w:r>
        <w:r w:rsidR="00226F6B">
          <w:rPr>
            <w:webHidden/>
          </w:rPr>
          <w:fldChar w:fldCharType="end"/>
        </w:r>
      </w:hyperlink>
    </w:p>
    <w:p w14:paraId="48B26834" w14:textId="5B82F983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1" w:history="1">
        <w:r w:rsidR="00226F6B" w:rsidRPr="003A3246">
          <w:rPr>
            <w:rStyle w:val="afffff"/>
            <w:rFonts w:ascii="Times New Roman" w:hAnsi="Times New Roman"/>
          </w:rPr>
          <w:t>6.2.14.</w:t>
        </w:r>
        <w:r w:rsidR="00226F6B" w:rsidRPr="003A3246">
          <w:rPr>
            <w:rStyle w:val="afffff"/>
          </w:rPr>
          <w:t xml:space="preserve"> Проверка реализации требований к подсистеме «Интерактивный гид»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57</w:t>
        </w:r>
        <w:r w:rsidR="00226F6B">
          <w:rPr>
            <w:webHidden/>
          </w:rPr>
          <w:fldChar w:fldCharType="end"/>
        </w:r>
      </w:hyperlink>
    </w:p>
    <w:p w14:paraId="7F547A37" w14:textId="686128C3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62" w:history="1">
        <w:r w:rsidR="00226F6B" w:rsidRPr="003A3246">
          <w:rPr>
            <w:rStyle w:val="afffff"/>
            <w:rFonts w:ascii="Times New Roman" w:hAnsi="Times New Roman"/>
          </w:rPr>
          <w:t>6.3.</w:t>
        </w:r>
        <w:r w:rsidR="00226F6B" w:rsidRPr="003A3246">
          <w:rPr>
            <w:rStyle w:val="afffff"/>
          </w:rPr>
          <w:t xml:space="preserve"> Требования к функциям, выполняемым системой в части работы с клиентскими обращениями, договорами холодного водоснабжения/водоотведения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58</w:t>
        </w:r>
        <w:r w:rsidR="00226F6B">
          <w:rPr>
            <w:webHidden/>
          </w:rPr>
          <w:fldChar w:fldCharType="end"/>
        </w:r>
      </w:hyperlink>
    </w:p>
    <w:p w14:paraId="66E17C53" w14:textId="5213BA34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3" w:history="1">
        <w:r w:rsidR="00226F6B" w:rsidRPr="003A3246">
          <w:rPr>
            <w:rStyle w:val="afffff"/>
            <w:rFonts w:ascii="Times New Roman" w:hAnsi="Times New Roman"/>
          </w:rPr>
          <w:t>6.3.1.</w:t>
        </w:r>
        <w:r w:rsidR="00226F6B" w:rsidRPr="003A3246">
          <w:rPr>
            <w:rStyle w:val="afffff"/>
          </w:rPr>
          <w:t xml:space="preserve"> Проверка реализации требований к подсистеме «Договоры»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58</w:t>
        </w:r>
        <w:r w:rsidR="00226F6B">
          <w:rPr>
            <w:webHidden/>
          </w:rPr>
          <w:fldChar w:fldCharType="end"/>
        </w:r>
      </w:hyperlink>
    </w:p>
    <w:p w14:paraId="736B6F2A" w14:textId="1F27F155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4" w:history="1">
        <w:r w:rsidR="00226F6B" w:rsidRPr="003A3246">
          <w:rPr>
            <w:rStyle w:val="afffff"/>
            <w:rFonts w:ascii="Times New Roman" w:hAnsi="Times New Roman"/>
          </w:rPr>
          <w:t>6.3.2.</w:t>
        </w:r>
        <w:r w:rsidR="00226F6B" w:rsidRPr="003A3246">
          <w:rPr>
            <w:rStyle w:val="afffff"/>
          </w:rPr>
          <w:t xml:space="preserve"> Проверка реализации требований к подсистеме «Оплата»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59</w:t>
        </w:r>
        <w:r w:rsidR="00226F6B">
          <w:rPr>
            <w:webHidden/>
          </w:rPr>
          <w:fldChar w:fldCharType="end"/>
        </w:r>
      </w:hyperlink>
    </w:p>
    <w:p w14:paraId="7B94977D" w14:textId="082186B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5" w:history="1">
        <w:r w:rsidR="00226F6B" w:rsidRPr="003A3246">
          <w:rPr>
            <w:rStyle w:val="afffff"/>
            <w:rFonts w:ascii="Times New Roman" w:hAnsi="Times New Roman"/>
          </w:rPr>
          <w:t>6.3.3.</w:t>
        </w:r>
        <w:r w:rsidR="00226F6B" w:rsidRPr="003A3246">
          <w:rPr>
            <w:rStyle w:val="afffff"/>
          </w:rPr>
          <w:t xml:space="preserve"> Проверка реализации требований к подсистеме «Автоплатежи»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60</w:t>
        </w:r>
        <w:r w:rsidR="00226F6B">
          <w:rPr>
            <w:webHidden/>
          </w:rPr>
          <w:fldChar w:fldCharType="end"/>
        </w:r>
      </w:hyperlink>
    </w:p>
    <w:p w14:paraId="0E8492B8" w14:textId="71BF9B69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6" w:history="1">
        <w:r w:rsidR="00226F6B" w:rsidRPr="003A3246">
          <w:rPr>
            <w:rStyle w:val="afffff"/>
            <w:rFonts w:ascii="Times New Roman" w:hAnsi="Times New Roman"/>
          </w:rPr>
          <w:t>6.3.4.</w:t>
        </w:r>
        <w:r w:rsidR="00226F6B" w:rsidRPr="003A3246">
          <w:rPr>
            <w:rStyle w:val="afffff"/>
          </w:rPr>
          <w:t xml:space="preserve"> Проверка реализации требований к подсистеме «Передача показаний»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61</w:t>
        </w:r>
        <w:r w:rsidR="00226F6B">
          <w:rPr>
            <w:webHidden/>
          </w:rPr>
          <w:fldChar w:fldCharType="end"/>
        </w:r>
      </w:hyperlink>
    </w:p>
    <w:p w14:paraId="0EFD5D83" w14:textId="125D3343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7" w:history="1">
        <w:r w:rsidR="00226F6B" w:rsidRPr="003A3246">
          <w:rPr>
            <w:rStyle w:val="afffff"/>
            <w:rFonts w:ascii="Times New Roman" w:hAnsi="Times New Roman"/>
          </w:rPr>
          <w:t>6.3.5.</w:t>
        </w:r>
        <w:r w:rsidR="00226F6B" w:rsidRPr="003A3246">
          <w:rPr>
            <w:rStyle w:val="afffff"/>
          </w:rPr>
          <w:t xml:space="preserve"> Проверка реализации требований к подсистеме «История показаний»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62</w:t>
        </w:r>
        <w:r w:rsidR="00226F6B">
          <w:rPr>
            <w:webHidden/>
          </w:rPr>
          <w:fldChar w:fldCharType="end"/>
        </w:r>
      </w:hyperlink>
    </w:p>
    <w:p w14:paraId="28F914B4" w14:textId="05BDCE79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8" w:history="1">
        <w:r w:rsidR="00226F6B" w:rsidRPr="003A3246">
          <w:rPr>
            <w:rStyle w:val="afffff"/>
            <w:rFonts w:ascii="Times New Roman" w:hAnsi="Times New Roman"/>
          </w:rPr>
          <w:t>6.3.6.</w:t>
        </w:r>
        <w:r w:rsidR="00226F6B" w:rsidRPr="003A3246">
          <w:rPr>
            <w:rStyle w:val="afffff"/>
          </w:rPr>
          <w:t xml:space="preserve"> Проверка реализации требований к подсистеме «История платежей»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63</w:t>
        </w:r>
        <w:r w:rsidR="00226F6B">
          <w:rPr>
            <w:webHidden/>
          </w:rPr>
          <w:fldChar w:fldCharType="end"/>
        </w:r>
      </w:hyperlink>
    </w:p>
    <w:p w14:paraId="769BF403" w14:textId="3020B4BC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69" w:history="1">
        <w:r w:rsidR="00226F6B" w:rsidRPr="003A3246">
          <w:rPr>
            <w:rStyle w:val="afffff"/>
            <w:rFonts w:ascii="Times New Roman" w:hAnsi="Times New Roman"/>
          </w:rPr>
          <w:t>6.3.7.</w:t>
        </w:r>
        <w:r w:rsidR="00226F6B" w:rsidRPr="003A3246">
          <w:rPr>
            <w:rStyle w:val="afffff"/>
          </w:rPr>
          <w:t xml:space="preserve"> Проверка реализации требований к подсистеме «История начислений»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_Toc149855569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64</w:t>
        </w:r>
        <w:r w:rsidR="00226F6B">
          <w:rPr>
            <w:webHidden/>
          </w:rPr>
          <w:fldChar w:fldCharType="end"/>
        </w:r>
      </w:hyperlink>
    </w:p>
    <w:p w14:paraId="57ED00E3" w14:textId="2BF84644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0" w:history="1">
        <w:r w:rsidR="00226F6B" w:rsidRPr="003A3246">
          <w:rPr>
            <w:rStyle w:val="afffff"/>
            <w:rFonts w:ascii="Times New Roman" w:hAnsi="Times New Roman"/>
          </w:rPr>
          <w:t>6.3.8.</w:t>
        </w:r>
        <w:r w:rsidR="00226F6B" w:rsidRPr="003A3246">
          <w:rPr>
            <w:rStyle w:val="afffff"/>
          </w:rPr>
          <w:t xml:space="preserve"> Проверка реализации требований к подсистеме «Обращения»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65</w:t>
        </w:r>
        <w:r w:rsidR="00226F6B">
          <w:rPr>
            <w:webHidden/>
          </w:rPr>
          <w:fldChar w:fldCharType="end"/>
        </w:r>
      </w:hyperlink>
    </w:p>
    <w:p w14:paraId="3A47F096" w14:textId="1641C48E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1" w:history="1">
        <w:r w:rsidR="00226F6B" w:rsidRPr="003A3246">
          <w:rPr>
            <w:rStyle w:val="afffff"/>
            <w:rFonts w:ascii="Times New Roman" w:hAnsi="Times New Roman"/>
          </w:rPr>
          <w:t>6.3.9.</w:t>
        </w:r>
        <w:r w:rsidR="00226F6B" w:rsidRPr="003A3246">
          <w:rPr>
            <w:rStyle w:val="afffff"/>
          </w:rPr>
          <w:t xml:space="preserve"> Проверка реализации требований к подсистеме «Отчеты»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67</w:t>
        </w:r>
        <w:r w:rsidR="00226F6B">
          <w:rPr>
            <w:webHidden/>
          </w:rPr>
          <w:fldChar w:fldCharType="end"/>
        </w:r>
      </w:hyperlink>
    </w:p>
    <w:p w14:paraId="74E58873" w14:textId="3819747E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2" w:history="1">
        <w:r w:rsidR="00226F6B" w:rsidRPr="003A3246">
          <w:rPr>
            <w:rStyle w:val="afffff"/>
            <w:rFonts w:ascii="Times New Roman" w:hAnsi="Times New Roman"/>
          </w:rPr>
          <w:t>6.3.10.</w:t>
        </w:r>
        <w:r w:rsidR="00226F6B" w:rsidRPr="003A3246">
          <w:rPr>
            <w:rStyle w:val="afffff"/>
          </w:rPr>
          <w:t xml:space="preserve"> Проверка реализации требований к подсистеме «Соглашения на оплату (субабоненты)»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69</w:t>
        </w:r>
        <w:r w:rsidR="00226F6B">
          <w:rPr>
            <w:webHidden/>
          </w:rPr>
          <w:fldChar w:fldCharType="end"/>
        </w:r>
      </w:hyperlink>
    </w:p>
    <w:p w14:paraId="24B09B71" w14:textId="70F692B8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3" w:history="1">
        <w:r w:rsidR="00226F6B" w:rsidRPr="003A3246">
          <w:rPr>
            <w:rStyle w:val="afffff"/>
            <w:rFonts w:ascii="Times New Roman" w:hAnsi="Times New Roman"/>
          </w:rPr>
          <w:t>6.3.11.</w:t>
        </w:r>
        <w:r w:rsidR="00226F6B" w:rsidRPr="003A3246">
          <w:rPr>
            <w:rStyle w:val="afffff"/>
          </w:rPr>
          <w:t xml:space="preserve"> Проверка реализации требований к подсистеме «АРМ Жилищного комитета»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70</w:t>
        </w:r>
        <w:r w:rsidR="00226F6B">
          <w:rPr>
            <w:webHidden/>
          </w:rPr>
          <w:fldChar w:fldCharType="end"/>
        </w:r>
      </w:hyperlink>
    </w:p>
    <w:p w14:paraId="2647F4AD" w14:textId="7C85F2FA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74" w:history="1">
        <w:r w:rsidR="00226F6B" w:rsidRPr="003A3246">
          <w:rPr>
            <w:rStyle w:val="afffff"/>
            <w:rFonts w:ascii="Times New Roman" w:hAnsi="Times New Roman"/>
          </w:rPr>
          <w:t>6.4.</w:t>
        </w:r>
        <w:r w:rsidR="00226F6B" w:rsidRPr="003A3246">
          <w:rPr>
            <w:rStyle w:val="afffff"/>
          </w:rPr>
          <w:t xml:space="preserve"> Требования к функциям, выполняемым системой в части процессов подключения (технологического присоединения)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71</w:t>
        </w:r>
        <w:r w:rsidR="00226F6B">
          <w:rPr>
            <w:webHidden/>
          </w:rPr>
          <w:fldChar w:fldCharType="end"/>
        </w:r>
      </w:hyperlink>
    </w:p>
    <w:p w14:paraId="31825449" w14:textId="070B1ABB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5" w:history="1">
        <w:r w:rsidR="00226F6B" w:rsidRPr="003A3246">
          <w:rPr>
            <w:rStyle w:val="afffff"/>
            <w:rFonts w:ascii="Times New Roman" w:hAnsi="Times New Roman"/>
          </w:rPr>
          <w:t>6.4.1.</w:t>
        </w:r>
        <w:r w:rsidR="00226F6B" w:rsidRPr="003A3246">
          <w:rPr>
            <w:rStyle w:val="afffff"/>
          </w:rPr>
          <w:t xml:space="preserve"> Проверка реализации требований к подсистеме «Оплата»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71</w:t>
        </w:r>
        <w:r w:rsidR="00226F6B">
          <w:rPr>
            <w:webHidden/>
          </w:rPr>
          <w:fldChar w:fldCharType="end"/>
        </w:r>
      </w:hyperlink>
    </w:p>
    <w:p w14:paraId="6FE83A46" w14:textId="0D53B0A8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6" w:history="1">
        <w:r w:rsidR="00226F6B" w:rsidRPr="003A3246">
          <w:rPr>
            <w:rStyle w:val="afffff"/>
            <w:rFonts w:ascii="Times New Roman" w:hAnsi="Times New Roman"/>
          </w:rPr>
          <w:t>6.4.2.</w:t>
        </w:r>
        <w:r w:rsidR="00226F6B" w:rsidRPr="003A3246">
          <w:rPr>
            <w:rStyle w:val="afffff"/>
          </w:rPr>
          <w:t xml:space="preserve"> Проверка реализации требований к подсистеме «Обращения»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72</w:t>
        </w:r>
        <w:r w:rsidR="00226F6B">
          <w:rPr>
            <w:webHidden/>
          </w:rPr>
          <w:fldChar w:fldCharType="end"/>
        </w:r>
      </w:hyperlink>
    </w:p>
    <w:p w14:paraId="3B1093C1" w14:textId="5BCEA6F6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7" w:history="1">
        <w:r w:rsidR="00226F6B" w:rsidRPr="003A3246">
          <w:rPr>
            <w:rStyle w:val="afffff"/>
            <w:rFonts w:ascii="Times New Roman" w:hAnsi="Times New Roman"/>
          </w:rPr>
          <w:t>6.4.3.</w:t>
        </w:r>
        <w:r w:rsidR="00226F6B" w:rsidRPr="003A3246">
          <w:rPr>
            <w:rStyle w:val="afffff"/>
          </w:rPr>
          <w:t xml:space="preserve"> Проверка реализации требований к подсистеме «Уведомления»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72</w:t>
        </w:r>
        <w:r w:rsidR="00226F6B">
          <w:rPr>
            <w:webHidden/>
          </w:rPr>
          <w:fldChar w:fldCharType="end"/>
        </w:r>
      </w:hyperlink>
    </w:p>
    <w:p w14:paraId="06012490" w14:textId="3D25708C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78" w:history="1">
        <w:r w:rsidR="00226F6B" w:rsidRPr="003A3246">
          <w:rPr>
            <w:rStyle w:val="afffff"/>
            <w:rFonts w:ascii="Times New Roman" w:hAnsi="Times New Roman"/>
          </w:rPr>
          <w:t>6.5.</w:t>
        </w:r>
        <w:r w:rsidR="00226F6B" w:rsidRPr="003A3246">
          <w:rPr>
            <w:rStyle w:val="afffff"/>
          </w:rPr>
          <w:t xml:space="preserve"> Требования к функциям, выполняемым системой в части работы с платными услугами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73</w:t>
        </w:r>
        <w:r w:rsidR="00226F6B">
          <w:rPr>
            <w:webHidden/>
          </w:rPr>
          <w:fldChar w:fldCharType="end"/>
        </w:r>
      </w:hyperlink>
    </w:p>
    <w:p w14:paraId="74E46CCB" w14:textId="2CA906D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79" w:history="1">
        <w:r w:rsidR="00226F6B" w:rsidRPr="003A3246">
          <w:rPr>
            <w:rStyle w:val="afffff"/>
            <w:rFonts w:ascii="Times New Roman" w:hAnsi="Times New Roman"/>
          </w:rPr>
          <w:t>6.5.1.</w:t>
        </w:r>
        <w:r w:rsidR="00226F6B" w:rsidRPr="003A3246">
          <w:rPr>
            <w:rStyle w:val="afffff"/>
          </w:rPr>
          <w:t xml:space="preserve"> Проверка реализации требований к подсистеме «Платные услуги»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_Toc149855579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73</w:t>
        </w:r>
        <w:r w:rsidR="00226F6B">
          <w:rPr>
            <w:webHidden/>
          </w:rPr>
          <w:fldChar w:fldCharType="end"/>
        </w:r>
      </w:hyperlink>
    </w:p>
    <w:p w14:paraId="7A2EA8B2" w14:textId="05EAAD8A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0" w:history="1">
        <w:r w:rsidR="00226F6B" w:rsidRPr="003A3246">
          <w:rPr>
            <w:rStyle w:val="afffff"/>
            <w:rFonts w:ascii="Times New Roman" w:hAnsi="Times New Roman"/>
          </w:rPr>
          <w:t>6.5.2.</w:t>
        </w:r>
        <w:r w:rsidR="00226F6B" w:rsidRPr="003A3246">
          <w:rPr>
            <w:rStyle w:val="afffff"/>
          </w:rPr>
          <w:t xml:space="preserve"> Проверка реализации требований к подсистеме «Заказы»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74</w:t>
        </w:r>
        <w:r w:rsidR="00226F6B">
          <w:rPr>
            <w:webHidden/>
          </w:rPr>
          <w:fldChar w:fldCharType="end"/>
        </w:r>
      </w:hyperlink>
    </w:p>
    <w:p w14:paraId="6B0AA5BB" w14:textId="34167A0C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1" w:history="1">
        <w:r w:rsidR="00226F6B" w:rsidRPr="003A3246">
          <w:rPr>
            <w:rStyle w:val="afffff"/>
            <w:rFonts w:ascii="Times New Roman" w:hAnsi="Times New Roman"/>
          </w:rPr>
          <w:t>6.5.3.</w:t>
        </w:r>
        <w:r w:rsidR="00226F6B" w:rsidRPr="003A3246">
          <w:rPr>
            <w:rStyle w:val="afffff"/>
          </w:rPr>
          <w:t xml:space="preserve"> Проверка реализации требований к подсистеме «Отчеты»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75</w:t>
        </w:r>
        <w:r w:rsidR="00226F6B">
          <w:rPr>
            <w:webHidden/>
          </w:rPr>
          <w:fldChar w:fldCharType="end"/>
        </w:r>
      </w:hyperlink>
    </w:p>
    <w:p w14:paraId="1284D486" w14:textId="2033D213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82" w:history="1">
        <w:r w:rsidR="00226F6B" w:rsidRPr="003A3246">
          <w:rPr>
            <w:rStyle w:val="afffff"/>
            <w:rFonts w:ascii="Times New Roman" w:hAnsi="Times New Roman"/>
          </w:rPr>
          <w:t>6.6.</w:t>
        </w:r>
        <w:r w:rsidR="00226F6B" w:rsidRPr="003A3246">
          <w:rPr>
            <w:rStyle w:val="afffff"/>
          </w:rPr>
          <w:t xml:space="preserve"> Требования к интеграции с внешними системами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0CD9C737" w14:textId="7596E97F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3" w:history="1">
        <w:r w:rsidR="00226F6B" w:rsidRPr="003A3246">
          <w:rPr>
            <w:rStyle w:val="afffff"/>
            <w:rFonts w:ascii="Times New Roman" w:hAnsi="Times New Roman"/>
          </w:rPr>
          <w:t>6.6.1.</w:t>
        </w:r>
        <w:r w:rsidR="00226F6B" w:rsidRPr="003A3246">
          <w:rPr>
            <w:rStyle w:val="afffff"/>
          </w:rPr>
          <w:t xml:space="preserve"> Проверка реализации интеграции с АСУ ПТП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19BC34BE" w14:textId="65AA4358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4" w:history="1">
        <w:r w:rsidR="00226F6B" w:rsidRPr="003A3246">
          <w:rPr>
            <w:rStyle w:val="afffff"/>
            <w:rFonts w:ascii="Times New Roman" w:hAnsi="Times New Roman"/>
          </w:rPr>
          <w:t>6.6.2.</w:t>
        </w:r>
        <w:r w:rsidR="00226F6B" w:rsidRPr="003A3246">
          <w:rPr>
            <w:rStyle w:val="afffff"/>
          </w:rPr>
          <w:t xml:space="preserve"> Проверка реализации интеграции с ИС «Балтика»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6440137F" w14:textId="677079CA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5" w:history="1">
        <w:r w:rsidR="00226F6B" w:rsidRPr="003A3246">
          <w:rPr>
            <w:rStyle w:val="afffff"/>
            <w:rFonts w:ascii="Times New Roman" w:hAnsi="Times New Roman"/>
          </w:rPr>
          <w:t>6.6.3.</w:t>
        </w:r>
        <w:r w:rsidR="00226F6B" w:rsidRPr="003A3246">
          <w:rPr>
            <w:rStyle w:val="afffff"/>
          </w:rPr>
          <w:t xml:space="preserve"> Проверка реализации интеграции с биллингом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0938CB01" w14:textId="3FBA8BE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6" w:history="1">
        <w:r w:rsidR="00226F6B" w:rsidRPr="003A3246">
          <w:rPr>
            <w:rStyle w:val="afffff"/>
            <w:rFonts w:ascii="Times New Roman" w:hAnsi="Times New Roman"/>
          </w:rPr>
          <w:t>6.6.4.</w:t>
        </w:r>
        <w:r w:rsidR="00226F6B" w:rsidRPr="003A3246">
          <w:rPr>
            <w:rStyle w:val="afffff"/>
          </w:rPr>
          <w:t xml:space="preserve"> Проверка реализации интеграции с ИАС/ЕСАС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_Toc149855586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62D08D00" w14:textId="575685D0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7" w:history="1">
        <w:r w:rsidR="00226F6B" w:rsidRPr="003A3246">
          <w:rPr>
            <w:rStyle w:val="afffff"/>
            <w:rFonts w:ascii="Times New Roman" w:hAnsi="Times New Roman"/>
          </w:rPr>
          <w:t>6.6.5.</w:t>
        </w:r>
        <w:r w:rsidR="00226F6B" w:rsidRPr="003A3246">
          <w:rPr>
            <w:rStyle w:val="afffff"/>
          </w:rPr>
          <w:t xml:space="preserve"> Проверка реализации интеграции с СМС-шлюзом «Мегафон»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_Toc149855587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75BE1635" w14:textId="5347D4A0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8" w:history="1">
        <w:r w:rsidR="00226F6B" w:rsidRPr="003A3246">
          <w:rPr>
            <w:rStyle w:val="afffff"/>
            <w:rFonts w:ascii="Times New Roman" w:hAnsi="Times New Roman"/>
          </w:rPr>
          <w:t>6.6.6.</w:t>
        </w:r>
        <w:r w:rsidR="00226F6B" w:rsidRPr="003A3246">
          <w:rPr>
            <w:rStyle w:val="afffff"/>
          </w:rPr>
          <w:t xml:space="preserve"> Проверка реализации интеграции с банком-эквайером и сервисом фискализации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_Toc149855588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77</w:t>
        </w:r>
        <w:r w:rsidR="00226F6B">
          <w:rPr>
            <w:webHidden/>
          </w:rPr>
          <w:fldChar w:fldCharType="end"/>
        </w:r>
      </w:hyperlink>
    </w:p>
    <w:p w14:paraId="1866EDF6" w14:textId="68480976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89" w:history="1">
        <w:r w:rsidR="00226F6B" w:rsidRPr="003A3246">
          <w:rPr>
            <w:rStyle w:val="afffff"/>
            <w:rFonts w:ascii="Times New Roman" w:hAnsi="Times New Roman"/>
          </w:rPr>
          <w:t>6.6.7.</w:t>
        </w:r>
        <w:r w:rsidR="00226F6B" w:rsidRPr="003A3246">
          <w:rPr>
            <w:rStyle w:val="afffff"/>
          </w:rPr>
          <w:t xml:space="preserve"> Проверка реализации интеграции с системой предварительной записи «</w:t>
        </w:r>
        <w:r w:rsidR="00226F6B" w:rsidRPr="003A3246">
          <w:rPr>
            <w:rStyle w:val="afffff"/>
            <w:lang w:val="en-US"/>
          </w:rPr>
          <w:t>QuickQ</w:t>
        </w:r>
        <w:r w:rsidR="00226F6B" w:rsidRPr="003A3246">
          <w:rPr>
            <w:rStyle w:val="afffff"/>
          </w:rPr>
          <w:t>»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_Toc149855589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78</w:t>
        </w:r>
        <w:r w:rsidR="00226F6B">
          <w:rPr>
            <w:webHidden/>
          </w:rPr>
          <w:fldChar w:fldCharType="end"/>
        </w:r>
      </w:hyperlink>
    </w:p>
    <w:p w14:paraId="3FC3AFD6" w14:textId="2347FFC2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90" w:history="1">
        <w:r w:rsidR="00226F6B" w:rsidRPr="003A3246">
          <w:rPr>
            <w:rStyle w:val="afffff"/>
            <w:rFonts w:ascii="Times New Roman" w:hAnsi="Times New Roman"/>
          </w:rPr>
          <w:t>6.6.8.</w:t>
        </w:r>
        <w:r w:rsidR="00226F6B" w:rsidRPr="003A3246">
          <w:rPr>
            <w:rStyle w:val="afffff"/>
          </w:rPr>
          <w:t xml:space="preserve"> Проверка реализации интеграции с АСУВ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_Toc149855590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78</w:t>
        </w:r>
        <w:r w:rsidR="00226F6B">
          <w:rPr>
            <w:webHidden/>
          </w:rPr>
          <w:fldChar w:fldCharType="end"/>
        </w:r>
      </w:hyperlink>
    </w:p>
    <w:p w14:paraId="513D8ACB" w14:textId="2DD5B8F9" w:rsidR="00226F6B" w:rsidRDefault="00B91E44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9855591" w:history="1">
        <w:r w:rsidR="00226F6B" w:rsidRPr="003A3246">
          <w:rPr>
            <w:rStyle w:val="afffff"/>
            <w:rFonts w:ascii="Times New Roman" w:hAnsi="Times New Roman"/>
          </w:rPr>
          <w:t>6.7.</w:t>
        </w:r>
        <w:r w:rsidR="00226F6B" w:rsidRPr="003A3246">
          <w:rPr>
            <w:rStyle w:val="afffff"/>
          </w:rPr>
          <w:t xml:space="preserve"> Требования к подсистеме обеспечения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_Toc149855591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78</w:t>
        </w:r>
        <w:r w:rsidR="00226F6B">
          <w:rPr>
            <w:webHidden/>
          </w:rPr>
          <w:fldChar w:fldCharType="end"/>
        </w:r>
      </w:hyperlink>
    </w:p>
    <w:p w14:paraId="410276B9" w14:textId="04FD7AA3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92" w:history="1">
        <w:r w:rsidR="00226F6B" w:rsidRPr="003A3246">
          <w:rPr>
            <w:rStyle w:val="afffff"/>
            <w:rFonts w:ascii="Times New Roman" w:hAnsi="Times New Roman"/>
          </w:rPr>
          <w:t>6.7.1.</w:t>
        </w:r>
        <w:r w:rsidR="00226F6B" w:rsidRPr="003A3246">
          <w:rPr>
            <w:rStyle w:val="afffff"/>
          </w:rPr>
          <w:t xml:space="preserve"> Проверка подсистемы журналирования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_Toc149855592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78</w:t>
        </w:r>
        <w:r w:rsidR="00226F6B">
          <w:rPr>
            <w:webHidden/>
          </w:rPr>
          <w:fldChar w:fldCharType="end"/>
        </w:r>
      </w:hyperlink>
    </w:p>
    <w:p w14:paraId="16915D0B" w14:textId="678B8171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93" w:history="1">
        <w:r w:rsidR="00226F6B" w:rsidRPr="003A3246">
          <w:rPr>
            <w:rStyle w:val="afffff"/>
            <w:rFonts w:ascii="Times New Roman" w:hAnsi="Times New Roman"/>
          </w:rPr>
          <w:t>6.7.2.</w:t>
        </w:r>
        <w:r w:rsidR="00226F6B" w:rsidRPr="003A3246">
          <w:rPr>
            <w:rStyle w:val="afffff"/>
          </w:rPr>
          <w:t xml:space="preserve"> Проверка подсистемы мониторинга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_Toc149855593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78</w:t>
        </w:r>
        <w:r w:rsidR="00226F6B">
          <w:rPr>
            <w:webHidden/>
          </w:rPr>
          <w:fldChar w:fldCharType="end"/>
        </w:r>
      </w:hyperlink>
    </w:p>
    <w:p w14:paraId="61AB2D8F" w14:textId="3AB9C3EC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94" w:history="1">
        <w:r w:rsidR="00226F6B" w:rsidRPr="003A3246">
          <w:rPr>
            <w:rStyle w:val="afffff"/>
            <w:rFonts w:ascii="Times New Roman" w:hAnsi="Times New Roman"/>
          </w:rPr>
          <w:t>6.7.3.</w:t>
        </w:r>
        <w:r w:rsidR="00226F6B" w:rsidRPr="003A3246">
          <w:rPr>
            <w:rStyle w:val="afffff"/>
          </w:rPr>
          <w:t xml:space="preserve"> Проверка реализации видов обеспечения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_Toc149855594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79</w:t>
        </w:r>
        <w:r w:rsidR="00226F6B">
          <w:rPr>
            <w:webHidden/>
          </w:rPr>
          <w:fldChar w:fldCharType="end"/>
        </w:r>
      </w:hyperlink>
    </w:p>
    <w:p w14:paraId="7EFFBA7C" w14:textId="0245DDE0" w:rsidR="00226F6B" w:rsidRDefault="00B91E44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9855595" w:history="1">
        <w:r w:rsidR="00226F6B" w:rsidRPr="003A3246">
          <w:rPr>
            <w:rStyle w:val="afffff"/>
            <w:rFonts w:ascii="Times New Roman" w:hAnsi="Times New Roman"/>
          </w:rPr>
          <w:t>6.7.4.</w:t>
        </w:r>
        <w:r w:rsidR="00226F6B" w:rsidRPr="003A3246">
          <w:rPr>
            <w:rStyle w:val="afffff"/>
          </w:rPr>
          <w:t xml:space="preserve"> Проверка требований к надежности</w:t>
        </w:r>
        <w:r w:rsidR="00226F6B">
          <w:rPr>
            <w:webHidden/>
          </w:rPr>
          <w:tab/>
        </w:r>
        <w:r w:rsidR="00226F6B">
          <w:rPr>
            <w:webHidden/>
          </w:rPr>
          <w:fldChar w:fldCharType="begin"/>
        </w:r>
        <w:r w:rsidR="00226F6B">
          <w:rPr>
            <w:webHidden/>
          </w:rPr>
          <w:instrText xml:space="preserve"> PAGEREF _Toc149855595 \h </w:instrText>
        </w:r>
        <w:r w:rsidR="00226F6B">
          <w:rPr>
            <w:webHidden/>
          </w:rPr>
        </w:r>
        <w:r w:rsidR="00226F6B">
          <w:rPr>
            <w:webHidden/>
          </w:rPr>
          <w:fldChar w:fldCharType="separate"/>
        </w:r>
        <w:r w:rsidR="00226F6B">
          <w:rPr>
            <w:webHidden/>
          </w:rPr>
          <w:t>80</w:t>
        </w:r>
        <w:r w:rsidR="00226F6B">
          <w:rPr>
            <w:webHidden/>
          </w:rPr>
          <w:fldChar w:fldCharType="end"/>
        </w:r>
      </w:hyperlink>
    </w:p>
    <w:p w14:paraId="06F40ACF" w14:textId="33A22AB2" w:rsidR="00215785" w:rsidRDefault="00AB47EF" w:rsidP="00215785">
      <w:pPr>
        <w:pStyle w:val="a6"/>
      </w:pPr>
      <w:r>
        <w:fldChar w:fldCharType="end"/>
      </w:r>
    </w:p>
    <w:p w14:paraId="66C2EFC6" w14:textId="77777777" w:rsidR="00772825" w:rsidRDefault="00772825" w:rsidP="00215785">
      <w:pPr>
        <w:pStyle w:val="a6"/>
      </w:pPr>
    </w:p>
    <w:p w14:paraId="0E22C308" w14:textId="67D1F5E9" w:rsidR="00390EE7" w:rsidRDefault="00F67517" w:rsidP="00F67517">
      <w:pPr>
        <w:pStyle w:val="16"/>
      </w:pPr>
      <w:bookmarkStart w:id="1" w:name="_Toc149855526"/>
      <w:r w:rsidRPr="00F67517">
        <w:lastRenderedPageBreak/>
        <w:t>Объект испытаний</w:t>
      </w:r>
      <w:bookmarkEnd w:id="1"/>
    </w:p>
    <w:p w14:paraId="7CD3DB49" w14:textId="544E116C" w:rsidR="00F67517" w:rsidRDefault="00F67517" w:rsidP="00F67517">
      <w:pPr>
        <w:pStyle w:val="24"/>
      </w:pPr>
      <w:bookmarkStart w:id="2" w:name="_Toc149855527"/>
      <w:r>
        <w:t xml:space="preserve">Наименование объекта </w:t>
      </w:r>
      <w:r w:rsidR="00772825">
        <w:t>испытаний и его обозначение</w:t>
      </w:r>
      <w:bookmarkEnd w:id="2"/>
    </w:p>
    <w:p w14:paraId="5D2D18A0" w14:textId="7CB49B8C" w:rsidR="00F67517" w:rsidRDefault="00F67517" w:rsidP="00F67517">
      <w:pPr>
        <w:pStyle w:val="a6"/>
      </w:pPr>
      <w:r>
        <w:t xml:space="preserve">Объектом испытаний является </w:t>
      </w:r>
      <w:r w:rsidR="001D0D90">
        <w:t>функциональные возможности ЛКК</w:t>
      </w:r>
      <w:r w:rsidRPr="005448D4">
        <w:t>.</w:t>
      </w:r>
    </w:p>
    <w:p w14:paraId="0483FCC7" w14:textId="0E94C897" w:rsidR="00772825" w:rsidRDefault="00772825" w:rsidP="00772825">
      <w:pPr>
        <w:pStyle w:val="a6"/>
      </w:pPr>
      <w:r>
        <w:t xml:space="preserve">Краткое наименование объекта испытаний (обозначение): </w:t>
      </w:r>
      <w:r w:rsidR="001D0D90">
        <w:t xml:space="preserve">системы </w:t>
      </w:r>
      <w:r w:rsidR="001D0D90" w:rsidRPr="00B5704E">
        <w:t xml:space="preserve">«Личный кабинет </w:t>
      </w:r>
      <w:r w:rsidR="001D0D90">
        <w:t>клиента</w:t>
      </w:r>
      <w:r w:rsidR="001D0D90" w:rsidRPr="00B5704E">
        <w:t xml:space="preserve">» </w:t>
      </w:r>
      <w:r w:rsidR="001D0D90" w:rsidRPr="00537F1E">
        <w:t>для нужд ГУП</w:t>
      </w:r>
      <w:r w:rsidR="001D0D90">
        <w:t> </w:t>
      </w:r>
      <w:r w:rsidR="001D0D90" w:rsidRPr="00537F1E">
        <w:t>«Водоканал Санкт-Петербурга»</w:t>
      </w:r>
      <w:r w:rsidRPr="005448D4">
        <w:t>.</w:t>
      </w:r>
    </w:p>
    <w:p w14:paraId="18C32536" w14:textId="75DBF636" w:rsidR="00F67517" w:rsidRDefault="00F67517" w:rsidP="00F67517">
      <w:pPr>
        <w:pStyle w:val="24"/>
      </w:pPr>
      <w:bookmarkStart w:id="3" w:name="_Toc149855528"/>
      <w:r>
        <w:t>Область применения объекта испытаний</w:t>
      </w:r>
      <w:bookmarkEnd w:id="3"/>
    </w:p>
    <w:p w14:paraId="7124A512" w14:textId="2574A659" w:rsidR="001061CC" w:rsidRPr="001061CC" w:rsidRDefault="00F67517" w:rsidP="001D0D90">
      <w:pPr>
        <w:pStyle w:val="a6"/>
      </w:pPr>
      <w:r>
        <w:t xml:space="preserve">Областью применения </w:t>
      </w:r>
      <w:r w:rsidR="001D0D90">
        <w:t>ЛКК</w:t>
      </w:r>
      <w:r>
        <w:t xml:space="preserve"> является</w:t>
      </w:r>
      <w:r w:rsidR="001D0D90">
        <w:t xml:space="preserve"> обеспечение возможности удаленного взаимодействия клиентов ГУП «Водоканал Санкт-Петербурга» </w:t>
      </w:r>
      <w:r w:rsidR="001D0D90" w:rsidRPr="00036138">
        <w:t>(в том числе потенциальных контрагентов) с использованием сети Интернет</w:t>
      </w:r>
      <w:r w:rsidR="001D0D90">
        <w:t xml:space="preserve"> с </w:t>
      </w:r>
      <w:r w:rsidR="001D0D90" w:rsidRPr="00036138">
        <w:t>ГУП «Водоканал Санкт-Петербурга»</w:t>
      </w:r>
      <w:r w:rsidR="001D0D90">
        <w:t>.</w:t>
      </w:r>
    </w:p>
    <w:p w14:paraId="54A026A6" w14:textId="1EF77E7B" w:rsidR="001061CC" w:rsidRDefault="001061CC" w:rsidP="001061CC">
      <w:pPr>
        <w:pStyle w:val="a6"/>
        <w:rPr>
          <w:szCs w:val="20"/>
        </w:rPr>
      </w:pPr>
    </w:p>
    <w:p w14:paraId="17BBF5CD" w14:textId="77777777" w:rsidR="001061CC" w:rsidRPr="001061CC" w:rsidRDefault="001061CC" w:rsidP="001061CC">
      <w:pPr>
        <w:pStyle w:val="a6"/>
      </w:pPr>
    </w:p>
    <w:p w14:paraId="0D4996E9" w14:textId="20BC571E" w:rsidR="000C5DCF" w:rsidRDefault="000C5DCF" w:rsidP="000C5DCF">
      <w:pPr>
        <w:pStyle w:val="16"/>
      </w:pPr>
      <w:bookmarkStart w:id="4" w:name="_Toc149855529"/>
      <w:r>
        <w:lastRenderedPageBreak/>
        <w:t>Цель испытаний</w:t>
      </w:r>
      <w:bookmarkEnd w:id="4"/>
    </w:p>
    <w:p w14:paraId="3E77B818" w14:textId="330F6CE5" w:rsidR="000C5DCF" w:rsidRDefault="000C5DCF" w:rsidP="000C5DCF">
      <w:pPr>
        <w:pStyle w:val="a6"/>
      </w:pPr>
      <w:r>
        <w:t xml:space="preserve">Целями проведения </w:t>
      </w:r>
      <w:r w:rsidR="00772825">
        <w:t>испытаний</w:t>
      </w:r>
      <w:r>
        <w:t xml:space="preserve"> являются:</w:t>
      </w:r>
    </w:p>
    <w:p w14:paraId="0C38026C" w14:textId="77777777" w:rsidR="000C5DCF" w:rsidRPr="003120FC" w:rsidRDefault="000C5DCF" w:rsidP="000C5DCF">
      <w:pPr>
        <w:pStyle w:val="10"/>
      </w:pPr>
      <w:r w:rsidRPr="003120FC">
        <w:rPr>
          <w:rFonts w:eastAsia="Verdana"/>
          <w:szCs w:val="24"/>
        </w:rPr>
        <w:t>проверка корректности взаимодействия подсистем;</w:t>
      </w:r>
    </w:p>
    <w:p w14:paraId="5BC19105" w14:textId="28D4884C" w:rsidR="000C5DCF" w:rsidRPr="003120FC" w:rsidRDefault="000C5DCF" w:rsidP="00C375B2">
      <w:pPr>
        <w:pStyle w:val="10"/>
      </w:pPr>
      <w:r w:rsidRPr="003120FC">
        <w:t>проверка готовности</w:t>
      </w:r>
      <w:r w:rsidR="00D5450C">
        <w:t xml:space="preserve"> доработанных функциональных возможностей Системы</w:t>
      </w:r>
      <w:r w:rsidRPr="003120FC">
        <w:t>.</w:t>
      </w:r>
    </w:p>
    <w:p w14:paraId="55380106" w14:textId="26CAA310" w:rsidR="000C5DCF" w:rsidRDefault="000C5DCF" w:rsidP="00C375B2">
      <w:pPr>
        <w:pStyle w:val="16"/>
      </w:pPr>
      <w:bookmarkStart w:id="5" w:name="_Toc149855530"/>
      <w:r>
        <w:lastRenderedPageBreak/>
        <w:t>Общие положения</w:t>
      </w:r>
      <w:bookmarkEnd w:id="5"/>
    </w:p>
    <w:p w14:paraId="421CE363" w14:textId="5C556C47" w:rsidR="000C5DCF" w:rsidRDefault="000C5DCF" w:rsidP="000C5DCF">
      <w:pPr>
        <w:pStyle w:val="24"/>
      </w:pPr>
      <w:bookmarkStart w:id="6" w:name="_Toc149855531"/>
      <w:r>
        <w:t>Место и продолжительность испытаний</w:t>
      </w:r>
      <w:bookmarkEnd w:id="6"/>
    </w:p>
    <w:p w14:paraId="0F5EC4E9" w14:textId="171E7EC6" w:rsidR="000C5DCF" w:rsidRPr="008372E1" w:rsidRDefault="000C5DCF" w:rsidP="00D5709F">
      <w:pPr>
        <w:pStyle w:val="a6"/>
      </w:pPr>
      <w:r w:rsidRPr="00D5709F">
        <w:t>Испытания проводятся по адресу:</w:t>
      </w:r>
      <w:r w:rsidR="001061CC">
        <w:t xml:space="preserve"> </w:t>
      </w:r>
      <w:r w:rsidR="004536F9">
        <w:t>выбирается Заказчиком.</w:t>
      </w:r>
    </w:p>
    <w:p w14:paraId="41B4D258" w14:textId="7DE834CE" w:rsidR="000C5DCF" w:rsidRDefault="000C5DCF" w:rsidP="00D5709F">
      <w:pPr>
        <w:pStyle w:val="a6"/>
      </w:pPr>
      <w:r w:rsidRPr="00D5709F">
        <w:t xml:space="preserve">Продолжительность проведения </w:t>
      </w:r>
      <w:r w:rsidR="00D5450C">
        <w:t>приемочных</w:t>
      </w:r>
      <w:r w:rsidR="008372E1" w:rsidRPr="008372E1">
        <w:t xml:space="preserve"> </w:t>
      </w:r>
      <w:r w:rsidRPr="00D5709F">
        <w:t xml:space="preserve">испытаний не должна превышать </w:t>
      </w:r>
      <w:r w:rsidR="004536F9">
        <w:t>одну неделю</w:t>
      </w:r>
    </w:p>
    <w:p w14:paraId="24FC815E" w14:textId="20E73346" w:rsidR="000C5DCF" w:rsidRDefault="000C5DCF" w:rsidP="000C5DCF">
      <w:pPr>
        <w:pStyle w:val="24"/>
      </w:pPr>
      <w:bookmarkStart w:id="7" w:name="_Toc101523316"/>
      <w:bookmarkStart w:id="8" w:name="_Toc149855532"/>
      <w:r>
        <w:t>Организации, участвующие в испытаниях</w:t>
      </w:r>
      <w:bookmarkEnd w:id="7"/>
      <w:bookmarkEnd w:id="8"/>
    </w:p>
    <w:p w14:paraId="0B65576D" w14:textId="77777777" w:rsidR="009F1673" w:rsidRDefault="000C5DCF" w:rsidP="009F1673">
      <w:pPr>
        <w:pStyle w:val="a6"/>
      </w:pPr>
      <w:r w:rsidRPr="00A077E8">
        <w:t>Заказчик</w:t>
      </w:r>
      <w:r>
        <w:t xml:space="preserve"> – </w:t>
      </w:r>
      <w:r w:rsidR="009F1673" w:rsidRPr="009F1673">
        <w:t>Государственное унитарное предприятие «Водоканал Санкт‑Петербурга»</w:t>
      </w:r>
      <w:r w:rsidR="009F1673">
        <w:t>.</w:t>
      </w:r>
    </w:p>
    <w:p w14:paraId="287CF4BF" w14:textId="42CCE61D" w:rsidR="000C5DCF" w:rsidRPr="00A077E8" w:rsidRDefault="000C5DCF" w:rsidP="009F1673">
      <w:pPr>
        <w:pStyle w:val="a6"/>
      </w:pPr>
      <w:r w:rsidRPr="008B48F0">
        <w:t xml:space="preserve">Исполнитель – </w:t>
      </w:r>
      <w:r w:rsidR="009F1673" w:rsidRPr="00B5704E">
        <w:rPr>
          <w:rFonts w:eastAsia="Calibri"/>
        </w:rPr>
        <w:t>Общество с ограниченной ответственностью «СИГМА»</w:t>
      </w:r>
      <w:r w:rsidRPr="008B48F0">
        <w:t>.</w:t>
      </w:r>
    </w:p>
    <w:p w14:paraId="2292F588" w14:textId="06F8B34F" w:rsidR="000C5DCF" w:rsidRDefault="000C5DCF" w:rsidP="00B47180">
      <w:pPr>
        <w:pStyle w:val="24"/>
      </w:pPr>
      <w:bookmarkStart w:id="9" w:name="_Toc101523317"/>
      <w:bookmarkStart w:id="10" w:name="_Toc149855533"/>
      <w:r>
        <w:t xml:space="preserve">Перечень ранее </w:t>
      </w:r>
      <w:r w:rsidRPr="00B47180">
        <w:t>проведенных</w:t>
      </w:r>
      <w:r>
        <w:t xml:space="preserve"> испытаний</w:t>
      </w:r>
      <w:bookmarkEnd w:id="9"/>
      <w:bookmarkEnd w:id="10"/>
    </w:p>
    <w:p w14:paraId="1DED9FC2" w14:textId="6B6D54F1" w:rsidR="000C5DCF" w:rsidRDefault="000C5DCF" w:rsidP="000C5DCF">
      <w:pPr>
        <w:pStyle w:val="a6"/>
      </w:pPr>
      <w:r w:rsidRPr="00461BF7">
        <w:t xml:space="preserve">Испытания </w:t>
      </w:r>
      <w:r w:rsidR="00B328F5">
        <w:t>ЛКК</w:t>
      </w:r>
      <w:r>
        <w:t xml:space="preserve"> ранее не проводились.</w:t>
      </w:r>
    </w:p>
    <w:p w14:paraId="67BCF4ED" w14:textId="49A7F137" w:rsidR="000C5DCF" w:rsidRDefault="000C5DCF" w:rsidP="000C5DCF">
      <w:pPr>
        <w:pStyle w:val="16"/>
      </w:pPr>
      <w:bookmarkStart w:id="11" w:name="_Toc101523318"/>
      <w:bookmarkStart w:id="12" w:name="_Toc149855534"/>
      <w:r>
        <w:lastRenderedPageBreak/>
        <w:t>Объем испытаний</w:t>
      </w:r>
      <w:bookmarkEnd w:id="11"/>
      <w:bookmarkEnd w:id="12"/>
    </w:p>
    <w:p w14:paraId="47683A80" w14:textId="110CEEC8" w:rsidR="00206BC3" w:rsidRDefault="00953DC4" w:rsidP="00BD184D">
      <w:pPr>
        <w:pStyle w:val="a6"/>
      </w:pPr>
      <w:r>
        <w:t>Приемочные</w:t>
      </w:r>
      <w:r w:rsidR="00AF1786">
        <w:t xml:space="preserve"> испытания </w:t>
      </w:r>
      <w:r w:rsidR="00206BC3">
        <w:t>должны проводиться в следующей последовательности:</w:t>
      </w:r>
    </w:p>
    <w:p w14:paraId="3491B2D1" w14:textId="6DB5BEC1" w:rsidR="00206BC3" w:rsidRDefault="00042103" w:rsidP="00042103">
      <w:pPr>
        <w:pStyle w:val="15"/>
      </w:pPr>
      <w:r>
        <w:t xml:space="preserve">Заказчиком </w:t>
      </w:r>
      <w:r w:rsidR="005E5DC9">
        <w:t>П</w:t>
      </w:r>
      <w:r>
        <w:t>риказом назначается</w:t>
      </w:r>
      <w:r w:rsidR="00C231DC">
        <w:t xml:space="preserve"> приемочная</w:t>
      </w:r>
      <w:r>
        <w:t xml:space="preserve"> комиссия, дата и </w:t>
      </w:r>
      <w:r w:rsidR="00AF1786">
        <w:t>место</w:t>
      </w:r>
      <w:r>
        <w:t xml:space="preserve"> проведения испытаний.</w:t>
      </w:r>
      <w:r w:rsidR="00D17589">
        <w:t xml:space="preserve"> Дата и место проведения согласуются с Исполнителем.</w:t>
      </w:r>
    </w:p>
    <w:p w14:paraId="05B8949C" w14:textId="71357D3C" w:rsidR="00042103" w:rsidRDefault="00AF1786" w:rsidP="00042103">
      <w:pPr>
        <w:pStyle w:val="15"/>
      </w:pPr>
      <w:r>
        <w:t xml:space="preserve">Испытаний проводятся согласно последовательности проверок, указанных в настоящем документе. Допускается изменение последовательности по требованию приемочной комиссии, </w:t>
      </w:r>
      <w:r w:rsidRPr="003033BF">
        <w:t xml:space="preserve">если между </w:t>
      </w:r>
      <w:r w:rsidR="001479FF">
        <w:t>проверками</w:t>
      </w:r>
      <w:r w:rsidRPr="003033BF">
        <w:t xml:space="preserve"> нет зависимостей</w:t>
      </w:r>
      <w:r>
        <w:t>.</w:t>
      </w:r>
    </w:p>
    <w:p w14:paraId="5AE68B21" w14:textId="51607818" w:rsidR="00AF1786" w:rsidRDefault="001479FF" w:rsidP="00042103">
      <w:pPr>
        <w:pStyle w:val="15"/>
      </w:pPr>
      <w:r>
        <w:t>Формируется протокол проведения испытаний, в котором отражены результаты прохождения проверок, замечания и рекомендации приемочной комиссии.</w:t>
      </w:r>
    </w:p>
    <w:p w14:paraId="3D7899CA" w14:textId="56B0ADC7" w:rsidR="00BD184D" w:rsidRPr="00444BE4" w:rsidRDefault="00BD184D" w:rsidP="00BD184D">
      <w:pPr>
        <w:pStyle w:val="a6"/>
      </w:pPr>
    </w:p>
    <w:p w14:paraId="53078B80" w14:textId="692E6CA8" w:rsidR="00BD184D" w:rsidRPr="00BD184D" w:rsidRDefault="00BD184D" w:rsidP="00BD184D">
      <w:pPr>
        <w:pStyle w:val="16"/>
      </w:pPr>
      <w:bookmarkStart w:id="13" w:name="_Toc149855535"/>
      <w:r>
        <w:lastRenderedPageBreak/>
        <w:t>Условия и порядок проведения испытаний</w:t>
      </w:r>
      <w:bookmarkEnd w:id="13"/>
    </w:p>
    <w:p w14:paraId="417D2F71" w14:textId="0EC9FD11" w:rsidR="00BD184D" w:rsidRDefault="00BD184D" w:rsidP="00BD184D">
      <w:pPr>
        <w:pStyle w:val="24"/>
      </w:pPr>
      <w:bookmarkStart w:id="14" w:name="_Toc101523323"/>
      <w:bookmarkStart w:id="15" w:name="_Toc149855536"/>
      <w:r>
        <w:t>У</w:t>
      </w:r>
      <w:r w:rsidRPr="00E435D7">
        <w:t>словия проведения испытаний</w:t>
      </w:r>
      <w:bookmarkEnd w:id="14"/>
      <w:bookmarkEnd w:id="15"/>
    </w:p>
    <w:p w14:paraId="36EE6E64" w14:textId="6E39619B" w:rsidR="00BD184D" w:rsidRDefault="00BD184D" w:rsidP="00BD184D">
      <w:pPr>
        <w:pStyle w:val="a6"/>
      </w:pPr>
      <w:r>
        <w:t>Условием для начала проведения испытаний</w:t>
      </w:r>
      <w:r w:rsidR="00444BE4">
        <w:t xml:space="preserve"> </w:t>
      </w:r>
      <w:r w:rsidR="00953D62">
        <w:t>ЛКК является</w:t>
      </w:r>
      <w:r>
        <w:t xml:space="preserve"> выполнение следующих подготовительных мероприятий:</w:t>
      </w:r>
    </w:p>
    <w:p w14:paraId="740DB649" w14:textId="20C6B1A8" w:rsidR="00BD184D" w:rsidRDefault="006B4CAD" w:rsidP="00BD184D">
      <w:pPr>
        <w:pStyle w:val="10"/>
        <w:rPr>
          <w:rFonts w:eastAsia="Verdana"/>
        </w:rPr>
      </w:pPr>
      <w:r>
        <w:rPr>
          <w:rFonts w:eastAsia="Verdana"/>
        </w:rPr>
        <w:t xml:space="preserve">Исполнителем выполнены работы </w:t>
      </w:r>
      <w:r w:rsidR="00953D62">
        <w:rPr>
          <w:rFonts w:eastAsia="Verdana"/>
        </w:rPr>
        <w:t>ЛКК</w:t>
      </w:r>
      <w:r>
        <w:rPr>
          <w:rFonts w:eastAsia="Verdana"/>
        </w:rPr>
        <w:t xml:space="preserve"> </w:t>
      </w:r>
      <w:r w:rsidR="008734ED">
        <w:rPr>
          <w:rFonts w:eastAsia="Verdana"/>
        </w:rPr>
        <w:t>в объеме,</w:t>
      </w:r>
      <w:r>
        <w:rPr>
          <w:rFonts w:eastAsia="Verdana"/>
        </w:rPr>
        <w:t xml:space="preserve"> </w:t>
      </w:r>
      <w:r w:rsidR="00953D62">
        <w:rPr>
          <w:rFonts w:eastAsia="Verdana"/>
        </w:rPr>
        <w:t>установленном в Договоре</w:t>
      </w:r>
      <w:r w:rsidR="00BD184D">
        <w:t>.</w:t>
      </w:r>
    </w:p>
    <w:p w14:paraId="4D17050E" w14:textId="77777777" w:rsidR="00BD184D" w:rsidRDefault="00BD184D" w:rsidP="00BD184D">
      <w:pPr>
        <w:pStyle w:val="10"/>
        <w:rPr>
          <w:rFonts w:eastAsia="Verdana"/>
        </w:rPr>
      </w:pPr>
      <w:r>
        <w:rPr>
          <w:rFonts w:eastAsia="Verdana"/>
        </w:rPr>
        <w:t>Между Исполнителем и Заказчиком согласованы:</w:t>
      </w:r>
    </w:p>
    <w:p w14:paraId="0729D1B7" w14:textId="77777777" w:rsidR="00BD184D" w:rsidRPr="00F6507E" w:rsidRDefault="00BD184D" w:rsidP="004E44AE">
      <w:pPr>
        <w:pStyle w:val="21"/>
        <w:rPr>
          <w:rFonts w:eastAsia="Verdana"/>
        </w:rPr>
      </w:pPr>
      <w:r w:rsidRPr="00F6507E">
        <w:rPr>
          <w:rFonts w:eastAsia="Verdana"/>
        </w:rPr>
        <w:t xml:space="preserve">даты </w:t>
      </w:r>
      <w:r>
        <w:rPr>
          <w:rFonts w:eastAsia="Verdana"/>
        </w:rPr>
        <w:t xml:space="preserve">и время </w:t>
      </w:r>
      <w:r w:rsidRPr="00F6507E">
        <w:rPr>
          <w:rFonts w:eastAsia="Verdana"/>
        </w:rPr>
        <w:t>проведения испытаний;</w:t>
      </w:r>
    </w:p>
    <w:p w14:paraId="6A5F14F9" w14:textId="77777777" w:rsidR="00BD184D" w:rsidRPr="00F6507E" w:rsidRDefault="00BD184D" w:rsidP="004E44AE">
      <w:pPr>
        <w:pStyle w:val="21"/>
        <w:rPr>
          <w:rFonts w:eastAsia="Verdana"/>
        </w:rPr>
      </w:pPr>
      <w:r>
        <w:rPr>
          <w:rFonts w:eastAsia="Verdana"/>
        </w:rPr>
        <w:t xml:space="preserve">фактическое </w:t>
      </w:r>
      <w:r w:rsidRPr="00F6507E">
        <w:rPr>
          <w:rFonts w:eastAsia="Verdana"/>
        </w:rPr>
        <w:t>место проведения испытаний;</w:t>
      </w:r>
    </w:p>
    <w:p w14:paraId="5CB476D6" w14:textId="77777777" w:rsidR="00BD184D" w:rsidRDefault="00BD184D" w:rsidP="004E44AE">
      <w:pPr>
        <w:pStyle w:val="21"/>
        <w:rPr>
          <w:rFonts w:eastAsia="Verdana"/>
        </w:rPr>
      </w:pPr>
      <w:r w:rsidRPr="00F6507E">
        <w:rPr>
          <w:rFonts w:eastAsia="Verdana"/>
        </w:rPr>
        <w:t>состав</w:t>
      </w:r>
      <w:r>
        <w:t xml:space="preserve"> участников испытаний.</w:t>
      </w:r>
    </w:p>
    <w:p w14:paraId="57D873A7" w14:textId="77777777" w:rsidR="00174297" w:rsidRDefault="00174297" w:rsidP="00BD184D">
      <w:pPr>
        <w:pStyle w:val="a6"/>
        <w:rPr>
          <w:rFonts w:eastAsia="Verdana"/>
          <w:szCs w:val="24"/>
        </w:rPr>
      </w:pPr>
      <w:r w:rsidRPr="00174297">
        <w:rPr>
          <w:rFonts w:eastAsia="Verdana"/>
          <w:szCs w:val="24"/>
        </w:rPr>
        <w:t>Выделено необходимое техническое обеспечение для проведения испытаний (перечень должен быть определён и согласован с Заказчиком дополнительно).</w:t>
      </w:r>
    </w:p>
    <w:p w14:paraId="36FC6A15" w14:textId="656E69A9" w:rsidR="00BD184D" w:rsidRDefault="00BD184D" w:rsidP="00BD184D">
      <w:pPr>
        <w:pStyle w:val="a6"/>
        <w:rPr>
          <w:rFonts w:eastAsia="Verdana"/>
          <w:szCs w:val="24"/>
        </w:rPr>
      </w:pPr>
      <w:r>
        <w:rPr>
          <w:rFonts w:eastAsia="Verdana"/>
          <w:szCs w:val="24"/>
        </w:rPr>
        <w:t xml:space="preserve">Перед проведением испытания должна быть выполнена настройка </w:t>
      </w:r>
      <w:r w:rsidR="008734ED">
        <w:rPr>
          <w:rFonts w:eastAsia="Verdana"/>
          <w:szCs w:val="24"/>
        </w:rPr>
        <w:t>технических средств</w:t>
      </w:r>
      <w:r>
        <w:rPr>
          <w:rFonts w:eastAsia="Verdana"/>
          <w:szCs w:val="24"/>
        </w:rPr>
        <w:t xml:space="preserve"> и загрузка тестовых данных.</w:t>
      </w:r>
    </w:p>
    <w:p w14:paraId="413730CF" w14:textId="564C7254" w:rsidR="00BD184D" w:rsidRDefault="00BD184D" w:rsidP="00BD184D">
      <w:pPr>
        <w:pStyle w:val="24"/>
      </w:pPr>
      <w:bookmarkStart w:id="16" w:name="_Toc101523325"/>
      <w:bookmarkStart w:id="17" w:name="_Toc149855537"/>
      <w:r>
        <w:t>М</w:t>
      </w:r>
      <w:r w:rsidRPr="00472F19">
        <w:t>еры, обеспечивающие безопасность и безаварийность проведения испытаний</w:t>
      </w:r>
      <w:bookmarkEnd w:id="16"/>
      <w:bookmarkEnd w:id="17"/>
    </w:p>
    <w:p w14:paraId="3F9B2C01" w14:textId="2EAF89EC" w:rsidR="00BD184D" w:rsidRDefault="00BD184D" w:rsidP="00BD184D">
      <w:pPr>
        <w:pStyle w:val="a6"/>
      </w:pPr>
      <w:r>
        <w:t>Оборудование, используемое на испытаниях, должно быть исправно. Специалисты проводящие испытания должны обладать экспертизой и навыками достаточными для выполнения сценариев, описанных в настоящем документе.</w:t>
      </w:r>
    </w:p>
    <w:p w14:paraId="1F4AFF46" w14:textId="57A64FF8" w:rsidR="00802515" w:rsidRDefault="00AD7FA3" w:rsidP="00802515">
      <w:pPr>
        <w:pStyle w:val="24"/>
      </w:pPr>
      <w:bookmarkStart w:id="18" w:name="_Toc149855538"/>
      <w:r>
        <w:t>Результат испытаний</w:t>
      </w:r>
      <w:bookmarkEnd w:id="18"/>
    </w:p>
    <w:p w14:paraId="16C1475C" w14:textId="4E3ACE5F" w:rsidR="00802515" w:rsidRDefault="000A431F" w:rsidP="00BD184D">
      <w:pPr>
        <w:pStyle w:val="a6"/>
      </w:pPr>
      <w:r>
        <w:t>При прохождении сценариев</w:t>
      </w:r>
      <w:r w:rsidR="00D15933">
        <w:t xml:space="preserve"> методики</w:t>
      </w:r>
      <w:r>
        <w:t xml:space="preserve"> проверок </w:t>
      </w:r>
      <w:r w:rsidR="003A5FB4">
        <w:t>описание возможных результатов,</w:t>
      </w:r>
      <w:r>
        <w:t xml:space="preserve"> представленные в таблице</w:t>
      </w:r>
      <w:r w:rsidR="00D15933">
        <w:t xml:space="preserve"> </w:t>
      </w:r>
      <w:r w:rsidR="00D15933">
        <w:fldChar w:fldCharType="begin"/>
      </w:r>
      <w:r w:rsidR="00D15933">
        <w:instrText xml:space="preserve"> REF _Ref102739842 \h\</w:instrText>
      </w:r>
      <w:r w:rsidR="00D15933" w:rsidRPr="00D15933">
        <w:instrText>#</w:instrText>
      </w:r>
      <w:r w:rsidR="00D15933">
        <w:instrText xml:space="preserve">\0 </w:instrText>
      </w:r>
      <w:r w:rsidR="00D15933">
        <w:fldChar w:fldCharType="separate"/>
      </w:r>
      <w:r w:rsidR="00226F6B">
        <w:t>1</w:t>
      </w:r>
      <w:r w:rsidR="00D15933">
        <w:fldChar w:fldCharType="end"/>
      </w:r>
      <w:r w:rsidR="00D15933">
        <w:t>.</w:t>
      </w:r>
    </w:p>
    <w:p w14:paraId="7745FD98" w14:textId="20A42A56" w:rsidR="000A431F" w:rsidRDefault="000A431F" w:rsidP="00D15933">
      <w:pPr>
        <w:pStyle w:val="affe"/>
      </w:pPr>
      <w:bookmarkStart w:id="19" w:name="_Ref102739842"/>
      <w:r>
        <w:t xml:space="preserve">Таблица </w:t>
      </w:r>
      <w:fldSimple w:instr=" SEQ Таблица \* ARABIC ">
        <w:r w:rsidR="00226F6B">
          <w:rPr>
            <w:noProof/>
          </w:rPr>
          <w:t>1</w:t>
        </w:r>
      </w:fldSimple>
      <w:r w:rsidR="00D15933">
        <w:t xml:space="preserve"> – Результат прохождения сценариев методики проверок</w:t>
      </w:r>
      <w:bookmarkEnd w:id="19"/>
    </w:p>
    <w:tbl>
      <w:tblPr>
        <w:tblStyle w:val="afffffc"/>
        <w:tblW w:w="0" w:type="auto"/>
        <w:tblLook w:val="04A0" w:firstRow="1" w:lastRow="0" w:firstColumn="1" w:lastColumn="0" w:noHBand="0" w:noVBand="1"/>
      </w:tblPr>
      <w:tblGrid>
        <w:gridCol w:w="3415"/>
        <w:gridCol w:w="5929"/>
      </w:tblGrid>
      <w:tr w:rsidR="000A431F" w14:paraId="2678FCA0" w14:textId="77777777" w:rsidTr="00A349FA">
        <w:trPr>
          <w:tblHeader/>
        </w:trPr>
        <w:tc>
          <w:tcPr>
            <w:tcW w:w="3681" w:type="dxa"/>
          </w:tcPr>
          <w:p w14:paraId="6C864184" w14:textId="022F95FC" w:rsidR="000A431F" w:rsidRDefault="00707DF4" w:rsidP="00707DF4">
            <w:pPr>
              <w:pStyle w:val="afe"/>
            </w:pPr>
            <w:r>
              <w:t>Результат испытания</w:t>
            </w:r>
          </w:p>
        </w:tc>
        <w:tc>
          <w:tcPr>
            <w:tcW w:w="6514" w:type="dxa"/>
          </w:tcPr>
          <w:p w14:paraId="758C67DA" w14:textId="35604E72" w:rsidR="000A431F" w:rsidRDefault="00707DF4" w:rsidP="00707DF4">
            <w:pPr>
              <w:pStyle w:val="afe"/>
            </w:pPr>
            <w:r>
              <w:t>Описание результата</w:t>
            </w:r>
          </w:p>
        </w:tc>
      </w:tr>
      <w:tr w:rsidR="000A431F" w14:paraId="6DD6FFBB" w14:textId="77777777" w:rsidTr="00707DF4">
        <w:tc>
          <w:tcPr>
            <w:tcW w:w="3681" w:type="dxa"/>
          </w:tcPr>
          <w:p w14:paraId="0A80454B" w14:textId="0E5CF586" w:rsidR="000A431F" w:rsidRDefault="00707DF4" w:rsidP="00466F2D">
            <w:pPr>
              <w:pStyle w:val="afff0"/>
            </w:pPr>
            <w:r>
              <w:t>Соответствует требовани</w:t>
            </w:r>
            <w:r w:rsidR="00953DC4">
              <w:t>я</w:t>
            </w:r>
            <w:r>
              <w:t>м</w:t>
            </w:r>
          </w:p>
        </w:tc>
        <w:tc>
          <w:tcPr>
            <w:tcW w:w="6514" w:type="dxa"/>
          </w:tcPr>
          <w:p w14:paraId="75EF0670" w14:textId="581EE962" w:rsidR="000A431F" w:rsidRPr="00557B07" w:rsidRDefault="00707DF4" w:rsidP="00466F2D">
            <w:pPr>
              <w:pStyle w:val="afff0"/>
            </w:pPr>
            <w:r>
              <w:t xml:space="preserve">При прохождении сценария из методики проверки реакция </w:t>
            </w:r>
            <w:r w:rsidR="00953DC4">
              <w:t>ЛКК</w:t>
            </w:r>
            <w:r>
              <w:t xml:space="preserve"> полностью соответствовала</w:t>
            </w:r>
            <w:r w:rsidR="00557B07">
              <w:t xml:space="preserve"> </w:t>
            </w:r>
            <w:r w:rsidR="00953DC4">
              <w:t>реакциям ЛКК,</w:t>
            </w:r>
            <w:r w:rsidR="00557B07">
              <w:t xml:space="preserve"> указанным в столбце «Ожидаемый результат»</w:t>
            </w:r>
          </w:p>
        </w:tc>
      </w:tr>
      <w:tr w:rsidR="000A431F" w14:paraId="0DA46FD2" w14:textId="77777777" w:rsidTr="00707DF4">
        <w:tc>
          <w:tcPr>
            <w:tcW w:w="3681" w:type="dxa"/>
          </w:tcPr>
          <w:p w14:paraId="6C1D8B50" w14:textId="1F43D9A4" w:rsidR="000A431F" w:rsidRDefault="00707DF4" w:rsidP="00466F2D">
            <w:pPr>
              <w:pStyle w:val="afff0"/>
            </w:pPr>
            <w:r>
              <w:t>Не соответствует требованиям</w:t>
            </w:r>
          </w:p>
        </w:tc>
        <w:tc>
          <w:tcPr>
            <w:tcW w:w="6514" w:type="dxa"/>
          </w:tcPr>
          <w:p w14:paraId="447668EF" w14:textId="5D00B7AF" w:rsidR="000A431F" w:rsidRDefault="00466F2D" w:rsidP="00466F2D">
            <w:pPr>
              <w:pStyle w:val="afff0"/>
            </w:pPr>
            <w:r>
              <w:t xml:space="preserve">При прохождении сценария из методики проверки реакция </w:t>
            </w:r>
            <w:r w:rsidR="00953DC4">
              <w:t>ЛКК</w:t>
            </w:r>
            <w:r>
              <w:t xml:space="preserve"> не соответствовала реакциям </w:t>
            </w:r>
            <w:r w:rsidR="00953DC4">
              <w:t>ЛКК,</w:t>
            </w:r>
            <w:r>
              <w:t xml:space="preserve"> указанным в столбце «Ожидаемый результат»</w:t>
            </w:r>
          </w:p>
        </w:tc>
      </w:tr>
    </w:tbl>
    <w:p w14:paraId="0A6B534B" w14:textId="27A53259" w:rsidR="000A431F" w:rsidRDefault="000A431F" w:rsidP="003D3785">
      <w:pPr>
        <w:pStyle w:val="aff6"/>
      </w:pPr>
      <w:r w:rsidRPr="001479FF">
        <w:t>Обнаруженные в процессе испытаний неисправности и неточности</w:t>
      </w:r>
      <w:r>
        <w:t>,</w:t>
      </w:r>
      <w:r w:rsidRPr="001479FF">
        <w:t xml:space="preserve"> </w:t>
      </w:r>
      <w:r>
        <w:t>за</w:t>
      </w:r>
      <w:r w:rsidRPr="001479FF">
        <w:t>фиксир</w:t>
      </w:r>
      <w:r w:rsidR="00A73135">
        <w:t>ованы</w:t>
      </w:r>
      <w:r w:rsidRPr="001479FF">
        <w:t xml:space="preserve"> в протоколе испытаний и устраняются Исполнителем в сроки, согласованные с Заказчиком</w:t>
      </w:r>
      <w:r>
        <w:t xml:space="preserve">. Исполнитель исправляет замечания приемочной комиссии в установленные сроки. После </w:t>
      </w:r>
      <w:r>
        <w:lastRenderedPageBreak/>
        <w:t>этого проводятся повторные испытания, при проведении которых проверяет устранение замечаний. Повторные испытания проводят до полного устранения замечаний комиссии.</w:t>
      </w:r>
    </w:p>
    <w:p w14:paraId="157FDBF9" w14:textId="74C097BD" w:rsidR="00BD184D" w:rsidRDefault="003D3785" w:rsidP="00953DC4">
      <w:pPr>
        <w:pStyle w:val="a6"/>
        <w:sectPr w:rsidR="00BD184D" w:rsidSect="00D15933">
          <w:pgSz w:w="11906" w:h="16838"/>
          <w:pgMar w:top="1134" w:right="851" w:bottom="1134" w:left="1701" w:header="709" w:footer="403" w:gutter="0"/>
          <w:cols w:space="708"/>
          <w:docGrid w:linePitch="360"/>
        </w:sectPr>
      </w:pPr>
      <w:r>
        <w:t xml:space="preserve">В результате проведения испытаний </w:t>
      </w:r>
      <w:r w:rsidR="00953DC4">
        <w:t>формируется Протокол проведения приемочных испытаний.</w:t>
      </w:r>
    </w:p>
    <w:p w14:paraId="2DDD8E12" w14:textId="6CFECD8A" w:rsidR="00BD184D" w:rsidRDefault="00BD184D" w:rsidP="00BD184D">
      <w:pPr>
        <w:pStyle w:val="16"/>
      </w:pPr>
      <w:bookmarkStart w:id="20" w:name="_Toc149855539"/>
      <w:r>
        <w:lastRenderedPageBreak/>
        <w:t xml:space="preserve">Методики </w:t>
      </w:r>
      <w:r w:rsidR="006E5ECA">
        <w:t>проведения испытаний и проверок</w:t>
      </w:r>
      <w:bookmarkEnd w:id="20"/>
    </w:p>
    <w:p w14:paraId="652B2DF0" w14:textId="27EC3CFC" w:rsidR="00BD184D" w:rsidRDefault="003C2D29" w:rsidP="00BD184D">
      <w:pPr>
        <w:pStyle w:val="24"/>
      </w:pPr>
      <w:bookmarkStart w:id="21" w:name="_Toc149855540"/>
      <w:r>
        <w:t>Требования к системе в целом</w:t>
      </w:r>
      <w:bookmarkEnd w:id="21"/>
    </w:p>
    <w:p w14:paraId="1630CC20" w14:textId="21327145" w:rsidR="003C2D29" w:rsidRPr="003C2D29" w:rsidRDefault="003C2D29" w:rsidP="003C2D29">
      <w:pPr>
        <w:pStyle w:val="33"/>
      </w:pPr>
      <w:bookmarkStart w:id="22" w:name="_Toc149855541"/>
      <w:r w:rsidRPr="002472CF">
        <w:t xml:space="preserve">Проверка </w:t>
      </w:r>
      <w:r>
        <w:t>реализации общих требований к Системе</w:t>
      </w:r>
      <w:bookmarkEnd w:id="22"/>
    </w:p>
    <w:p w14:paraId="37DB3301" w14:textId="1E2887D7" w:rsidR="00BD184D" w:rsidRDefault="00CA2E72" w:rsidP="00BD184D">
      <w:pPr>
        <w:pStyle w:val="a6"/>
      </w:pPr>
      <w:r>
        <w:t>В таблице</w:t>
      </w:r>
      <w:r w:rsidR="0084612F">
        <w:t xml:space="preserve"> </w:t>
      </w:r>
      <w:r w:rsidR="0084612F">
        <w:fldChar w:fldCharType="begin"/>
      </w:r>
      <w:r w:rsidR="0084612F">
        <w:instrText xml:space="preserve"> REF _Ref147404951 \h</w:instrText>
      </w:r>
      <w:r w:rsidR="006C0293">
        <w:instrText>\</w:instrText>
      </w:r>
      <w:r w:rsidR="006C0293" w:rsidRPr="006C0293">
        <w:instrText>#</w:instrText>
      </w:r>
      <w:r w:rsidR="006C0293">
        <w:instrText>\0</w:instrText>
      </w:r>
      <w:r w:rsidR="0084612F">
        <w:instrText xml:space="preserve"> </w:instrText>
      </w:r>
      <w:r w:rsidR="0084612F">
        <w:fldChar w:fldCharType="separate"/>
      </w:r>
      <w:r w:rsidR="00226F6B">
        <w:t>2</w:t>
      </w:r>
      <w:r w:rsidR="0084612F">
        <w:fldChar w:fldCharType="end"/>
      </w:r>
      <w:r>
        <w:t xml:space="preserve"> представлены методики проверки выполнения </w:t>
      </w:r>
      <w:r w:rsidR="00953D62">
        <w:t>общих требований</w:t>
      </w:r>
      <w:r>
        <w:t>.</w:t>
      </w:r>
    </w:p>
    <w:p w14:paraId="607DBEBA" w14:textId="507696C3" w:rsidR="00CA2E72" w:rsidRPr="006E5ECA" w:rsidRDefault="00CA2E72" w:rsidP="00CA2E72">
      <w:pPr>
        <w:pStyle w:val="affe"/>
      </w:pPr>
      <w:bookmarkStart w:id="23" w:name="_Ref147404951"/>
      <w:r>
        <w:t xml:space="preserve">Таблица </w:t>
      </w:r>
      <w:fldSimple w:instr=" SEQ Таблица \* ARABIC ">
        <w:r w:rsidR="00226F6B">
          <w:rPr>
            <w:noProof/>
          </w:rPr>
          <w:t>2</w:t>
        </w:r>
      </w:fldSimple>
      <w:r>
        <w:t xml:space="preserve"> – Методика проверки реализации </w:t>
      </w:r>
      <w:r w:rsidR="00953D62">
        <w:t>общих требований к Системе</w:t>
      </w:r>
      <w:bookmarkEnd w:id="23"/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953D62" w:rsidRPr="002472CF" w14:paraId="4F53D6E7" w14:textId="77777777" w:rsidTr="00953D62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AEE6BB5" w14:textId="77777777" w:rsidR="00953D62" w:rsidRPr="002472CF" w:rsidRDefault="00953D62" w:rsidP="00CA2E72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03497981" w14:textId="77777777" w:rsidR="00953D62" w:rsidRPr="002472CF" w:rsidRDefault="00953D62" w:rsidP="00CA2E72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34C6F28D" w14:textId="77777777" w:rsidR="00953D62" w:rsidRPr="002472CF" w:rsidRDefault="00953D62" w:rsidP="00CA2E72">
            <w:pPr>
              <w:pStyle w:val="afe"/>
            </w:pPr>
            <w:r w:rsidRPr="002472CF">
              <w:t>Ожидаемый результат</w:t>
            </w:r>
          </w:p>
        </w:tc>
      </w:tr>
      <w:tr w:rsidR="00090BCB" w:rsidRPr="002472CF" w14:paraId="319D3B1D" w14:textId="77777777" w:rsidTr="00953D62">
        <w:trPr>
          <w:trHeight w:val="402"/>
        </w:trPr>
        <w:tc>
          <w:tcPr>
            <w:tcW w:w="616" w:type="dxa"/>
            <w:vAlign w:val="center"/>
          </w:tcPr>
          <w:p w14:paraId="5E6837EE" w14:textId="77777777" w:rsidR="00090BCB" w:rsidRPr="00686476" w:rsidRDefault="00090BCB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64" w:type="dxa"/>
          </w:tcPr>
          <w:p w14:paraId="65423DCC" w14:textId="5BC9DC98" w:rsidR="00090BCB" w:rsidRPr="002B2AEF" w:rsidRDefault="00E33336" w:rsidP="00C60F02">
            <w:pPr>
              <w:pStyle w:val="afff0"/>
            </w:pPr>
            <w:r>
              <w:t xml:space="preserve">Выполнить проверку 2 из таблицы </w:t>
            </w:r>
            <w:r>
              <w:fldChar w:fldCharType="begin"/>
            </w:r>
            <w:r>
              <w:instrText xml:space="preserve"> REF _Ref147404951 \h</w:instrText>
            </w:r>
            <w:r>
              <w:rPr>
                <w:lang w:val="en-US"/>
              </w:rPr>
              <w:instrText>\#\0</w:instrText>
            </w:r>
            <w:r>
              <w:instrText xml:space="preserve"> </w:instrText>
            </w:r>
            <w:r>
              <w:fldChar w:fldCharType="separate"/>
            </w:r>
            <w:r w:rsidR="00226F6B">
              <w:rPr>
                <w:lang w:val="en-US"/>
              </w:rPr>
              <w:t>2</w:t>
            </w:r>
            <w:r>
              <w:fldChar w:fldCharType="end"/>
            </w:r>
          </w:p>
        </w:tc>
        <w:tc>
          <w:tcPr>
            <w:tcW w:w="7088" w:type="dxa"/>
            <w:gridSpan w:val="2"/>
          </w:tcPr>
          <w:p w14:paraId="7C21A3FE" w14:textId="05B39EAD" w:rsidR="00090BCB" w:rsidRPr="002B2AEF" w:rsidRDefault="00E33336" w:rsidP="00C60F02">
            <w:pPr>
              <w:pStyle w:val="afff0"/>
            </w:pPr>
            <w:r>
              <w:t xml:space="preserve">Клиентская часть состоит из компонентов </w:t>
            </w:r>
            <w:r w:rsidRPr="00036138">
              <w:t>веб-версия</w:t>
            </w:r>
            <w:r>
              <w:t xml:space="preserve"> и МП</w:t>
            </w:r>
          </w:p>
        </w:tc>
      </w:tr>
      <w:tr w:rsidR="00BF387B" w:rsidRPr="002472CF" w14:paraId="7B819314" w14:textId="4911AF61" w:rsidTr="00070946">
        <w:trPr>
          <w:trHeight w:val="1380"/>
        </w:trPr>
        <w:tc>
          <w:tcPr>
            <w:tcW w:w="616" w:type="dxa"/>
            <w:vAlign w:val="center"/>
          </w:tcPr>
          <w:p w14:paraId="16FDDF36" w14:textId="77777777" w:rsidR="00BF387B" w:rsidRPr="00686476" w:rsidRDefault="00BF387B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BB9BF3B" w14:textId="4411A5D1" w:rsidR="00BF387B" w:rsidRPr="00EC0FE7" w:rsidRDefault="00BF387B" w:rsidP="00C60F02">
            <w:pPr>
              <w:pStyle w:val="afff0"/>
              <w:rPr>
                <w:i/>
                <w:iCs/>
              </w:rPr>
            </w:pPr>
            <w:r w:rsidRPr="00EC0FE7">
              <w:rPr>
                <w:i/>
                <w:iCs/>
              </w:rPr>
              <w:t>Предусловие: для пользователя создана учетная запись в ЛКК.</w:t>
            </w:r>
          </w:p>
          <w:p w14:paraId="74131FAF" w14:textId="77777777" w:rsidR="00BF387B" w:rsidRDefault="00BF387B" w:rsidP="00C60F02">
            <w:pPr>
              <w:pStyle w:val="afff0"/>
            </w:pPr>
          </w:p>
          <w:p w14:paraId="3448D4E3" w14:textId="3ED72E56" w:rsidR="00BF387B" w:rsidRDefault="00BF387B" w:rsidP="00BF387B">
            <w:pPr>
              <w:pStyle w:val="17"/>
            </w:pPr>
            <w:r>
              <w:t xml:space="preserve">Пользователь выполняет авторизацию в ЛКК (веб-версии). </w:t>
            </w:r>
          </w:p>
          <w:p w14:paraId="56AB6F6D" w14:textId="77777777" w:rsidR="00BF387B" w:rsidRDefault="00BF387B" w:rsidP="00C60F02">
            <w:pPr>
              <w:pStyle w:val="17"/>
            </w:pPr>
            <w:r>
              <w:t>Выполнить авторизацию в МП (использовать данные, которые были использованы на шаге 1).</w:t>
            </w:r>
          </w:p>
          <w:p w14:paraId="2F8E272C" w14:textId="4F10A333" w:rsidR="00BF387B" w:rsidRPr="00D437A0" w:rsidRDefault="00BF387B" w:rsidP="00C60F02">
            <w:pPr>
              <w:pStyle w:val="17"/>
            </w:pPr>
            <w:r>
              <w:t>Сравнить перечни экранные форм/функций в МП и в веб-версии ЛКК</w:t>
            </w:r>
          </w:p>
        </w:tc>
        <w:tc>
          <w:tcPr>
            <w:tcW w:w="7082" w:type="dxa"/>
            <w:vAlign w:val="center"/>
          </w:tcPr>
          <w:p w14:paraId="3243AE95" w14:textId="3F7D0E6E" w:rsidR="00BF387B" w:rsidRDefault="00BF387B" w:rsidP="00AA60D9">
            <w:pPr>
              <w:pStyle w:val="17"/>
              <w:numPr>
                <w:ilvl w:val="0"/>
                <w:numId w:val="181"/>
              </w:numPr>
            </w:pPr>
            <w:r>
              <w:t>Пользователь авторизован в ЛКК (веб-версии).</w:t>
            </w:r>
          </w:p>
          <w:p w14:paraId="698D6504" w14:textId="688393ED" w:rsidR="00BF387B" w:rsidRDefault="00BF387B" w:rsidP="00BF387B">
            <w:pPr>
              <w:pStyle w:val="17"/>
            </w:pPr>
            <w:r>
              <w:t>Пользователь авторизован в МП, под учетными записями из шага 1.</w:t>
            </w:r>
          </w:p>
          <w:p w14:paraId="4681E705" w14:textId="6DA5192A" w:rsidR="00BF387B" w:rsidRPr="00D437A0" w:rsidRDefault="00BF387B" w:rsidP="00BF387B">
            <w:pPr>
              <w:pStyle w:val="17"/>
            </w:pPr>
            <w:r>
              <w:t>Экранные формы веб-версии и МП имеются одинаковые решения по унификации взаимодействия и функциональными возможностями</w:t>
            </w:r>
            <w:r w:rsidR="00A75E60">
              <w:t>, кроме функций для которых это отдельно определено в ТЗ</w:t>
            </w:r>
          </w:p>
        </w:tc>
      </w:tr>
      <w:tr w:rsidR="006C0293" w:rsidRPr="002472CF" w14:paraId="1C7B35A4" w14:textId="77777777" w:rsidTr="00C60F02">
        <w:tc>
          <w:tcPr>
            <w:tcW w:w="616" w:type="dxa"/>
            <w:vAlign w:val="center"/>
          </w:tcPr>
          <w:p w14:paraId="7708DD25" w14:textId="77777777" w:rsidR="006C0293" w:rsidRPr="00686476" w:rsidRDefault="006C0293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A18D04D" w14:textId="79C1DA66" w:rsidR="006C0293" w:rsidRPr="00D437A0" w:rsidRDefault="006C0293" w:rsidP="006C0293">
            <w:pPr>
              <w:pStyle w:val="afff0"/>
            </w:pPr>
            <w:r>
              <w:t>Разработано и передано Заказчику ЧТЗ, содержащее прототипы экранных форм интерфейса</w:t>
            </w:r>
            <w:r w:rsidRPr="002E7941">
              <w:t xml:space="preserve"> </w:t>
            </w:r>
            <w:r>
              <w:t>веб-версии ЛК и интерфейса мобильного приложения, а также шаблоны отчетов</w:t>
            </w:r>
          </w:p>
        </w:tc>
        <w:tc>
          <w:tcPr>
            <w:tcW w:w="7082" w:type="dxa"/>
            <w:vAlign w:val="center"/>
          </w:tcPr>
          <w:p w14:paraId="14FBD731" w14:textId="14517580" w:rsidR="006C0293" w:rsidRPr="00D437A0" w:rsidRDefault="006C0293" w:rsidP="006C0293">
            <w:pPr>
              <w:pStyle w:val="afff0"/>
            </w:pPr>
            <w:r>
              <w:t>ЧТЗ передано Заказчику и содержит прототипы экранных форм интерфейса</w:t>
            </w:r>
            <w:r w:rsidRPr="002E7941">
              <w:t xml:space="preserve"> </w:t>
            </w:r>
            <w:r>
              <w:t>веб-версии ЛК, интерфейса мобильного приложения, а также шаблоны отчетов</w:t>
            </w:r>
          </w:p>
        </w:tc>
      </w:tr>
    </w:tbl>
    <w:p w14:paraId="25396719" w14:textId="28A2F698" w:rsidR="003C2D29" w:rsidRDefault="003C2D29" w:rsidP="003C2D29">
      <w:pPr>
        <w:pStyle w:val="33"/>
      </w:pPr>
      <w:bookmarkStart w:id="24" w:name="_Toc149855542"/>
      <w:r>
        <w:t>Проверка реализации требований к структуре и функционированию системы</w:t>
      </w:r>
      <w:bookmarkEnd w:id="24"/>
    </w:p>
    <w:p w14:paraId="0515A7EF" w14:textId="7D9FD6A0" w:rsidR="003C2D29" w:rsidRDefault="003C2D29" w:rsidP="003C2D29">
      <w:pPr>
        <w:pStyle w:val="a6"/>
      </w:pPr>
      <w:r>
        <w:t xml:space="preserve">В таблице </w:t>
      </w:r>
      <w:r>
        <w:fldChar w:fldCharType="begin"/>
      </w:r>
      <w:r>
        <w:instrText xml:space="preserve"> REF _Ref147416203 \h</w:instrText>
      </w:r>
      <w:r w:rsidRPr="003C2D29">
        <w:instrText>\#\0</w:instrText>
      </w:r>
      <w:r>
        <w:instrText xml:space="preserve"> </w:instrText>
      </w:r>
      <w:r>
        <w:fldChar w:fldCharType="separate"/>
      </w:r>
      <w:r w:rsidR="00226F6B">
        <w:t>3</w:t>
      </w:r>
      <w:r>
        <w:fldChar w:fldCharType="end"/>
      </w:r>
      <w:r>
        <w:t xml:space="preserve"> представлены методики проверки </w:t>
      </w:r>
      <w:r w:rsidR="00B0192C">
        <w:t>к структуре и функционированию системы</w:t>
      </w:r>
      <w:r>
        <w:t>.</w:t>
      </w:r>
    </w:p>
    <w:p w14:paraId="2AD82782" w14:textId="451BFC45" w:rsidR="003C2D29" w:rsidRPr="006E5ECA" w:rsidRDefault="003C2D29" w:rsidP="003C2D29">
      <w:pPr>
        <w:pStyle w:val="affe"/>
      </w:pPr>
      <w:bookmarkStart w:id="25" w:name="_Ref147416203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3</w:t>
        </w:r>
      </w:fldSimple>
      <w:r>
        <w:t xml:space="preserve"> – Методика проверки реализации </w:t>
      </w:r>
      <w:bookmarkEnd w:id="25"/>
      <w:r w:rsidR="00A75E60">
        <w:t>требований к структуре и функционированию системы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3C2D29" w:rsidRPr="002472CF" w14:paraId="2CA36930" w14:textId="77777777" w:rsidTr="003C2D29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1707C18" w14:textId="77777777" w:rsidR="003C2D29" w:rsidRPr="002472CF" w:rsidRDefault="003C2D29" w:rsidP="003C2D29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35584B4" w14:textId="77777777" w:rsidR="003C2D29" w:rsidRPr="002472CF" w:rsidRDefault="003C2D29" w:rsidP="003C2D29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52D0BB04" w14:textId="77777777" w:rsidR="003C2D29" w:rsidRPr="002472CF" w:rsidRDefault="003C2D29" w:rsidP="003C2D29">
            <w:pPr>
              <w:pStyle w:val="afe"/>
            </w:pPr>
            <w:r w:rsidRPr="002472CF">
              <w:t>Ожидаемый результат</w:t>
            </w:r>
          </w:p>
        </w:tc>
      </w:tr>
      <w:tr w:rsidR="00B0192C" w:rsidRPr="002472CF" w14:paraId="55838B60" w14:textId="77777777" w:rsidTr="00B0192C">
        <w:tc>
          <w:tcPr>
            <w:tcW w:w="15168" w:type="dxa"/>
            <w:gridSpan w:val="4"/>
            <w:vAlign w:val="center"/>
          </w:tcPr>
          <w:p w14:paraId="3E8A2A3F" w14:textId="20CECF75" w:rsidR="00B0192C" w:rsidRPr="00D437A0" w:rsidRDefault="00A75E60" w:rsidP="00223242">
            <w:pPr>
              <w:pStyle w:val="afff"/>
            </w:pPr>
            <w:bookmarkStart w:id="26" w:name="_Toc86234168"/>
            <w:r w:rsidRPr="00B5704E">
              <w:t>Требования к способам и средствам связи для информационного обмена между компонентами системы</w:t>
            </w:r>
            <w:bookmarkEnd w:id="26"/>
          </w:p>
        </w:tc>
      </w:tr>
      <w:tr w:rsidR="004746B5" w:rsidRPr="002472CF" w14:paraId="5CA69687" w14:textId="77777777" w:rsidTr="00070946">
        <w:tc>
          <w:tcPr>
            <w:tcW w:w="616" w:type="dxa"/>
            <w:vAlign w:val="center"/>
          </w:tcPr>
          <w:p w14:paraId="4B49E40F" w14:textId="77777777" w:rsidR="004746B5" w:rsidRPr="00686476" w:rsidRDefault="004746B5" w:rsidP="0034301D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299A1B5E" w14:textId="77777777" w:rsidR="004746B5" w:rsidRDefault="004746B5" w:rsidP="003C2D29">
            <w:pPr>
              <w:pStyle w:val="afff0"/>
            </w:pPr>
            <w:r>
              <w:t xml:space="preserve">При </w:t>
            </w:r>
            <w:r w:rsidR="0006651D">
              <w:t xml:space="preserve">проектировании и реализации подсистем ЛКК использованы открытые форматы обмена </w:t>
            </w:r>
            <w:commentRangeStart w:id="27"/>
            <w:r w:rsidR="0006651D">
              <w:t>данными</w:t>
            </w:r>
            <w:commentRangeEnd w:id="27"/>
            <w:r w:rsidR="0006651D">
              <w:rPr>
                <w:rStyle w:val="affffd"/>
              </w:rPr>
              <w:commentReference w:id="27"/>
            </w:r>
            <w:r w:rsidR="0006651D">
              <w:t>. В данный перечень входят:</w:t>
            </w:r>
          </w:p>
          <w:p w14:paraId="71BC3768" w14:textId="4102F5BD" w:rsidR="0006651D" w:rsidRPr="00D437A0" w:rsidRDefault="0006651D" w:rsidP="0006651D">
            <w:pPr>
              <w:pStyle w:val="13"/>
            </w:pPr>
          </w:p>
        </w:tc>
      </w:tr>
      <w:tr w:rsidR="00A75E60" w:rsidRPr="002472CF" w14:paraId="26205A20" w14:textId="77777777" w:rsidTr="00070946">
        <w:tc>
          <w:tcPr>
            <w:tcW w:w="15168" w:type="dxa"/>
            <w:gridSpan w:val="4"/>
            <w:vAlign w:val="center"/>
          </w:tcPr>
          <w:p w14:paraId="69EF8DD0" w14:textId="4579B0FB" w:rsidR="00A75E60" w:rsidRDefault="00A75E60" w:rsidP="0006651D">
            <w:pPr>
              <w:pStyle w:val="afff"/>
            </w:pPr>
            <w:bookmarkStart w:id="28" w:name="_Toc86234170"/>
            <w:r w:rsidRPr="00B5704E">
              <w:t>Требования к режимам функционирования системы</w:t>
            </w:r>
            <w:bookmarkEnd w:id="28"/>
          </w:p>
        </w:tc>
      </w:tr>
      <w:tr w:rsidR="0006651D" w:rsidRPr="002472CF" w14:paraId="1CFF0268" w14:textId="77777777" w:rsidTr="00070946">
        <w:tc>
          <w:tcPr>
            <w:tcW w:w="616" w:type="dxa"/>
            <w:vAlign w:val="center"/>
          </w:tcPr>
          <w:p w14:paraId="7699F850" w14:textId="77777777" w:rsidR="0006651D" w:rsidRPr="00686476" w:rsidRDefault="0006651D" w:rsidP="00AA60D9">
            <w:pPr>
              <w:pStyle w:val="a1"/>
              <w:numPr>
                <w:ilvl w:val="0"/>
                <w:numId w:val="188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7B2D8973" w14:textId="6C58072D" w:rsidR="0006651D" w:rsidRDefault="0006651D" w:rsidP="003C2D29">
            <w:pPr>
              <w:pStyle w:val="afff0"/>
            </w:pPr>
            <w:r>
              <w:t>ЛКК функционирует в нормальном и аварийном режиме функционирования.</w:t>
            </w:r>
            <w:r w:rsidR="008D54F3">
              <w:t xml:space="preserve"> Авариный и нормальный режим функционирования описаны в технической документации на </w:t>
            </w:r>
            <w:commentRangeStart w:id="29"/>
            <w:r w:rsidR="008D54F3">
              <w:t>ЛКК</w:t>
            </w:r>
            <w:commentRangeEnd w:id="29"/>
            <w:r w:rsidR="008D54F3">
              <w:rPr>
                <w:rStyle w:val="affffd"/>
              </w:rPr>
              <w:commentReference w:id="29"/>
            </w:r>
            <w:r w:rsidR="008D54F3">
              <w:t>.</w:t>
            </w:r>
          </w:p>
        </w:tc>
      </w:tr>
      <w:tr w:rsidR="008D54F3" w:rsidRPr="002472CF" w14:paraId="50095294" w14:textId="77777777" w:rsidTr="00070946">
        <w:tc>
          <w:tcPr>
            <w:tcW w:w="616" w:type="dxa"/>
            <w:vAlign w:val="center"/>
          </w:tcPr>
          <w:p w14:paraId="44BD7F78" w14:textId="77777777" w:rsidR="008D54F3" w:rsidRPr="00686476" w:rsidRDefault="008D54F3" w:rsidP="00AA60D9">
            <w:pPr>
              <w:pStyle w:val="a1"/>
              <w:numPr>
                <w:ilvl w:val="0"/>
                <w:numId w:val="188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26A62C97" w14:textId="6F26E18C" w:rsidR="008D54F3" w:rsidRDefault="008D54F3" w:rsidP="003C2D29">
            <w:pPr>
              <w:pStyle w:val="afff0"/>
            </w:pPr>
            <w:r>
              <w:t>Резервное копирование БД ЛКК осуществляется согласно регламентом резервного копирования (политикой резервного копирования) Заказчика и проводится сотрудниками Заказчика</w:t>
            </w:r>
          </w:p>
        </w:tc>
      </w:tr>
      <w:tr w:rsidR="0006651D" w:rsidRPr="002472CF" w14:paraId="5DD44325" w14:textId="77777777" w:rsidTr="00070946">
        <w:tc>
          <w:tcPr>
            <w:tcW w:w="616" w:type="dxa"/>
            <w:vAlign w:val="center"/>
          </w:tcPr>
          <w:p w14:paraId="2B3A542A" w14:textId="77777777" w:rsidR="0006651D" w:rsidRPr="00686476" w:rsidRDefault="0006651D" w:rsidP="00AA60D9">
            <w:pPr>
              <w:pStyle w:val="a1"/>
              <w:numPr>
                <w:ilvl w:val="0"/>
                <w:numId w:val="188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7298752D" w14:textId="6285723D" w:rsidR="0006651D" w:rsidRDefault="0006651D" w:rsidP="003C2D29">
            <w:pPr>
              <w:pStyle w:val="afff0"/>
            </w:pPr>
            <w:r>
              <w:t xml:space="preserve">Мероприятия по устранению перевода из аварийного режима в нормальный осуществляются вне рамок договора. </w:t>
            </w:r>
            <w:r w:rsidR="008D54F3">
              <w:t>Мероприятия по восстановлению проводятся согласно внутренней распорядительной документации Заказчика</w:t>
            </w:r>
          </w:p>
        </w:tc>
      </w:tr>
      <w:tr w:rsidR="00A75E60" w:rsidRPr="002472CF" w14:paraId="757B136F" w14:textId="77777777" w:rsidTr="00070946">
        <w:tc>
          <w:tcPr>
            <w:tcW w:w="15168" w:type="dxa"/>
            <w:gridSpan w:val="4"/>
            <w:vAlign w:val="center"/>
          </w:tcPr>
          <w:p w14:paraId="05BB1757" w14:textId="73D49480" w:rsidR="00A75E60" w:rsidRDefault="00A75E60" w:rsidP="008D54F3">
            <w:pPr>
              <w:pStyle w:val="afff"/>
            </w:pPr>
            <w:bookmarkStart w:id="30" w:name="_Toc86234171"/>
            <w:bookmarkStart w:id="31" w:name="_Ref107957290"/>
            <w:r w:rsidRPr="00BA1C48">
              <w:t>Требования по диагностированию системы</w:t>
            </w:r>
            <w:bookmarkEnd w:id="30"/>
            <w:bookmarkEnd w:id="31"/>
          </w:p>
        </w:tc>
      </w:tr>
      <w:tr w:rsidR="004746B5" w:rsidRPr="002472CF" w14:paraId="332BC0E6" w14:textId="77777777" w:rsidTr="003C2D29">
        <w:tc>
          <w:tcPr>
            <w:tcW w:w="616" w:type="dxa"/>
            <w:vAlign w:val="center"/>
          </w:tcPr>
          <w:p w14:paraId="7AAF41F6" w14:textId="77777777" w:rsidR="004746B5" w:rsidRPr="00686476" w:rsidRDefault="004746B5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AA2103F" w14:textId="77777777" w:rsidR="008D54F3" w:rsidRDefault="004746B5" w:rsidP="00AA60D9">
            <w:pPr>
              <w:pStyle w:val="17"/>
              <w:numPr>
                <w:ilvl w:val="0"/>
                <w:numId w:val="182"/>
              </w:numPr>
            </w:pPr>
            <w:r>
              <w:t xml:space="preserve">Перейти в ЛКК в </w:t>
            </w:r>
            <w:r w:rsidR="008D54F3">
              <w:t>системный журнал.</w:t>
            </w:r>
          </w:p>
          <w:p w14:paraId="1EA4D4BB" w14:textId="77777777" w:rsidR="004746B5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>В</w:t>
            </w:r>
            <w:r w:rsidR="004746B5">
              <w:t>ыполнить поиск системных ошибок</w:t>
            </w:r>
            <w:r>
              <w:t>.</w:t>
            </w:r>
          </w:p>
          <w:p w14:paraId="0FA88AE2" w14:textId="3691D5E9" w:rsidR="003832AD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>Выполнить поиск межсистемного взаимодействия.</w:t>
            </w:r>
          </w:p>
          <w:p w14:paraId="07F7D93A" w14:textId="784B169C" w:rsidR="003832AD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>Выполнить поиск действий пользователей</w:t>
            </w:r>
            <w:r w:rsidR="000227E6">
              <w:t xml:space="preserve"> клиентской части по идентификатору УЗ в части%</w:t>
            </w:r>
          </w:p>
          <w:p w14:paraId="60664CFA" w14:textId="3A623D41" w:rsidR="000227E6" w:rsidRDefault="000227E6" w:rsidP="000227E6">
            <w:pPr>
              <w:pStyle w:val="2"/>
            </w:pPr>
            <w:r>
              <w:t>входа в ЛКК и операциям с профилем;</w:t>
            </w:r>
          </w:p>
          <w:p w14:paraId="62605CF5" w14:textId="3E1CDC35" w:rsidR="000227E6" w:rsidRDefault="000227E6" w:rsidP="000227E6">
            <w:pPr>
              <w:pStyle w:val="2"/>
            </w:pPr>
            <w:r>
              <w:t>отправки обращений и совершению заказов с указанием номера заказа/обращения;</w:t>
            </w:r>
          </w:p>
          <w:p w14:paraId="424611B6" w14:textId="7438BB10" w:rsidR="000227E6" w:rsidRDefault="000227E6" w:rsidP="000227E6">
            <w:pPr>
              <w:pStyle w:val="2"/>
            </w:pPr>
            <w:r>
              <w:t>платежных операций и работе с банковскими картами;</w:t>
            </w:r>
          </w:p>
          <w:p w14:paraId="3082783F" w14:textId="05353F5A" w:rsidR="000227E6" w:rsidRDefault="000227E6" w:rsidP="000227E6">
            <w:pPr>
              <w:pStyle w:val="2"/>
            </w:pPr>
            <w:r>
              <w:t>передачи показаний</w:t>
            </w:r>
          </w:p>
        </w:tc>
        <w:tc>
          <w:tcPr>
            <w:tcW w:w="7082" w:type="dxa"/>
            <w:vAlign w:val="center"/>
          </w:tcPr>
          <w:p w14:paraId="220AC47B" w14:textId="0830E92A" w:rsidR="003832AD" w:rsidRDefault="003832AD" w:rsidP="00AA60D9">
            <w:pPr>
              <w:pStyle w:val="17"/>
              <w:numPr>
                <w:ilvl w:val="0"/>
                <w:numId w:val="185"/>
              </w:numPr>
            </w:pPr>
            <w:r>
              <w:t>Отображается форма системного журнала.</w:t>
            </w:r>
          </w:p>
          <w:p w14:paraId="019AF953" w14:textId="77777777" w:rsidR="004746B5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 xml:space="preserve"> Отображается перечень ошибок и аварийных ситуаций, подходящих под параметры поиска. Доступен просмотр подробной информации о ошибочной ситуации при нажатии на результат поиска в строке.</w:t>
            </w:r>
          </w:p>
          <w:p w14:paraId="0D69ABEC" w14:textId="77777777" w:rsidR="003832AD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перечень межсистемных взаимодействий, подходящих под параметры поиска. Доступен просмотр подробной информации о ошибочной ситуации при нажатии на результат поиска в строке.</w:t>
            </w:r>
          </w:p>
          <w:p w14:paraId="184BE8B9" w14:textId="416EC87E" w:rsidR="003832AD" w:rsidRDefault="003832AD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перечень действий пользователей, подходящих под параметры поиска. Доступен просмотр подробной информации о ошибочной ситуации при нажатии на результат поиска в строке.</w:t>
            </w:r>
            <w:r w:rsidR="000227E6">
              <w:t xml:space="preserve"> При просмотре подробной информации для каждой из групп различная информация</w:t>
            </w:r>
          </w:p>
        </w:tc>
      </w:tr>
      <w:tr w:rsidR="000227E6" w:rsidRPr="002472CF" w14:paraId="32C31B3A" w14:textId="77777777" w:rsidTr="003C2D29">
        <w:tc>
          <w:tcPr>
            <w:tcW w:w="616" w:type="dxa"/>
            <w:vAlign w:val="center"/>
          </w:tcPr>
          <w:p w14:paraId="0A7E5BB8" w14:textId="77777777" w:rsidR="000227E6" w:rsidRPr="00686476" w:rsidRDefault="000227E6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F587893" w14:textId="77777777" w:rsidR="000227E6" w:rsidRDefault="000227E6" w:rsidP="00AA60D9">
            <w:pPr>
              <w:pStyle w:val="17"/>
              <w:numPr>
                <w:ilvl w:val="0"/>
                <w:numId w:val="186"/>
              </w:numPr>
            </w:pPr>
            <w:r>
              <w:t>Выполнить имитацию аварийной ситуации.</w:t>
            </w:r>
          </w:p>
          <w:p w14:paraId="2C9158C5" w14:textId="7CD77424" w:rsidR="000227E6" w:rsidRDefault="000227E6" w:rsidP="00AA60D9">
            <w:pPr>
              <w:pStyle w:val="17"/>
              <w:numPr>
                <w:ilvl w:val="0"/>
                <w:numId w:val="186"/>
              </w:numPr>
            </w:pPr>
            <w:r>
              <w:t>Выполнить авторизацию под учетной записью пользователя в веб-версии ЛКК</w:t>
            </w:r>
          </w:p>
        </w:tc>
        <w:tc>
          <w:tcPr>
            <w:tcW w:w="7082" w:type="dxa"/>
            <w:vAlign w:val="center"/>
          </w:tcPr>
          <w:p w14:paraId="6109A445" w14:textId="06198DFC" w:rsidR="000227E6" w:rsidRDefault="00945D51" w:rsidP="00AA60D9">
            <w:pPr>
              <w:pStyle w:val="17"/>
              <w:numPr>
                <w:ilvl w:val="0"/>
                <w:numId w:val="187"/>
              </w:numPr>
            </w:pPr>
            <w:r>
              <w:t>Системой мониторинга определена аварийная ситуация</w:t>
            </w:r>
            <w:r w:rsidR="000227E6">
              <w:t>.</w:t>
            </w:r>
          </w:p>
          <w:p w14:paraId="5F073683" w14:textId="3854CD41" w:rsidR="000227E6" w:rsidRDefault="00945D51" w:rsidP="00AA60D9">
            <w:pPr>
              <w:pStyle w:val="17"/>
              <w:numPr>
                <w:ilvl w:val="0"/>
                <w:numId w:val="187"/>
              </w:numPr>
            </w:pPr>
            <w:r>
              <w:t xml:space="preserve">Отображается сообщение об нарушении работоспособности </w:t>
            </w:r>
            <w:commentRangeStart w:id="32"/>
            <w:r>
              <w:t>ЛКК</w:t>
            </w:r>
            <w:commentRangeEnd w:id="32"/>
            <w:r>
              <w:rPr>
                <w:rStyle w:val="affffd"/>
              </w:rPr>
              <w:commentReference w:id="32"/>
            </w:r>
          </w:p>
        </w:tc>
      </w:tr>
      <w:tr w:rsidR="00CC359B" w:rsidRPr="002472CF" w14:paraId="3E936DE3" w14:textId="77777777" w:rsidTr="003C2D29">
        <w:tc>
          <w:tcPr>
            <w:tcW w:w="616" w:type="dxa"/>
            <w:vAlign w:val="center"/>
          </w:tcPr>
          <w:p w14:paraId="0EAFD177" w14:textId="77777777" w:rsidR="00CC359B" w:rsidRPr="00686476" w:rsidRDefault="00CC359B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A03842C" w14:textId="77777777" w:rsidR="00CC359B" w:rsidRDefault="00CC359B" w:rsidP="00AA60D9">
            <w:pPr>
              <w:pStyle w:val="17"/>
              <w:numPr>
                <w:ilvl w:val="0"/>
                <w:numId w:val="191"/>
              </w:numPr>
            </w:pPr>
            <w:commentRangeStart w:id="33"/>
            <w:commentRangeEnd w:id="33"/>
            <w:r>
              <w:rPr>
                <w:rStyle w:val="affffd"/>
              </w:rPr>
              <w:commentReference w:id="33"/>
            </w:r>
            <w:commentRangeStart w:id="34"/>
            <w:commentRangeEnd w:id="34"/>
            <w:r>
              <w:rPr>
                <w:rStyle w:val="affffd"/>
              </w:rPr>
              <w:commentReference w:id="34"/>
            </w:r>
          </w:p>
        </w:tc>
        <w:tc>
          <w:tcPr>
            <w:tcW w:w="7082" w:type="dxa"/>
            <w:vAlign w:val="center"/>
          </w:tcPr>
          <w:p w14:paraId="43F23977" w14:textId="77777777" w:rsidR="00CC359B" w:rsidRDefault="00CC359B" w:rsidP="00AA60D9">
            <w:pPr>
              <w:pStyle w:val="17"/>
              <w:numPr>
                <w:ilvl w:val="0"/>
                <w:numId w:val="190"/>
              </w:numPr>
            </w:pPr>
          </w:p>
        </w:tc>
      </w:tr>
      <w:tr w:rsidR="000227E6" w:rsidRPr="002472CF" w14:paraId="0BC699D6" w14:textId="77777777" w:rsidTr="003C2D29">
        <w:tc>
          <w:tcPr>
            <w:tcW w:w="616" w:type="dxa"/>
            <w:vAlign w:val="center"/>
          </w:tcPr>
          <w:p w14:paraId="64AB9B5C" w14:textId="77777777" w:rsidR="000227E6" w:rsidRPr="00686476" w:rsidRDefault="000227E6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8EC6BEC" w14:textId="12A042A4" w:rsidR="000227E6" w:rsidRDefault="00945D51" w:rsidP="00AA60D9">
            <w:pPr>
              <w:pStyle w:val="17"/>
              <w:numPr>
                <w:ilvl w:val="0"/>
                <w:numId w:val="191"/>
              </w:numPr>
            </w:pPr>
            <w:r>
              <w:t>Перейти по ссылк</w:t>
            </w:r>
            <w:r w:rsidR="00CC359B">
              <w:t>е OKD (предоставляется на момент проведения испытаний).</w:t>
            </w:r>
          </w:p>
          <w:p w14:paraId="20FDD64E" w14:textId="5CA6BB6A" w:rsidR="00CC359B" w:rsidRDefault="00CC359B" w:rsidP="00AA60D9">
            <w:pPr>
              <w:pStyle w:val="17"/>
              <w:numPr>
                <w:ilvl w:val="0"/>
                <w:numId w:val="186"/>
              </w:numPr>
            </w:pPr>
            <w:r>
              <w:t>Перейти по ссылке Grafana (предоставляется на момент проведения испытаний).</w:t>
            </w:r>
          </w:p>
          <w:p w14:paraId="45132316" w14:textId="1A3DDC59" w:rsidR="00CC359B" w:rsidRDefault="00CC359B" w:rsidP="00AA60D9">
            <w:pPr>
              <w:pStyle w:val="17"/>
              <w:numPr>
                <w:ilvl w:val="0"/>
                <w:numId w:val="186"/>
              </w:numPr>
            </w:pPr>
            <w:r>
              <w:t>Перейти по ссылке Prometheus (предоставляется на момент проведения испытаний)</w:t>
            </w:r>
          </w:p>
          <w:p w14:paraId="267405E5" w14:textId="26E9F86E" w:rsidR="00CC359B" w:rsidRDefault="00CC359B" w:rsidP="000227E6">
            <w:pPr>
              <w:pStyle w:val="afff0"/>
            </w:pPr>
          </w:p>
        </w:tc>
        <w:tc>
          <w:tcPr>
            <w:tcW w:w="7082" w:type="dxa"/>
            <w:vAlign w:val="center"/>
          </w:tcPr>
          <w:p w14:paraId="283A4C32" w14:textId="77777777" w:rsidR="000227E6" w:rsidRPr="00C036A6" w:rsidRDefault="00C036A6" w:rsidP="00AA60D9">
            <w:pPr>
              <w:pStyle w:val="17"/>
              <w:numPr>
                <w:ilvl w:val="0"/>
                <w:numId w:val="190"/>
              </w:numPr>
              <w:rPr>
                <w:b/>
                <w:bCs/>
              </w:rPr>
            </w:pPr>
            <w:r>
              <w:t>Отображается интерфейс OKD</w:t>
            </w:r>
            <w:r w:rsidRPr="00C036A6">
              <w:rPr>
                <w:b/>
                <w:bCs/>
              </w:rPr>
              <w:t xml:space="preserve"> с </w:t>
            </w:r>
            <w:r w:rsidRPr="00C036A6">
              <w:t>возможность просмотра информации</w:t>
            </w:r>
            <w:r>
              <w:t>.</w:t>
            </w:r>
          </w:p>
          <w:p w14:paraId="1B54F3C8" w14:textId="577AE93F" w:rsidR="00CC359B" w:rsidRPr="00C036A6" w:rsidRDefault="00CC359B" w:rsidP="00AA60D9">
            <w:pPr>
              <w:pStyle w:val="17"/>
              <w:numPr>
                <w:ilvl w:val="0"/>
                <w:numId w:val="190"/>
              </w:numPr>
              <w:rPr>
                <w:b/>
                <w:bCs/>
              </w:rPr>
            </w:pPr>
            <w:r>
              <w:t>Отображается интерфейс Grafana</w:t>
            </w:r>
            <w:r w:rsidRPr="00C036A6">
              <w:rPr>
                <w:b/>
                <w:bCs/>
              </w:rPr>
              <w:t xml:space="preserve"> с </w:t>
            </w:r>
            <w:r w:rsidRPr="00C036A6">
              <w:t>возможность просмотра информации</w:t>
            </w:r>
            <w:r>
              <w:t>.</w:t>
            </w:r>
          </w:p>
          <w:p w14:paraId="4C12E421" w14:textId="01A2AFC9" w:rsidR="00C036A6" w:rsidRPr="00CC359B" w:rsidRDefault="00CC359B" w:rsidP="00AA60D9">
            <w:pPr>
              <w:pStyle w:val="17"/>
              <w:numPr>
                <w:ilvl w:val="0"/>
                <w:numId w:val="190"/>
              </w:numPr>
              <w:rPr>
                <w:b/>
                <w:bCs/>
              </w:rPr>
            </w:pPr>
            <w:r>
              <w:t>Отображается интерфейс Prometheus</w:t>
            </w:r>
            <w:r w:rsidRPr="00C036A6">
              <w:rPr>
                <w:b/>
                <w:bCs/>
              </w:rPr>
              <w:t xml:space="preserve"> с </w:t>
            </w:r>
            <w:r w:rsidRPr="00C036A6">
              <w:t>возможность просмотра информации</w:t>
            </w:r>
          </w:p>
        </w:tc>
      </w:tr>
      <w:tr w:rsidR="000227E6" w:rsidRPr="002472CF" w14:paraId="1F79FF9C" w14:textId="77777777" w:rsidTr="003C2D29">
        <w:tc>
          <w:tcPr>
            <w:tcW w:w="616" w:type="dxa"/>
            <w:vAlign w:val="center"/>
          </w:tcPr>
          <w:p w14:paraId="55E6C2C3" w14:textId="77777777" w:rsidR="000227E6" w:rsidRPr="00686476" w:rsidRDefault="000227E6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0CA9633" w14:textId="7E5F4CB0" w:rsidR="000227E6" w:rsidRDefault="00945D51" w:rsidP="000227E6">
            <w:pPr>
              <w:pStyle w:val="afff0"/>
            </w:pPr>
            <w:commentRangeStart w:id="35"/>
            <w:commentRangeEnd w:id="35"/>
            <w:r>
              <w:rPr>
                <w:rStyle w:val="affffd"/>
              </w:rPr>
              <w:commentReference w:id="35"/>
            </w:r>
            <w:r>
              <w:t xml:space="preserve"> </w:t>
            </w:r>
          </w:p>
        </w:tc>
        <w:tc>
          <w:tcPr>
            <w:tcW w:w="7082" w:type="dxa"/>
            <w:vAlign w:val="center"/>
          </w:tcPr>
          <w:p w14:paraId="46F0D075" w14:textId="77777777" w:rsidR="000227E6" w:rsidRDefault="000227E6" w:rsidP="000227E6">
            <w:pPr>
              <w:pStyle w:val="afff0"/>
            </w:pPr>
          </w:p>
        </w:tc>
      </w:tr>
      <w:tr w:rsidR="000227E6" w:rsidRPr="002472CF" w14:paraId="05A7AC07" w14:textId="77777777" w:rsidTr="003C2D29">
        <w:tc>
          <w:tcPr>
            <w:tcW w:w="616" w:type="dxa"/>
            <w:vAlign w:val="center"/>
          </w:tcPr>
          <w:p w14:paraId="5A07C941" w14:textId="77777777" w:rsidR="000227E6" w:rsidRPr="00686476" w:rsidRDefault="000227E6" w:rsidP="00AA60D9">
            <w:pPr>
              <w:pStyle w:val="a1"/>
              <w:numPr>
                <w:ilvl w:val="0"/>
                <w:numId w:val="18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83BEC59" w14:textId="77777777" w:rsidR="000227E6" w:rsidRDefault="000227E6" w:rsidP="00AA60D9">
            <w:pPr>
              <w:pStyle w:val="17"/>
              <w:numPr>
                <w:ilvl w:val="0"/>
                <w:numId w:val="183"/>
              </w:numPr>
            </w:pPr>
            <w:commentRangeStart w:id="36"/>
            <w:r>
              <w:t>Выполнить поиск ошибки/аварийной ситуации</w:t>
            </w:r>
          </w:p>
          <w:p w14:paraId="77C0B3C0" w14:textId="3D0FF6E5" w:rsidR="000227E6" w:rsidRDefault="000227E6" w:rsidP="00AA60D9">
            <w:pPr>
              <w:pStyle w:val="17"/>
              <w:numPr>
                <w:ilvl w:val="0"/>
                <w:numId w:val="182"/>
              </w:numPr>
            </w:pPr>
            <w:r>
              <w:t>Перейти к просмотру подробной информации об ошибки</w:t>
            </w:r>
          </w:p>
        </w:tc>
        <w:tc>
          <w:tcPr>
            <w:tcW w:w="7082" w:type="dxa"/>
            <w:vAlign w:val="center"/>
          </w:tcPr>
          <w:p w14:paraId="0BD01523" w14:textId="69F0D0DE" w:rsidR="000227E6" w:rsidRDefault="000227E6" w:rsidP="00AA60D9">
            <w:pPr>
              <w:pStyle w:val="17"/>
              <w:numPr>
                <w:ilvl w:val="0"/>
                <w:numId w:val="184"/>
              </w:numPr>
            </w:pPr>
            <w:r>
              <w:t>Отображается перечень ошибок/аварийных ситуаций, подходящих под параметры поиска.</w:t>
            </w:r>
          </w:p>
          <w:p w14:paraId="36BCD798" w14:textId="0159FE63" w:rsidR="000227E6" w:rsidRPr="003832AD" w:rsidRDefault="000227E6" w:rsidP="00AA60D9">
            <w:pPr>
              <w:pStyle w:val="17"/>
              <w:numPr>
                <w:ilvl w:val="0"/>
                <w:numId w:val="184"/>
              </w:numPr>
            </w:pPr>
            <w:r>
              <w:t xml:space="preserve">Отображается подробная информация об аварии/ошибке, включая </w:t>
            </w:r>
            <w:r w:rsidRPr="00B5704E">
              <w:rPr>
                <w:lang w:eastAsia="x-none"/>
              </w:rPr>
              <w:t>запись ошиб</w:t>
            </w:r>
            <w:r>
              <w:rPr>
                <w:lang w:eastAsia="x-none"/>
              </w:rPr>
              <w:t>ки</w:t>
            </w:r>
            <w:r w:rsidRPr="00B5704E">
              <w:rPr>
                <w:lang w:eastAsia="x-none"/>
              </w:rPr>
              <w:t>, текущее состояние памяти, файловой системы</w:t>
            </w:r>
            <w:r>
              <w:rPr>
                <w:lang w:eastAsia="x-none"/>
              </w:rPr>
              <w:t>, дату и время</w:t>
            </w:r>
            <w:commentRangeEnd w:id="36"/>
            <w:r>
              <w:rPr>
                <w:rStyle w:val="affffd"/>
              </w:rPr>
              <w:commentReference w:id="36"/>
            </w:r>
          </w:p>
        </w:tc>
      </w:tr>
      <w:tr w:rsidR="000227E6" w:rsidRPr="002472CF" w14:paraId="316717FC" w14:textId="77777777" w:rsidTr="00070946">
        <w:tc>
          <w:tcPr>
            <w:tcW w:w="15168" w:type="dxa"/>
            <w:gridSpan w:val="4"/>
            <w:vAlign w:val="center"/>
          </w:tcPr>
          <w:p w14:paraId="4675D487" w14:textId="0DEB8AFA" w:rsidR="000227E6" w:rsidRDefault="000227E6" w:rsidP="00945D51">
            <w:pPr>
              <w:pStyle w:val="afff"/>
            </w:pPr>
            <w:r w:rsidRPr="00B5704E">
              <w:t>Перспективы развития, модернизации системы</w:t>
            </w:r>
          </w:p>
        </w:tc>
      </w:tr>
      <w:tr w:rsidR="0009155C" w:rsidRPr="002472CF" w14:paraId="5656DADE" w14:textId="77777777" w:rsidTr="00070946">
        <w:tc>
          <w:tcPr>
            <w:tcW w:w="616" w:type="dxa"/>
            <w:vAlign w:val="center"/>
          </w:tcPr>
          <w:p w14:paraId="5E3874C7" w14:textId="77777777" w:rsidR="0009155C" w:rsidRPr="00686476" w:rsidRDefault="0009155C" w:rsidP="00AA60D9">
            <w:pPr>
              <w:pStyle w:val="a1"/>
              <w:numPr>
                <w:ilvl w:val="0"/>
                <w:numId w:val="192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038D1477" w14:textId="44F87C95" w:rsidR="0009155C" w:rsidRDefault="0009155C" w:rsidP="000227E6">
            <w:pPr>
              <w:pStyle w:val="afff0"/>
            </w:pPr>
            <w:r>
              <w:t xml:space="preserve">При проектировании ЛКК использовались технические решения, подразумевающие возможность дальнейшей модернизации ПО и комплекса технических средств. Решение описано в технической </w:t>
            </w:r>
            <w:commentRangeStart w:id="37"/>
            <w:r>
              <w:t>документации</w:t>
            </w:r>
            <w:commentRangeEnd w:id="37"/>
            <w:r>
              <w:rPr>
                <w:rStyle w:val="affffd"/>
              </w:rPr>
              <w:commentReference w:id="37"/>
            </w:r>
          </w:p>
        </w:tc>
      </w:tr>
      <w:tr w:rsidR="0009155C" w:rsidRPr="002472CF" w14:paraId="7A4D7DB7" w14:textId="77777777" w:rsidTr="00070946">
        <w:tc>
          <w:tcPr>
            <w:tcW w:w="616" w:type="dxa"/>
            <w:vAlign w:val="center"/>
          </w:tcPr>
          <w:p w14:paraId="576D4235" w14:textId="77777777" w:rsidR="0009155C" w:rsidRPr="00686476" w:rsidRDefault="0009155C" w:rsidP="00AA60D9">
            <w:pPr>
              <w:pStyle w:val="a1"/>
              <w:numPr>
                <w:ilvl w:val="0"/>
                <w:numId w:val="192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14FAF31E" w14:textId="6F4AAA2F" w:rsidR="0009155C" w:rsidRDefault="0009155C" w:rsidP="000227E6">
            <w:pPr>
              <w:pStyle w:val="afff0"/>
            </w:pPr>
            <w:r>
              <w:t xml:space="preserve">При проектировании ЛКК предусмотрена возможность </w:t>
            </w:r>
            <w:r w:rsidRPr="008A6BDC">
              <w:t>увеличения производительности ЛКК путем масштабирования</w:t>
            </w:r>
            <w:r>
              <w:t xml:space="preserve">. Решение описано </w:t>
            </w:r>
            <w:commentRangeStart w:id="38"/>
            <w:r>
              <w:t>в</w:t>
            </w:r>
            <w:commentRangeEnd w:id="38"/>
            <w:r>
              <w:rPr>
                <w:rStyle w:val="affffd"/>
              </w:rPr>
              <w:commentReference w:id="38"/>
            </w:r>
            <w:r>
              <w:t xml:space="preserve"> </w:t>
            </w:r>
          </w:p>
        </w:tc>
      </w:tr>
      <w:tr w:rsidR="0009155C" w:rsidRPr="002472CF" w14:paraId="62E5A73A" w14:textId="77777777" w:rsidTr="00070946">
        <w:tc>
          <w:tcPr>
            <w:tcW w:w="616" w:type="dxa"/>
            <w:vAlign w:val="center"/>
          </w:tcPr>
          <w:p w14:paraId="01DAD1A1" w14:textId="77777777" w:rsidR="0009155C" w:rsidRPr="00686476" w:rsidRDefault="0009155C" w:rsidP="00AA60D9">
            <w:pPr>
              <w:pStyle w:val="a1"/>
              <w:numPr>
                <w:ilvl w:val="0"/>
                <w:numId w:val="192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5E223F5C" w14:textId="7E644253" w:rsidR="0009155C" w:rsidRPr="00B03A8B" w:rsidRDefault="00B03A8B" w:rsidP="000227E6">
            <w:pPr>
              <w:pStyle w:val="afff0"/>
            </w:pPr>
            <w:r>
              <w:t>При проектировании ЛКК предусмотрела во</w:t>
            </w:r>
            <w:r w:rsidRPr="008A6BDC">
              <w:t>зможность создания</w:t>
            </w:r>
            <w:r>
              <w:t xml:space="preserve"> дополнительных</w:t>
            </w:r>
            <w:r w:rsidRPr="008A6BDC">
              <w:t xml:space="preserve"> интерфейсов взаимодействия с другими системами, которые</w:t>
            </w:r>
            <w:r>
              <w:t xml:space="preserve"> действуют в настоящее время и которые</w:t>
            </w:r>
            <w:r w:rsidRPr="008A6BDC">
              <w:t xml:space="preserve"> будут разработаны в контуре ИС Заказчика</w:t>
            </w:r>
            <w:r>
              <w:t xml:space="preserve"> средствами интеграции. Взаимодействие будет осуществлять при использовании </w:t>
            </w:r>
            <w:r>
              <w:rPr>
                <w:lang w:val="en-US"/>
              </w:rPr>
              <w:t>API</w:t>
            </w:r>
            <w:r w:rsidRPr="00B03A8B">
              <w:t xml:space="preserve"> </w:t>
            </w:r>
            <w:r>
              <w:t xml:space="preserve">и настройки </w:t>
            </w:r>
            <w:commentRangeStart w:id="39"/>
            <w:r>
              <w:t>соответствующих</w:t>
            </w:r>
            <w:commentRangeEnd w:id="39"/>
            <w:r>
              <w:rPr>
                <w:rStyle w:val="affffd"/>
              </w:rPr>
              <w:commentReference w:id="39"/>
            </w:r>
            <w:r>
              <w:t xml:space="preserve"> параметров взаимодействия</w:t>
            </w:r>
          </w:p>
        </w:tc>
      </w:tr>
    </w:tbl>
    <w:p w14:paraId="0A9AA58A" w14:textId="35146DC9" w:rsidR="00B0192C" w:rsidRDefault="00B0192C" w:rsidP="00B0192C">
      <w:pPr>
        <w:pStyle w:val="33"/>
      </w:pPr>
      <w:bookmarkStart w:id="40" w:name="_Toc149855543"/>
      <w:r>
        <w:t xml:space="preserve">Проверка реализации требований </w:t>
      </w:r>
      <w:r w:rsidR="00585EC0">
        <w:t>к техническому обслуживанию</w:t>
      </w:r>
      <w:bookmarkEnd w:id="40"/>
    </w:p>
    <w:p w14:paraId="69CD61F7" w14:textId="7B8E27FE" w:rsidR="00B0192C" w:rsidRDefault="00B0192C" w:rsidP="00B0192C">
      <w:pPr>
        <w:pStyle w:val="a6"/>
      </w:pPr>
      <w:r>
        <w:t xml:space="preserve">В таблице </w:t>
      </w:r>
      <w:r w:rsidR="00585EC0">
        <w:fldChar w:fldCharType="begin"/>
      </w:r>
      <w:r w:rsidR="00585EC0">
        <w:instrText xml:space="preserve"> REF _Ref147419944 \h</w:instrText>
      </w:r>
      <w:r w:rsidR="00585EC0" w:rsidRPr="00585EC0">
        <w:instrText>\#\0</w:instrText>
      </w:r>
      <w:r w:rsidR="00585EC0">
        <w:instrText xml:space="preserve"> </w:instrText>
      </w:r>
      <w:r w:rsidR="00585EC0">
        <w:fldChar w:fldCharType="separate"/>
      </w:r>
      <w:r w:rsidR="00226F6B">
        <w:t>4</w:t>
      </w:r>
      <w:r w:rsidR="00585EC0">
        <w:fldChar w:fldCharType="end"/>
      </w:r>
      <w:r>
        <w:t xml:space="preserve"> представлены методики проверки </w:t>
      </w:r>
      <w:r w:rsidR="00585EC0">
        <w:t>требований к техническому обслуживанию</w:t>
      </w:r>
      <w:r>
        <w:t>.</w:t>
      </w:r>
    </w:p>
    <w:p w14:paraId="073441D6" w14:textId="4659C23F" w:rsidR="00B0192C" w:rsidRPr="006E5ECA" w:rsidRDefault="00B0192C" w:rsidP="00B0192C">
      <w:pPr>
        <w:pStyle w:val="affe"/>
      </w:pPr>
      <w:bookmarkStart w:id="41" w:name="_Ref147419944"/>
      <w:r>
        <w:t xml:space="preserve">Таблица </w:t>
      </w:r>
      <w:fldSimple w:instr=" SEQ Таблица \* ARABIC ">
        <w:r w:rsidR="00226F6B">
          <w:rPr>
            <w:noProof/>
          </w:rPr>
          <w:t>4</w:t>
        </w:r>
      </w:fldSimple>
      <w:r>
        <w:t xml:space="preserve"> – Методика проверки реализации </w:t>
      </w:r>
      <w:bookmarkEnd w:id="41"/>
      <w:r w:rsidR="00585EC0">
        <w:t>требований к техническому обслуживанию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B0192C" w:rsidRPr="002472CF" w14:paraId="550A731E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7ACE60F1" w14:textId="77777777" w:rsidR="00B0192C" w:rsidRPr="002472CF" w:rsidRDefault="00B0192C" w:rsidP="00B0192C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5A69F236" w14:textId="77777777" w:rsidR="00B0192C" w:rsidRPr="002472CF" w:rsidRDefault="00B0192C" w:rsidP="00B0192C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D7DFAC7" w14:textId="77777777" w:rsidR="00B0192C" w:rsidRPr="002472CF" w:rsidRDefault="00B0192C" w:rsidP="00B0192C">
            <w:pPr>
              <w:pStyle w:val="afe"/>
            </w:pPr>
            <w:r w:rsidRPr="002472CF">
              <w:t>Ожидаемый результат</w:t>
            </w:r>
          </w:p>
        </w:tc>
      </w:tr>
      <w:tr w:rsidR="00B03A8B" w:rsidRPr="002472CF" w14:paraId="57D41035" w14:textId="77777777" w:rsidTr="00070946">
        <w:tc>
          <w:tcPr>
            <w:tcW w:w="616" w:type="dxa"/>
            <w:vAlign w:val="center"/>
          </w:tcPr>
          <w:p w14:paraId="35F5E48A" w14:textId="77777777" w:rsidR="00B03A8B" w:rsidRPr="00686476" w:rsidRDefault="00B03A8B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74D98519" w14:textId="410EF64E" w:rsidR="00B03A8B" w:rsidRPr="00D437A0" w:rsidRDefault="00B03A8B" w:rsidP="00B0192C">
            <w:pPr>
              <w:pStyle w:val="afff0"/>
            </w:pPr>
            <w:r>
              <w:t xml:space="preserve">Круглосуточный бесперебойный режим работы ЛКК обеспечивается средствами вычислительного комплекса, который используется для функционирования ЛКК. Программный код </w:t>
            </w:r>
            <w:r w:rsidR="00454D1D">
              <w:t xml:space="preserve">ЛКК не влияет на работоспособность системы </w:t>
            </w:r>
            <w:r w:rsidR="00454D1D" w:rsidRPr="00B5704E">
              <w:t>в круглосуточном бесперебойном режиме</w:t>
            </w:r>
          </w:p>
        </w:tc>
      </w:tr>
      <w:tr w:rsidR="00585EC0" w:rsidRPr="002472CF" w14:paraId="2CA08213" w14:textId="77777777" w:rsidTr="00DE0BB3">
        <w:trPr>
          <w:trHeight w:val="313"/>
        </w:trPr>
        <w:tc>
          <w:tcPr>
            <w:tcW w:w="616" w:type="dxa"/>
            <w:vAlign w:val="center"/>
          </w:tcPr>
          <w:p w14:paraId="7D7EB278" w14:textId="77777777" w:rsidR="00585EC0" w:rsidRPr="00686476" w:rsidRDefault="00585EC0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6B7618C1" w14:textId="77BF81C3" w:rsidR="00585EC0" w:rsidRPr="00D437A0" w:rsidRDefault="00585EC0" w:rsidP="00B0192C">
            <w:pPr>
              <w:pStyle w:val="afff0"/>
            </w:pPr>
            <w:r>
              <w:t>Выполнение регламентных работ по мониторингу, резервному копированию и обновлению выполня</w:t>
            </w:r>
            <w:r w:rsidR="00DE0BB3">
              <w:t xml:space="preserve">ется </w:t>
            </w:r>
            <w:r>
              <w:t>обслуживающим персоналом по требованию Заказчика</w:t>
            </w:r>
            <w:r w:rsidR="00B03A8B">
              <w:t>. Формат и способ передачи требования о проведении работ по обслуживанию определяются Заказчиком</w:t>
            </w:r>
          </w:p>
        </w:tc>
      </w:tr>
      <w:tr w:rsidR="00DE0BB3" w:rsidRPr="002472CF" w14:paraId="5D9BCEDD" w14:textId="77777777" w:rsidTr="00223242">
        <w:tc>
          <w:tcPr>
            <w:tcW w:w="616" w:type="dxa"/>
            <w:vAlign w:val="center"/>
          </w:tcPr>
          <w:p w14:paraId="56396FA1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63E8308F" w14:textId="5B51BCAA" w:rsidR="00DE0BB3" w:rsidRPr="00D437A0" w:rsidRDefault="00DE0BB3" w:rsidP="00B0192C">
            <w:pPr>
              <w:pStyle w:val="afff0"/>
            </w:pPr>
            <w:r>
              <w:t>Время проведения регламентных работ согласовывается с Заказчиком в установленном формате</w:t>
            </w:r>
            <w:r w:rsidR="00B03A8B">
              <w:t>. Формат устанавливает Заказчик</w:t>
            </w:r>
          </w:p>
        </w:tc>
      </w:tr>
      <w:tr w:rsidR="00DE0BB3" w:rsidRPr="002472CF" w14:paraId="234F6309" w14:textId="77777777" w:rsidTr="00223242">
        <w:tc>
          <w:tcPr>
            <w:tcW w:w="616" w:type="dxa"/>
            <w:vAlign w:val="center"/>
          </w:tcPr>
          <w:p w14:paraId="7B2ABE42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5E454AB1" w14:textId="269F34BB" w:rsidR="00DE0BB3" w:rsidRPr="00D437A0" w:rsidRDefault="00DE0BB3" w:rsidP="00B0192C">
            <w:pPr>
              <w:pStyle w:val="afff0"/>
            </w:pPr>
            <w:r w:rsidRPr="00B5704E">
              <w:t>При проведении регламентных работ</w:t>
            </w:r>
            <w:r w:rsidRPr="00B5704E" w:rsidDel="006F66A1">
              <w:t xml:space="preserve"> </w:t>
            </w:r>
            <w:r w:rsidRPr="00B5704E">
              <w:t xml:space="preserve">пользователи </w:t>
            </w:r>
            <w:r>
              <w:t>ЛКК</w:t>
            </w:r>
            <w:r w:rsidRPr="00B5704E">
              <w:t xml:space="preserve"> должны быть предупреждены об этом</w:t>
            </w:r>
            <w:r w:rsidR="00B03A8B">
              <w:t xml:space="preserve">. Метод предупреждения выбирается </w:t>
            </w:r>
            <w:commentRangeStart w:id="42"/>
            <w:r w:rsidR="00B03A8B">
              <w:t>Заказчиком</w:t>
            </w:r>
            <w:commentRangeEnd w:id="42"/>
            <w:r w:rsidR="00B03A8B">
              <w:rPr>
                <w:rStyle w:val="affffd"/>
              </w:rPr>
              <w:commentReference w:id="42"/>
            </w:r>
          </w:p>
        </w:tc>
      </w:tr>
      <w:tr w:rsidR="00DE0BB3" w:rsidRPr="002472CF" w14:paraId="76584435" w14:textId="77777777" w:rsidTr="00223242">
        <w:tc>
          <w:tcPr>
            <w:tcW w:w="616" w:type="dxa"/>
            <w:vAlign w:val="center"/>
          </w:tcPr>
          <w:p w14:paraId="31377C00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389CE70A" w14:textId="5443CCB7" w:rsidR="00DE0BB3" w:rsidRPr="00B5704E" w:rsidRDefault="00DE0BB3" w:rsidP="00B0192C">
            <w:pPr>
              <w:pStyle w:val="afff0"/>
            </w:pPr>
            <w:r w:rsidRPr="00B5704E">
              <w:t xml:space="preserve">В серверной части </w:t>
            </w:r>
            <w:r>
              <w:t>ЛКК</w:t>
            </w:r>
            <w:r w:rsidRPr="00B5704E">
              <w:t xml:space="preserve"> должна обеспечена возможность, в случае отказа оборудования или ПО, восстановления ее функционирования с резервной копии. Обеспечение резервного копирования и бесперебойной работы </w:t>
            </w:r>
            <w:r>
              <w:t>ЛКК</w:t>
            </w:r>
            <w:r w:rsidRPr="00B5704E">
              <w:t xml:space="preserve"> находится в зоне ответственности Заказчика</w:t>
            </w:r>
          </w:p>
        </w:tc>
      </w:tr>
    </w:tbl>
    <w:p w14:paraId="24AAEFBE" w14:textId="0A0DA8F8" w:rsidR="00B0192C" w:rsidRDefault="00B0192C" w:rsidP="00B0192C">
      <w:pPr>
        <w:pStyle w:val="33"/>
      </w:pPr>
      <w:bookmarkStart w:id="43" w:name="_Toc149855544"/>
      <w:r>
        <w:lastRenderedPageBreak/>
        <w:t xml:space="preserve">Проверка реализации требований </w:t>
      </w:r>
      <w:r w:rsidR="00DE0BB3">
        <w:t>к структуре и навигации по интерфейсу ЛКК</w:t>
      </w:r>
      <w:bookmarkEnd w:id="43"/>
    </w:p>
    <w:p w14:paraId="4CBC0186" w14:textId="17276CD7" w:rsidR="00B0192C" w:rsidRDefault="00B0192C" w:rsidP="00B0192C">
      <w:pPr>
        <w:pStyle w:val="a6"/>
      </w:pPr>
      <w:r>
        <w:t xml:space="preserve">В таблице </w:t>
      </w:r>
      <w:r w:rsidR="00DE0BB3">
        <w:fldChar w:fldCharType="begin"/>
      </w:r>
      <w:r w:rsidR="00DE0BB3">
        <w:instrText xml:space="preserve"> REF _Ref147420913 \h</w:instrText>
      </w:r>
      <w:r w:rsidR="00DE0BB3" w:rsidRPr="00DE0BB3">
        <w:instrText>\#\0</w:instrText>
      </w:r>
      <w:r w:rsidR="00DE0BB3">
        <w:instrText xml:space="preserve"> </w:instrText>
      </w:r>
      <w:r w:rsidR="00DE0BB3">
        <w:fldChar w:fldCharType="separate"/>
      </w:r>
      <w:r w:rsidR="00226F6B">
        <w:t>5</w:t>
      </w:r>
      <w:r w:rsidR="00DE0BB3">
        <w:fldChar w:fldCharType="end"/>
      </w:r>
      <w:r>
        <w:t xml:space="preserve"> представлены методики проверки</w:t>
      </w:r>
      <w:r w:rsidR="007B2CB1">
        <w:t xml:space="preserve"> реализации</w:t>
      </w:r>
      <w:r>
        <w:t xml:space="preserve"> </w:t>
      </w:r>
      <w:r w:rsidR="007B2CB1">
        <w:t>требований к структуре и навигации по интерфейсу ЛКК</w:t>
      </w:r>
      <w:r>
        <w:t>.</w:t>
      </w:r>
    </w:p>
    <w:p w14:paraId="63933FAE" w14:textId="6587D432" w:rsidR="00B0192C" w:rsidRPr="006E5ECA" w:rsidRDefault="00B0192C" w:rsidP="00B0192C">
      <w:pPr>
        <w:pStyle w:val="affe"/>
      </w:pPr>
      <w:bookmarkStart w:id="44" w:name="_Ref147420913"/>
      <w:r>
        <w:t xml:space="preserve">Таблица </w:t>
      </w:r>
      <w:fldSimple w:instr=" SEQ Таблица \* ARABIC ">
        <w:r w:rsidR="00226F6B">
          <w:rPr>
            <w:noProof/>
          </w:rPr>
          <w:t>5</w:t>
        </w:r>
      </w:fldSimple>
      <w:r>
        <w:t xml:space="preserve"> – Методика проверки реализации </w:t>
      </w:r>
      <w:bookmarkEnd w:id="44"/>
      <w:r w:rsidR="007B2CB1">
        <w:t>требований к структуре и навигации по интерфейсу ЛКК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42D28CFB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2FED36D" w14:textId="77777777" w:rsidR="00B0192C" w:rsidRPr="002472CF" w:rsidRDefault="00B0192C" w:rsidP="00B0192C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2501AE94" w14:textId="77777777" w:rsidR="00B0192C" w:rsidRPr="002472CF" w:rsidRDefault="00B0192C" w:rsidP="00B0192C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4C931D29" w14:textId="77777777" w:rsidR="00B0192C" w:rsidRPr="002472CF" w:rsidRDefault="00B0192C" w:rsidP="00B0192C">
            <w:pPr>
              <w:pStyle w:val="afe"/>
            </w:pPr>
            <w:r w:rsidRPr="002472CF">
              <w:t>Ожидаемый результат</w:t>
            </w:r>
          </w:p>
        </w:tc>
      </w:tr>
      <w:tr w:rsidR="00607ADA" w:rsidRPr="002472CF" w14:paraId="3F2633B2" w14:textId="77777777" w:rsidTr="00B0192C">
        <w:tc>
          <w:tcPr>
            <w:tcW w:w="616" w:type="dxa"/>
            <w:vMerge w:val="restart"/>
            <w:vAlign w:val="center"/>
          </w:tcPr>
          <w:p w14:paraId="25D351F8" w14:textId="77777777" w:rsidR="00607ADA" w:rsidRPr="00686476" w:rsidRDefault="00607ADA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54FA862" w14:textId="77777777" w:rsidR="00607ADA" w:rsidRDefault="00607ADA" w:rsidP="00AA60D9">
            <w:pPr>
              <w:pStyle w:val="17"/>
              <w:numPr>
                <w:ilvl w:val="0"/>
                <w:numId w:val="193"/>
              </w:numPr>
            </w:pPr>
            <w:r>
              <w:t>Выполнить авторизацию в ЛКК (веб-версии).</w:t>
            </w:r>
          </w:p>
          <w:p w14:paraId="5FE6C5B3" w14:textId="7777777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«Оплата».</w:t>
            </w:r>
          </w:p>
          <w:p w14:paraId="519E9A9B" w14:textId="6775596B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«Показания»</w:t>
            </w:r>
          </w:p>
          <w:p w14:paraId="536A645E" w14:textId="7777777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«Обращения».</w:t>
            </w:r>
          </w:p>
          <w:p w14:paraId="27465DCC" w14:textId="3999B8C1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«Договоры».</w:t>
            </w:r>
          </w:p>
          <w:p w14:paraId="4DB2D667" w14:textId="52EBC2B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«Услуги».</w:t>
            </w:r>
          </w:p>
          <w:p w14:paraId="241590CC" w14:textId="7777777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кнопку «Еще».</w:t>
            </w:r>
          </w:p>
          <w:p w14:paraId="0D4C560C" w14:textId="0541CA66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иконку «Колокольчик».</w:t>
            </w:r>
          </w:p>
          <w:p w14:paraId="36FC69F7" w14:textId="28B1E421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Нажать на наименование пользователя в правом верхнем углу</w:t>
            </w:r>
          </w:p>
        </w:tc>
        <w:tc>
          <w:tcPr>
            <w:tcW w:w="7082" w:type="dxa"/>
            <w:vAlign w:val="center"/>
          </w:tcPr>
          <w:p w14:paraId="1E6D8920" w14:textId="259F8001" w:rsidR="00607ADA" w:rsidRDefault="00607ADA" w:rsidP="00AA60D9">
            <w:pPr>
              <w:pStyle w:val="17"/>
              <w:numPr>
                <w:ilvl w:val="0"/>
                <w:numId w:val="194"/>
              </w:numPr>
            </w:pPr>
            <w:r>
              <w:t>Отображается главная страница. Страница соответствует согласованному макету и содержит перечень согласованных с Заказчиком элементов.</w:t>
            </w:r>
          </w:p>
          <w:p w14:paraId="578AA8D5" w14:textId="7777777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подссостав меню:</w:t>
            </w:r>
          </w:p>
          <w:p w14:paraId="37408072" w14:textId="77777777" w:rsidR="00607ADA" w:rsidRDefault="00607ADA" w:rsidP="009E4E6F">
            <w:pPr>
              <w:pStyle w:val="2"/>
            </w:pPr>
            <w:r>
              <w:t>ВС/СО.</w:t>
            </w:r>
          </w:p>
          <w:p w14:paraId="23E64FF1" w14:textId="77777777" w:rsidR="00607ADA" w:rsidRDefault="00607ADA" w:rsidP="009E4E6F">
            <w:pPr>
              <w:pStyle w:val="2"/>
            </w:pPr>
            <w:r>
              <w:t>Техническое присоединение.</w:t>
            </w:r>
          </w:p>
          <w:p w14:paraId="27EF504D" w14:textId="77777777" w:rsidR="00607ADA" w:rsidRDefault="00607ADA" w:rsidP="009E4E6F">
            <w:pPr>
              <w:pStyle w:val="2"/>
            </w:pPr>
            <w:r>
              <w:t>Автоплатежи</w:t>
            </w:r>
          </w:p>
          <w:p w14:paraId="608DB977" w14:textId="5550F38B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подсостав меню:</w:t>
            </w:r>
          </w:p>
          <w:p w14:paraId="1D9C1050" w14:textId="652C2058" w:rsidR="00607ADA" w:rsidRDefault="00607ADA" w:rsidP="00607ADA">
            <w:pPr>
              <w:pStyle w:val="2"/>
            </w:pPr>
            <w:r>
              <w:t>Передача показаний.</w:t>
            </w:r>
          </w:p>
          <w:p w14:paraId="7161AD6F" w14:textId="68E1B319" w:rsidR="00607ADA" w:rsidRDefault="00607ADA" w:rsidP="00607ADA">
            <w:pPr>
              <w:pStyle w:val="2"/>
            </w:pPr>
            <w:r>
              <w:t>Приборы учета.</w:t>
            </w:r>
          </w:p>
          <w:p w14:paraId="542B1A7A" w14:textId="35A0ABD6" w:rsidR="00607ADA" w:rsidRDefault="00607ADA" w:rsidP="00607ADA">
            <w:pPr>
              <w:pStyle w:val="2"/>
            </w:pPr>
            <w:r>
              <w:t>Показания с АПД.</w:t>
            </w:r>
          </w:p>
          <w:p w14:paraId="4EAFC737" w14:textId="74FD0ECD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форма всех обращений по договорам ВС/ВО и ТП и функционал связанный с ними</w:t>
            </w:r>
          </w:p>
          <w:p w14:paraId="4F927384" w14:textId="0A0163F0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подсостав меню:</w:t>
            </w:r>
          </w:p>
          <w:p w14:paraId="7263B119" w14:textId="18758CAA" w:rsidR="00607ADA" w:rsidRDefault="00607ADA" w:rsidP="00607ADA">
            <w:pPr>
              <w:pStyle w:val="2"/>
            </w:pPr>
            <w:r>
              <w:t>Договоры ВС/ВО.</w:t>
            </w:r>
          </w:p>
          <w:p w14:paraId="70A2173E" w14:textId="453EAC1E" w:rsidR="00607ADA" w:rsidRDefault="00607ADA" w:rsidP="00607ADA">
            <w:pPr>
              <w:pStyle w:val="2"/>
            </w:pPr>
            <w:r>
              <w:t>Договоры технологического присоединения.</w:t>
            </w:r>
          </w:p>
          <w:p w14:paraId="105DD052" w14:textId="627FD3AA" w:rsidR="00607ADA" w:rsidRDefault="00607ADA" w:rsidP="00607ADA">
            <w:pPr>
              <w:pStyle w:val="2"/>
            </w:pPr>
            <w:r>
              <w:t>Другие.</w:t>
            </w:r>
          </w:p>
          <w:p w14:paraId="33D662F7" w14:textId="206CB594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подсостав меню:</w:t>
            </w:r>
          </w:p>
          <w:p w14:paraId="057EB01B" w14:textId="1E67FF65" w:rsidR="00607ADA" w:rsidRDefault="00607ADA" w:rsidP="00607ADA">
            <w:pPr>
              <w:pStyle w:val="2"/>
            </w:pPr>
            <w:r>
              <w:t>Платные услуги.</w:t>
            </w:r>
          </w:p>
          <w:p w14:paraId="16BD97F7" w14:textId="6C8214AF" w:rsidR="00607ADA" w:rsidRDefault="00607ADA" w:rsidP="00607ADA">
            <w:pPr>
              <w:pStyle w:val="2"/>
            </w:pPr>
            <w:r>
              <w:t>Мои заказы.</w:t>
            </w:r>
          </w:p>
          <w:p w14:paraId="75364E31" w14:textId="7FBE07BE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подсостав меню:</w:t>
            </w:r>
          </w:p>
          <w:p w14:paraId="383C01D4" w14:textId="168FECC9" w:rsidR="00607ADA" w:rsidRDefault="00607ADA" w:rsidP="00607ADA">
            <w:pPr>
              <w:pStyle w:val="2"/>
            </w:pPr>
            <w:r>
              <w:t>История.</w:t>
            </w:r>
          </w:p>
          <w:p w14:paraId="2A7B9AB6" w14:textId="1D3CD13A" w:rsidR="00607ADA" w:rsidRDefault="00607ADA" w:rsidP="00607ADA">
            <w:pPr>
              <w:pStyle w:val="2"/>
            </w:pPr>
            <w:r>
              <w:t>Помощь.</w:t>
            </w:r>
          </w:p>
          <w:p w14:paraId="413362DB" w14:textId="22EE061D" w:rsidR="00607ADA" w:rsidRDefault="00607ADA" w:rsidP="00607ADA">
            <w:pPr>
              <w:pStyle w:val="2"/>
            </w:pPr>
            <w:r>
              <w:t>Контакты.</w:t>
            </w:r>
          </w:p>
          <w:p w14:paraId="206D5DC1" w14:textId="0FAD02B9" w:rsidR="00607ADA" w:rsidRDefault="00607ADA" w:rsidP="00607ADA">
            <w:pPr>
              <w:pStyle w:val="2"/>
            </w:pPr>
            <w:r>
              <w:t>Субабоненты.</w:t>
            </w:r>
          </w:p>
          <w:p w14:paraId="7B4E37B0" w14:textId="6EA21423" w:rsidR="00607ADA" w:rsidRDefault="00607ADA" w:rsidP="00607ADA">
            <w:pPr>
              <w:pStyle w:val="2"/>
            </w:pPr>
            <w:r>
              <w:t>Предварительная запись.</w:t>
            </w:r>
          </w:p>
          <w:p w14:paraId="331861F3" w14:textId="77777777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перечень уведомлений.</w:t>
            </w:r>
          </w:p>
          <w:p w14:paraId="0C79FE87" w14:textId="2E95D374" w:rsidR="00607ADA" w:rsidRDefault="00607ADA" w:rsidP="00AA60D9">
            <w:pPr>
              <w:pStyle w:val="17"/>
              <w:numPr>
                <w:ilvl w:val="0"/>
                <w:numId w:val="182"/>
              </w:numPr>
            </w:pPr>
            <w:r>
              <w:t>Отображается информация о пользователе</w:t>
            </w:r>
          </w:p>
        </w:tc>
      </w:tr>
      <w:tr w:rsidR="00607ADA" w:rsidRPr="002472CF" w14:paraId="0A560DCD" w14:textId="77777777" w:rsidTr="00607ADA">
        <w:trPr>
          <w:trHeight w:val="96"/>
        </w:trPr>
        <w:tc>
          <w:tcPr>
            <w:tcW w:w="616" w:type="dxa"/>
            <w:vMerge/>
            <w:vAlign w:val="center"/>
          </w:tcPr>
          <w:p w14:paraId="6F645A00" w14:textId="77777777" w:rsidR="00607ADA" w:rsidRPr="00686476" w:rsidRDefault="00607ADA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3E75B58F" w14:textId="0BBA74B2" w:rsidR="00607ADA" w:rsidRDefault="00607ADA" w:rsidP="00AA60D9">
            <w:pPr>
              <w:pStyle w:val="17"/>
              <w:numPr>
                <w:ilvl w:val="0"/>
                <w:numId w:val="195"/>
              </w:numPr>
            </w:pPr>
            <w:r>
              <w:t>Перейти на главную страницу ЛКК (веб-версия, для пользователей).</w:t>
            </w:r>
          </w:p>
          <w:p w14:paraId="77DDB7AB" w14:textId="5700AB93" w:rsidR="00607ADA" w:rsidRDefault="00607ADA" w:rsidP="00AA60D9">
            <w:pPr>
              <w:pStyle w:val="17"/>
              <w:numPr>
                <w:ilvl w:val="0"/>
                <w:numId w:val="195"/>
              </w:numPr>
            </w:pPr>
            <w:r>
              <w:t>Перейти к нижней части экрана.</w:t>
            </w:r>
          </w:p>
        </w:tc>
        <w:tc>
          <w:tcPr>
            <w:tcW w:w="7082" w:type="dxa"/>
            <w:vAlign w:val="center"/>
          </w:tcPr>
          <w:p w14:paraId="23117EB9" w14:textId="77777777" w:rsidR="00607ADA" w:rsidRDefault="00607ADA" w:rsidP="00AA60D9">
            <w:pPr>
              <w:pStyle w:val="17"/>
              <w:numPr>
                <w:ilvl w:val="0"/>
                <w:numId w:val="196"/>
              </w:numPr>
            </w:pPr>
            <w:r>
              <w:t>Отображается главная страница, на которой есть следующие элементы:</w:t>
            </w:r>
          </w:p>
          <w:p w14:paraId="19E130E9" w14:textId="12DF9E87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Договоры ВС и ВО.</w:t>
            </w:r>
          </w:p>
          <w:p w14:paraId="1782A27C" w14:textId="69984D70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Договоры технологического присоединения.</w:t>
            </w:r>
          </w:p>
          <w:p w14:paraId="4D3B7672" w14:textId="3A22F185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Мои заказы.</w:t>
            </w:r>
          </w:p>
          <w:p w14:paraId="3C8D1D02" w14:textId="5F7F851F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Публикации.</w:t>
            </w:r>
          </w:p>
          <w:p w14:paraId="7F2A9C05" w14:textId="0762F6E6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Опросы.</w:t>
            </w:r>
          </w:p>
          <w:p w14:paraId="0503C991" w14:textId="7AA67911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Задолженность.</w:t>
            </w:r>
          </w:p>
          <w:p w14:paraId="24F1E080" w14:textId="77777777" w:rsidR="00607ADA" w:rsidRDefault="00607ADA" w:rsidP="00607ADA">
            <w:pPr>
              <w:pStyle w:val="2"/>
            </w:pPr>
            <w:r>
              <w:rPr>
                <w:lang w:eastAsia="ru-RU"/>
              </w:rPr>
              <w:t>Переплата.</w:t>
            </w:r>
          </w:p>
          <w:p w14:paraId="673329C7" w14:textId="3810D765" w:rsidR="00607ADA" w:rsidRDefault="00607ADA" w:rsidP="00AA60D9">
            <w:pPr>
              <w:pStyle w:val="17"/>
              <w:numPr>
                <w:ilvl w:val="0"/>
                <w:numId w:val="195"/>
              </w:numPr>
            </w:pPr>
            <w:r>
              <w:t>Отображаются следующие элементы, доступные для использования:</w:t>
            </w:r>
          </w:p>
          <w:p w14:paraId="7EDA7639" w14:textId="0A9BA9DD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Пользовательское соглашение – активная кнопка, при нажатии отображается страница с текстом пользовательского соглашения.</w:t>
            </w:r>
          </w:p>
          <w:p w14:paraId="10A2675C" w14:textId="540388FC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Магазины «AppStore» и «Google Play» - при нажатии осуществляется переход в соответствующий магазин на страницу с приложением ЛКК</w:t>
            </w:r>
          </w:p>
          <w:p w14:paraId="52DEB972" w14:textId="761DCDA1" w:rsidR="00607ADA" w:rsidRDefault="00607ADA" w:rsidP="00607ADA">
            <w:pPr>
              <w:pStyle w:val="2"/>
              <w:rPr>
                <w:lang w:eastAsia="ru-RU"/>
              </w:rPr>
            </w:pPr>
            <w:r>
              <w:rPr>
                <w:lang w:eastAsia="ru-RU"/>
              </w:rPr>
              <w:t>Телефон тех. поддержки – отображается номер службы технической поддержки.</w:t>
            </w:r>
          </w:p>
          <w:p w14:paraId="0FDC1D20" w14:textId="3ED5F6EF" w:rsidR="00607ADA" w:rsidRDefault="00607ADA" w:rsidP="00607ADA">
            <w:pPr>
              <w:pStyle w:val="2"/>
            </w:pPr>
            <w:r>
              <w:rPr>
                <w:lang w:eastAsia="ru-RU"/>
              </w:rPr>
              <w:t>Техническая поддержка – при нажатии отображается страница подачи обращения по технической поддержке и функциональным направлениям</w:t>
            </w:r>
          </w:p>
        </w:tc>
      </w:tr>
      <w:tr w:rsidR="007B2CB1" w:rsidRPr="002472CF" w14:paraId="5510A2F3" w14:textId="77777777" w:rsidTr="00B0192C">
        <w:tc>
          <w:tcPr>
            <w:tcW w:w="616" w:type="dxa"/>
            <w:vAlign w:val="center"/>
          </w:tcPr>
          <w:p w14:paraId="0C28EC0C" w14:textId="77777777" w:rsidR="007B2CB1" w:rsidRPr="00686476" w:rsidRDefault="007B2CB1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8F44774" w14:textId="5F266E6A" w:rsidR="007B2CB1" w:rsidRDefault="007B2CB1" w:rsidP="00B0192C">
            <w:pPr>
              <w:pStyle w:val="afff0"/>
            </w:pPr>
            <w:r>
              <w:t>Выполнить переход в любой раздел ЛКК</w:t>
            </w:r>
          </w:p>
        </w:tc>
        <w:tc>
          <w:tcPr>
            <w:tcW w:w="7082" w:type="dxa"/>
            <w:vAlign w:val="center"/>
          </w:tcPr>
          <w:p w14:paraId="6E65DE5E" w14:textId="41B1FA79" w:rsidR="007B2CB1" w:rsidRDefault="0090302F" w:rsidP="00B0192C">
            <w:pPr>
              <w:pStyle w:val="afff0"/>
            </w:pPr>
            <w:r>
              <w:t>Навигационное меню и футер продолжают отображаться на форме после перехода</w:t>
            </w:r>
            <w:r w:rsidR="003247C4">
              <w:t xml:space="preserve"> между формами</w:t>
            </w:r>
          </w:p>
        </w:tc>
      </w:tr>
      <w:tr w:rsidR="0090302F" w:rsidRPr="002472CF" w14:paraId="23F8B8E4" w14:textId="77777777" w:rsidTr="00B0192C">
        <w:tc>
          <w:tcPr>
            <w:tcW w:w="616" w:type="dxa"/>
            <w:vAlign w:val="center"/>
          </w:tcPr>
          <w:p w14:paraId="78D76341" w14:textId="77777777" w:rsidR="0090302F" w:rsidRPr="00686476" w:rsidRDefault="0090302F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B66EBBC" w14:textId="77777777" w:rsidR="001538C6" w:rsidRDefault="003247C4" w:rsidP="00AA60D9">
            <w:pPr>
              <w:pStyle w:val="17"/>
              <w:numPr>
                <w:ilvl w:val="0"/>
                <w:numId w:val="197"/>
              </w:numPr>
            </w:pPr>
            <w:r>
              <w:t>Выполнить переход на форму с табличным представлением данных</w:t>
            </w:r>
            <w:r w:rsidR="001538C6">
              <w:t>.</w:t>
            </w:r>
          </w:p>
          <w:p w14:paraId="7A07B842" w14:textId="34352E22" w:rsidR="0090302F" w:rsidRDefault="001538C6" w:rsidP="00AA60D9">
            <w:pPr>
              <w:pStyle w:val="17"/>
              <w:numPr>
                <w:ilvl w:val="0"/>
                <w:numId w:val="182"/>
              </w:numPr>
            </w:pPr>
            <w:r>
              <w:t>Нажать на заглавную ячейку любого из столбцов таблицы</w:t>
            </w:r>
          </w:p>
        </w:tc>
        <w:tc>
          <w:tcPr>
            <w:tcW w:w="7082" w:type="dxa"/>
            <w:vAlign w:val="center"/>
          </w:tcPr>
          <w:p w14:paraId="1534C1BA" w14:textId="761CBCEC" w:rsidR="0090302F" w:rsidRDefault="00C564A7" w:rsidP="00B0192C">
            <w:pPr>
              <w:pStyle w:val="afff0"/>
            </w:pPr>
            <w:r>
              <w:t>Выполнена сортировка данных. Реализован м</w:t>
            </w:r>
            <w:r w:rsidR="00627B3D">
              <w:t>еханизм сортировки «от большего к меньшему» и «от меньшего к большему» по столбцам. Сортировка активир</w:t>
            </w:r>
            <w:r>
              <w:t>уется</w:t>
            </w:r>
            <w:r w:rsidR="00627B3D">
              <w:t xml:space="preserve"> при нажатии на заглавную ячейку отдельного столбца таблицы</w:t>
            </w:r>
          </w:p>
        </w:tc>
      </w:tr>
    </w:tbl>
    <w:p w14:paraId="0F25FC65" w14:textId="62295D0B" w:rsidR="00B0192C" w:rsidRDefault="00B0192C" w:rsidP="00B0192C">
      <w:pPr>
        <w:pStyle w:val="33"/>
      </w:pPr>
      <w:bookmarkStart w:id="45" w:name="_Toc149855545"/>
      <w:r>
        <w:t xml:space="preserve">Проверка реализации требований к </w:t>
      </w:r>
      <w:r w:rsidR="00E52966">
        <w:t>отображению таблиц</w:t>
      </w:r>
      <w:bookmarkEnd w:id="45"/>
    </w:p>
    <w:p w14:paraId="3F505F52" w14:textId="5F6D3D9E" w:rsidR="00B0192C" w:rsidRDefault="00B0192C" w:rsidP="00B0192C">
      <w:pPr>
        <w:pStyle w:val="a6"/>
      </w:pPr>
      <w:r>
        <w:t xml:space="preserve">В таблице </w:t>
      </w:r>
      <w:r w:rsidR="00C564A7">
        <w:fldChar w:fldCharType="begin"/>
      </w:r>
      <w:r w:rsidR="00C564A7">
        <w:instrText xml:space="preserve"> REF _Ref147425415 \h</w:instrText>
      </w:r>
      <w:r w:rsidR="00C564A7" w:rsidRPr="00C564A7">
        <w:instrText>\#\0</w:instrText>
      </w:r>
      <w:r w:rsidR="00C564A7">
        <w:instrText xml:space="preserve"> </w:instrText>
      </w:r>
      <w:r w:rsidR="00C564A7">
        <w:fldChar w:fldCharType="separate"/>
      </w:r>
      <w:r w:rsidR="00226F6B">
        <w:t>6</w:t>
      </w:r>
      <w:r w:rsidR="00C564A7">
        <w:fldChar w:fldCharType="end"/>
      </w:r>
      <w:r>
        <w:t xml:space="preserve"> представлены методики проверки к </w:t>
      </w:r>
      <w:r w:rsidR="00E52966">
        <w:t>реализации требований к отображению таблиц</w:t>
      </w:r>
      <w:r>
        <w:t>.</w:t>
      </w:r>
    </w:p>
    <w:p w14:paraId="0965A236" w14:textId="0D0CB40F" w:rsidR="00B0192C" w:rsidRPr="006E5ECA" w:rsidRDefault="00B0192C" w:rsidP="00B0192C">
      <w:pPr>
        <w:pStyle w:val="affe"/>
      </w:pPr>
      <w:bookmarkStart w:id="46" w:name="_Ref147425415"/>
      <w:r>
        <w:t xml:space="preserve">Таблица </w:t>
      </w:r>
      <w:fldSimple w:instr=" SEQ Таблица \* ARABIC ">
        <w:r w:rsidR="00226F6B">
          <w:rPr>
            <w:noProof/>
          </w:rPr>
          <w:t>6</w:t>
        </w:r>
      </w:fldSimple>
      <w:r>
        <w:t xml:space="preserve"> – Методика проверки реализации </w:t>
      </w:r>
      <w:bookmarkEnd w:id="46"/>
      <w:r w:rsidR="00E30EE1">
        <w:t>требований к отображению таблиц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67EA7C5E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1B0CA7CB" w14:textId="77777777" w:rsidR="00B0192C" w:rsidRPr="002472CF" w:rsidRDefault="00B0192C" w:rsidP="00B0192C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4F8DD6BC" w14:textId="77777777" w:rsidR="00B0192C" w:rsidRPr="002472CF" w:rsidRDefault="00B0192C" w:rsidP="00B0192C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0F73C8C9" w14:textId="77777777" w:rsidR="00B0192C" w:rsidRPr="002472CF" w:rsidRDefault="00B0192C" w:rsidP="00B0192C">
            <w:pPr>
              <w:pStyle w:val="afe"/>
            </w:pPr>
            <w:r w:rsidRPr="002472CF">
              <w:t>Ожидаемый результат</w:t>
            </w:r>
          </w:p>
        </w:tc>
      </w:tr>
      <w:tr w:rsidR="00B0192C" w:rsidRPr="002472CF" w14:paraId="5ECFE313" w14:textId="77777777" w:rsidTr="00B0192C">
        <w:tc>
          <w:tcPr>
            <w:tcW w:w="616" w:type="dxa"/>
            <w:vAlign w:val="center"/>
          </w:tcPr>
          <w:p w14:paraId="4E0D9C69" w14:textId="77777777" w:rsidR="00B0192C" w:rsidRPr="00686476" w:rsidRDefault="00B0192C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B36426E" w14:textId="77E70A7E" w:rsidR="00B0192C" w:rsidRPr="00D437A0" w:rsidRDefault="00E52966" w:rsidP="00B0192C">
            <w:pPr>
              <w:pStyle w:val="afff0"/>
            </w:pPr>
            <w:r>
              <w:t>Открыть форму с табличным представлением данных</w:t>
            </w:r>
          </w:p>
        </w:tc>
        <w:tc>
          <w:tcPr>
            <w:tcW w:w="7082" w:type="dxa"/>
            <w:vAlign w:val="center"/>
          </w:tcPr>
          <w:p w14:paraId="0A5213D4" w14:textId="27375EA8" w:rsidR="00B0192C" w:rsidRDefault="00E52966" w:rsidP="00B0192C">
            <w:pPr>
              <w:pStyle w:val="afff0"/>
            </w:pPr>
            <w:r>
              <w:t>Отображается форма с данными в виде таблицы. Доступны следующие виды фильтров:</w:t>
            </w:r>
          </w:p>
          <w:p w14:paraId="318FACC5" w14:textId="77777777" w:rsidR="00E52966" w:rsidRDefault="00E52966" w:rsidP="00E52966">
            <w:pPr>
              <w:pStyle w:val="13"/>
            </w:pPr>
            <w:r>
              <w:t>выпадающий список</w:t>
            </w:r>
            <w:r w:rsidR="0037325E">
              <w:t>;</w:t>
            </w:r>
          </w:p>
          <w:p w14:paraId="26BC09AF" w14:textId="77777777" w:rsidR="0037325E" w:rsidRDefault="0037325E" w:rsidP="00E52966">
            <w:pPr>
              <w:pStyle w:val="13"/>
            </w:pPr>
            <w:r>
              <w:t>выпадающий список с множественным выбором;</w:t>
            </w:r>
          </w:p>
          <w:p w14:paraId="37CD041A" w14:textId="77777777" w:rsidR="0037325E" w:rsidRDefault="0037325E" w:rsidP="00E52966">
            <w:pPr>
              <w:pStyle w:val="13"/>
            </w:pPr>
            <w:r>
              <w:t>календарь;</w:t>
            </w:r>
          </w:p>
          <w:p w14:paraId="1256CD39" w14:textId="77777777" w:rsidR="0037325E" w:rsidRDefault="0037325E" w:rsidP="00E52966">
            <w:pPr>
              <w:pStyle w:val="13"/>
            </w:pPr>
            <w:r>
              <w:t>тэги</w:t>
            </w:r>
            <w:r w:rsidR="00B96907">
              <w:t>.</w:t>
            </w:r>
          </w:p>
          <w:p w14:paraId="6B9F7171" w14:textId="71F8B8CA" w:rsidR="00B96907" w:rsidRPr="00D437A0" w:rsidRDefault="00B96907" w:rsidP="00B96907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lastRenderedPageBreak/>
              <w:t>Фильтры расположены над таблицей.</w:t>
            </w:r>
          </w:p>
        </w:tc>
      </w:tr>
      <w:tr w:rsidR="00B0192C" w:rsidRPr="002472CF" w14:paraId="47710AFC" w14:textId="77777777" w:rsidTr="00B0192C">
        <w:tc>
          <w:tcPr>
            <w:tcW w:w="616" w:type="dxa"/>
            <w:vAlign w:val="center"/>
          </w:tcPr>
          <w:p w14:paraId="684746D0" w14:textId="77777777" w:rsidR="00B0192C" w:rsidRPr="00686476" w:rsidRDefault="00B0192C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1747D85" w14:textId="7241C6B7" w:rsidR="00B0192C" w:rsidRPr="00D437A0" w:rsidRDefault="0037325E" w:rsidP="00B0192C">
            <w:pPr>
              <w:pStyle w:val="afff0"/>
            </w:pPr>
            <w:r>
              <w:t>Выполнить фильтрацию с фильтром «выпадающим список»</w:t>
            </w:r>
          </w:p>
        </w:tc>
        <w:tc>
          <w:tcPr>
            <w:tcW w:w="7082" w:type="dxa"/>
            <w:vAlign w:val="center"/>
          </w:tcPr>
          <w:p w14:paraId="3D0016A2" w14:textId="1B383F82" w:rsidR="00B0192C" w:rsidRPr="00D437A0" w:rsidRDefault="0037325E" w:rsidP="00B0192C">
            <w:pPr>
              <w:pStyle w:val="afff0"/>
            </w:pPr>
            <w:r>
              <w:t xml:space="preserve">Выполнен поиск данных. </w:t>
            </w:r>
            <w:r w:rsidR="00B96907">
              <w:t>Д</w:t>
            </w:r>
            <w:r>
              <w:t xml:space="preserve">ля фильтрации </w:t>
            </w:r>
            <w:r w:rsidR="00B96907">
              <w:t xml:space="preserve">использован фильтр </w:t>
            </w:r>
            <w:r>
              <w:t>по типовым характеристикам отображаемых сущностей: тип договора, тип ПУ, тип документа и прочее</w:t>
            </w:r>
            <w:r w:rsidR="00B96907">
              <w:t>. Для выбора доступен только один вариант</w:t>
            </w:r>
          </w:p>
        </w:tc>
      </w:tr>
      <w:tr w:rsidR="0037325E" w:rsidRPr="002472CF" w14:paraId="6D20CC32" w14:textId="77777777" w:rsidTr="00B0192C">
        <w:tc>
          <w:tcPr>
            <w:tcW w:w="616" w:type="dxa"/>
            <w:vAlign w:val="center"/>
          </w:tcPr>
          <w:p w14:paraId="405898B3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1E6D7FB" w14:textId="6BF45404" w:rsidR="0037325E" w:rsidRDefault="0037325E" w:rsidP="0037325E">
            <w:pPr>
              <w:pStyle w:val="afff0"/>
            </w:pPr>
            <w:r>
              <w:t>Выполнить фильтрацию с фильтром «выпадающий список с множественным выбором»</w:t>
            </w:r>
          </w:p>
        </w:tc>
        <w:tc>
          <w:tcPr>
            <w:tcW w:w="7082" w:type="dxa"/>
            <w:vAlign w:val="center"/>
          </w:tcPr>
          <w:p w14:paraId="2FF88C08" w14:textId="52BCC72F" w:rsidR="0037325E" w:rsidRPr="00D437A0" w:rsidRDefault="00B96907" w:rsidP="00A12DB4">
            <w:pPr>
              <w:pStyle w:val="afff0"/>
            </w:pPr>
            <w:r>
              <w:t>Выполнен поиск данных. Фильтр доступен по основным характеристикам сущностей: адрес, наименование, номер договора и прочее.</w:t>
            </w:r>
            <w:r w:rsidR="00A12DB4">
              <w:t xml:space="preserve"> Для выбора доступно несколько значений. Доступно </w:t>
            </w:r>
            <w:r w:rsidR="00A12DB4" w:rsidRPr="00A12DB4">
              <w:t>поле для текстового ввода, отображаемые значения должны соответствовать введенной части текста</w:t>
            </w:r>
          </w:p>
        </w:tc>
      </w:tr>
      <w:tr w:rsidR="0037325E" w:rsidRPr="002472CF" w14:paraId="7E081D46" w14:textId="77777777" w:rsidTr="00B0192C">
        <w:tc>
          <w:tcPr>
            <w:tcW w:w="616" w:type="dxa"/>
            <w:vAlign w:val="center"/>
          </w:tcPr>
          <w:p w14:paraId="661D0DEF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3AC6EAF" w14:textId="642B9211" w:rsidR="0037325E" w:rsidRDefault="0037325E" w:rsidP="0037325E">
            <w:pPr>
              <w:pStyle w:val="afff0"/>
            </w:pPr>
            <w:r>
              <w:t>Выполнить фильтрацию с фильтром «календарь»</w:t>
            </w:r>
          </w:p>
        </w:tc>
        <w:tc>
          <w:tcPr>
            <w:tcW w:w="7082" w:type="dxa"/>
            <w:vAlign w:val="center"/>
          </w:tcPr>
          <w:p w14:paraId="091ECF6C" w14:textId="4D7403CB" w:rsidR="0037325E" w:rsidRPr="00D437A0" w:rsidRDefault="00B96907" w:rsidP="0037325E">
            <w:pPr>
              <w:pStyle w:val="afff0"/>
            </w:pPr>
            <w:r>
              <w:t>Выполнен поиск данных. Фильтр доступен для поисков по датам</w:t>
            </w:r>
          </w:p>
        </w:tc>
      </w:tr>
      <w:tr w:rsidR="0037325E" w:rsidRPr="002472CF" w14:paraId="15E29B7A" w14:textId="77777777" w:rsidTr="00B0192C">
        <w:tc>
          <w:tcPr>
            <w:tcW w:w="616" w:type="dxa"/>
            <w:vAlign w:val="center"/>
          </w:tcPr>
          <w:p w14:paraId="7325A471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6226C41" w14:textId="16C56936" w:rsidR="0037325E" w:rsidRDefault="0037325E" w:rsidP="0037325E">
            <w:pPr>
              <w:pStyle w:val="afff0"/>
            </w:pPr>
            <w:r>
              <w:t>Выполнить фильтрацию с фильтром «тэги»</w:t>
            </w:r>
          </w:p>
        </w:tc>
        <w:tc>
          <w:tcPr>
            <w:tcW w:w="7082" w:type="dxa"/>
            <w:vAlign w:val="center"/>
          </w:tcPr>
          <w:p w14:paraId="719FADFC" w14:textId="022DE591" w:rsidR="0037325E" w:rsidRPr="00D437A0" w:rsidRDefault="00B96907" w:rsidP="0037325E">
            <w:pPr>
              <w:pStyle w:val="afff0"/>
            </w:pPr>
            <w:r>
              <w:t>Выполнен поиск данных. Фильтрует контент по заранее заданной характеристике. При выборе нескольких тэгов отображается контент, соответствующий хотя бы одному тэгу</w:t>
            </w:r>
          </w:p>
        </w:tc>
      </w:tr>
      <w:tr w:rsidR="00B96907" w:rsidRPr="002472CF" w14:paraId="74826045" w14:textId="77777777" w:rsidTr="00B0192C">
        <w:tc>
          <w:tcPr>
            <w:tcW w:w="616" w:type="dxa"/>
            <w:vAlign w:val="center"/>
          </w:tcPr>
          <w:p w14:paraId="4DACD7A0" w14:textId="77777777" w:rsidR="00B96907" w:rsidRPr="00686476" w:rsidRDefault="00B96907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AD8E66B" w14:textId="6F1D246F" w:rsidR="00B96907" w:rsidRDefault="00B96907" w:rsidP="0037325E">
            <w:pPr>
              <w:pStyle w:val="afff0"/>
            </w:pPr>
            <w:r>
              <w:t>В таблице нажать на кнопку сортировки</w:t>
            </w:r>
          </w:p>
        </w:tc>
        <w:tc>
          <w:tcPr>
            <w:tcW w:w="7082" w:type="dxa"/>
            <w:vAlign w:val="center"/>
          </w:tcPr>
          <w:p w14:paraId="6E0C9A25" w14:textId="1559F179" w:rsidR="00B96907" w:rsidRDefault="00B96907" w:rsidP="0037325E">
            <w:pPr>
              <w:pStyle w:val="afff0"/>
            </w:pPr>
            <w:r>
              <w:t>Сортировка данных выполнена. Доступны два варианта сортировки: от большего к меньшему и от меньшего к большему</w:t>
            </w:r>
          </w:p>
        </w:tc>
      </w:tr>
    </w:tbl>
    <w:p w14:paraId="56BF3FFC" w14:textId="00807EB8" w:rsidR="00B0192C" w:rsidRDefault="00B0192C" w:rsidP="00B0192C">
      <w:pPr>
        <w:pStyle w:val="33"/>
      </w:pPr>
      <w:bookmarkStart w:id="47" w:name="_Toc149855546"/>
      <w:r>
        <w:t xml:space="preserve">Проверка реализации требований к </w:t>
      </w:r>
      <w:r w:rsidR="00B96907">
        <w:t>функционировани</w:t>
      </w:r>
      <w:r w:rsidR="00903D61">
        <w:t>ю</w:t>
      </w:r>
      <w:r w:rsidR="00B96907">
        <w:t xml:space="preserve"> УЗ и ролевой модели в клиентской части</w:t>
      </w:r>
      <w:bookmarkEnd w:id="47"/>
    </w:p>
    <w:p w14:paraId="0206899B" w14:textId="70C7D891" w:rsidR="00B0192C" w:rsidRDefault="00B0192C" w:rsidP="00B0192C">
      <w:pPr>
        <w:pStyle w:val="a6"/>
      </w:pPr>
      <w:r>
        <w:t>В таблице</w:t>
      </w:r>
      <w:r w:rsidR="00B96907">
        <w:t xml:space="preserve"> </w:t>
      </w:r>
      <w:r w:rsidR="00B96907">
        <w:fldChar w:fldCharType="begin"/>
      </w:r>
      <w:r w:rsidR="00B96907">
        <w:instrText xml:space="preserve"> REF _Ref147427327 \h</w:instrText>
      </w:r>
      <w:r w:rsidR="00B96907" w:rsidRPr="00B96907">
        <w:instrText>\#\0</w:instrText>
      </w:r>
      <w:r w:rsidR="00B96907">
        <w:instrText xml:space="preserve"> </w:instrText>
      </w:r>
      <w:r w:rsidR="00B96907">
        <w:fldChar w:fldCharType="separate"/>
      </w:r>
      <w:r w:rsidR="00226F6B">
        <w:t>7</w:t>
      </w:r>
      <w:r w:rsidR="00B96907">
        <w:fldChar w:fldCharType="end"/>
      </w:r>
      <w:r>
        <w:t xml:space="preserve"> представлены методики проверки </w:t>
      </w:r>
      <w:r w:rsidR="00903D61">
        <w:t>реализации требований к функционированию УЗ и ролевой модели в клиентской части</w:t>
      </w:r>
      <w:r>
        <w:t>.</w:t>
      </w:r>
    </w:p>
    <w:p w14:paraId="4FD9B7BB" w14:textId="61E166BF" w:rsidR="00B0192C" w:rsidRPr="006E5ECA" w:rsidRDefault="00B0192C" w:rsidP="00B0192C">
      <w:pPr>
        <w:pStyle w:val="affe"/>
      </w:pPr>
      <w:bookmarkStart w:id="48" w:name="_Ref147427327"/>
      <w:r>
        <w:t xml:space="preserve">Таблица </w:t>
      </w:r>
      <w:fldSimple w:instr=" SEQ Таблица \* ARABIC ">
        <w:r w:rsidR="00226F6B">
          <w:rPr>
            <w:noProof/>
          </w:rPr>
          <w:t>7</w:t>
        </w:r>
      </w:fldSimple>
      <w:r>
        <w:t xml:space="preserve"> – Методика проверки реализации </w:t>
      </w:r>
      <w:bookmarkEnd w:id="48"/>
      <w:r w:rsidR="00903D61">
        <w:t>требований к функционированию УЗ и ролевой модели в клиентской части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718C6665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E6A5228" w14:textId="77777777" w:rsidR="00B0192C" w:rsidRPr="002472CF" w:rsidRDefault="00B0192C" w:rsidP="00B0192C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FDEB579" w14:textId="77777777" w:rsidR="00B0192C" w:rsidRPr="002472CF" w:rsidRDefault="00B0192C" w:rsidP="00B0192C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1DE4E75C" w14:textId="77777777" w:rsidR="00B0192C" w:rsidRPr="002472CF" w:rsidRDefault="00B0192C" w:rsidP="00B0192C">
            <w:pPr>
              <w:pStyle w:val="afe"/>
            </w:pPr>
            <w:r w:rsidRPr="002472CF">
              <w:t>Ожидаемый результат</w:t>
            </w:r>
          </w:p>
        </w:tc>
      </w:tr>
      <w:tr w:rsidR="00B0192C" w:rsidRPr="002472CF" w14:paraId="65A9DED6" w14:textId="77777777" w:rsidTr="00903D61">
        <w:tc>
          <w:tcPr>
            <w:tcW w:w="616" w:type="dxa"/>
            <w:vAlign w:val="center"/>
          </w:tcPr>
          <w:p w14:paraId="4B70EA67" w14:textId="77777777" w:rsidR="00B0192C" w:rsidRPr="00686476" w:rsidRDefault="00B0192C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53D3B0D0" w14:textId="2A8BEA98" w:rsidR="00832D5E" w:rsidRDefault="00903D61" w:rsidP="00AA60D9">
            <w:pPr>
              <w:pStyle w:val="17"/>
              <w:numPr>
                <w:ilvl w:val="0"/>
                <w:numId w:val="198"/>
              </w:numPr>
            </w:pPr>
            <w:r w:rsidRPr="00903D61">
              <w:t xml:space="preserve">Перейти на веб-версию ЛКК незарегистрированным пользователем. </w:t>
            </w:r>
          </w:p>
          <w:p w14:paraId="54B3963E" w14:textId="0FC03846" w:rsidR="00832D5E" w:rsidRDefault="00832D5E" w:rsidP="00AA60D9">
            <w:pPr>
              <w:pStyle w:val="17"/>
              <w:numPr>
                <w:ilvl w:val="0"/>
                <w:numId w:val="198"/>
              </w:numPr>
            </w:pPr>
            <w:r>
              <w:t>Перейти в раздел просмотра контактов.</w:t>
            </w:r>
          </w:p>
          <w:p w14:paraId="5C3B8A07" w14:textId="1016DA19" w:rsidR="00832D5E" w:rsidRDefault="00832D5E" w:rsidP="00AA60D9">
            <w:pPr>
              <w:pStyle w:val="17"/>
              <w:numPr>
                <w:ilvl w:val="0"/>
                <w:numId w:val="198"/>
              </w:numPr>
            </w:pPr>
            <w:r>
              <w:t>Перейти в раздел передачи показаний.</w:t>
            </w:r>
          </w:p>
          <w:p w14:paraId="57B9B591" w14:textId="707C80C3" w:rsidR="00832D5E" w:rsidRDefault="00832D5E" w:rsidP="00AA60D9">
            <w:pPr>
              <w:pStyle w:val="17"/>
              <w:numPr>
                <w:ilvl w:val="0"/>
                <w:numId w:val="198"/>
              </w:numPr>
            </w:pPr>
            <w:r>
              <w:t xml:space="preserve">Перейти в </w:t>
            </w:r>
            <w:r w:rsidR="00621622">
              <w:t>раздел начислений и поиска задолженностей.</w:t>
            </w:r>
          </w:p>
          <w:p w14:paraId="7364B717" w14:textId="5C0C7CC0" w:rsidR="00621622" w:rsidRDefault="00621622" w:rsidP="00AA60D9">
            <w:pPr>
              <w:pStyle w:val="17"/>
              <w:numPr>
                <w:ilvl w:val="0"/>
                <w:numId w:val="198"/>
              </w:numPr>
            </w:pPr>
            <w:r>
              <w:t>Перейти к оплате найденной задолженности.</w:t>
            </w:r>
          </w:p>
          <w:p w14:paraId="45DD5153" w14:textId="661ACC2E" w:rsidR="00903D61" w:rsidRPr="00903D61" w:rsidRDefault="00903D61" w:rsidP="00621622">
            <w:pPr>
              <w:pStyle w:val="17"/>
              <w:numPr>
                <w:ilvl w:val="0"/>
                <w:numId w:val="0"/>
              </w:numPr>
              <w:ind w:left="397"/>
            </w:pPr>
          </w:p>
        </w:tc>
        <w:tc>
          <w:tcPr>
            <w:tcW w:w="7082" w:type="dxa"/>
            <w:vAlign w:val="center"/>
          </w:tcPr>
          <w:p w14:paraId="4E8A4BD4" w14:textId="16B0CCA6" w:rsidR="00832D5E" w:rsidRDefault="00832D5E" w:rsidP="00AA60D9">
            <w:pPr>
              <w:pStyle w:val="17"/>
              <w:numPr>
                <w:ilvl w:val="0"/>
                <w:numId w:val="199"/>
              </w:numPr>
            </w:pPr>
            <w:r>
              <w:t>Доступна кнопка регистрации и авторизации.</w:t>
            </w:r>
          </w:p>
          <w:p w14:paraId="17A7AE49" w14:textId="6B1DDAC2" w:rsidR="00621622" w:rsidRDefault="00621622" w:rsidP="00AA60D9">
            <w:pPr>
              <w:pStyle w:val="17"/>
              <w:numPr>
                <w:ilvl w:val="0"/>
                <w:numId w:val="199"/>
              </w:numPr>
            </w:pPr>
            <w:r>
              <w:t>Отображается перечень контактов для связи.</w:t>
            </w:r>
          </w:p>
          <w:p w14:paraId="735E3B76" w14:textId="0F50BDD7" w:rsidR="00621622" w:rsidRDefault="00AF2578" w:rsidP="00AA60D9">
            <w:pPr>
              <w:pStyle w:val="17"/>
              <w:numPr>
                <w:ilvl w:val="0"/>
                <w:numId w:val="199"/>
              </w:numPr>
            </w:pPr>
            <w:r>
              <w:t>Открыт раздел показаний. Пользователю доступен ввод показаний.</w:t>
            </w:r>
          </w:p>
          <w:p w14:paraId="706D2E41" w14:textId="2F110D09" w:rsidR="00E113F7" w:rsidRDefault="00AF2578" w:rsidP="00AA60D9">
            <w:pPr>
              <w:pStyle w:val="17"/>
              <w:numPr>
                <w:ilvl w:val="0"/>
                <w:numId w:val="199"/>
              </w:numPr>
            </w:pPr>
            <w:r>
              <w:t>Открыт раздел поиска задолженностей. Пользователь может осуществить поиск задолженностей</w:t>
            </w:r>
            <w:r w:rsidR="00E113F7">
              <w:t xml:space="preserve"> и просмотреть подробную информацию о задолженности.</w:t>
            </w:r>
          </w:p>
          <w:p w14:paraId="5685CA2C" w14:textId="67E3B707" w:rsidR="00903D61" w:rsidRPr="00D437A0" w:rsidRDefault="00D05675" w:rsidP="00AA60D9">
            <w:pPr>
              <w:pStyle w:val="17"/>
              <w:numPr>
                <w:ilvl w:val="0"/>
                <w:numId w:val="199"/>
              </w:numPr>
            </w:pPr>
            <w:r>
              <w:t>Пользователю доступны выбор задолженности и оплата (выбранных или всех задолженностей)</w:t>
            </w:r>
          </w:p>
        </w:tc>
      </w:tr>
      <w:tr w:rsidR="00903D61" w:rsidRPr="002472CF" w14:paraId="6E6FCE33" w14:textId="77777777" w:rsidTr="00D33977">
        <w:tc>
          <w:tcPr>
            <w:tcW w:w="616" w:type="dxa"/>
            <w:vAlign w:val="center"/>
          </w:tcPr>
          <w:p w14:paraId="40D6A450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5CC1BF58" w14:textId="77777777" w:rsidR="00B16AFA" w:rsidRDefault="00B16AFA" w:rsidP="00AA60D9">
            <w:pPr>
              <w:pStyle w:val="17"/>
              <w:numPr>
                <w:ilvl w:val="0"/>
                <w:numId w:val="200"/>
              </w:numPr>
            </w:pPr>
            <w:r w:rsidRPr="00903D61">
              <w:t xml:space="preserve">Перейти на веб-версию ЛКК незарегистрированным пользователем. </w:t>
            </w:r>
          </w:p>
          <w:p w14:paraId="0FD67F78" w14:textId="3D354DAC" w:rsidR="00B16AFA" w:rsidRDefault="00B16AFA" w:rsidP="00AA60D9">
            <w:pPr>
              <w:pStyle w:val="17"/>
              <w:numPr>
                <w:ilvl w:val="0"/>
                <w:numId w:val="198"/>
              </w:numPr>
            </w:pPr>
            <w:r>
              <w:t>Нажать кнопку «Зарегистрироваться».</w:t>
            </w:r>
          </w:p>
          <w:p w14:paraId="7B4B3C4F" w14:textId="2D44B42C" w:rsidR="00B16AFA" w:rsidRDefault="00B16AFA" w:rsidP="00AA60D9">
            <w:pPr>
              <w:pStyle w:val="17"/>
              <w:numPr>
                <w:ilvl w:val="0"/>
                <w:numId w:val="198"/>
              </w:numPr>
            </w:pPr>
            <w:r>
              <w:t>Заполнить поля формы.</w:t>
            </w:r>
          </w:p>
          <w:p w14:paraId="3FC0B7B4" w14:textId="05092C6E" w:rsidR="00B16AFA" w:rsidRDefault="00697D4D" w:rsidP="00AA60D9">
            <w:pPr>
              <w:pStyle w:val="17"/>
              <w:numPr>
                <w:ilvl w:val="0"/>
                <w:numId w:val="198"/>
              </w:numPr>
            </w:pPr>
            <w:r>
              <w:t>Нажать кнопку подтверждения регистрация</w:t>
            </w:r>
          </w:p>
          <w:p w14:paraId="056A7279" w14:textId="7737A378" w:rsidR="00903D61" w:rsidRPr="00D437A0" w:rsidRDefault="00903D61" w:rsidP="00D33977">
            <w:pPr>
              <w:pStyle w:val="afff0"/>
            </w:pPr>
          </w:p>
        </w:tc>
        <w:tc>
          <w:tcPr>
            <w:tcW w:w="7082" w:type="dxa"/>
          </w:tcPr>
          <w:p w14:paraId="46DC4BE9" w14:textId="4E069462" w:rsidR="00CC3950" w:rsidRDefault="00CC3950" w:rsidP="00AA60D9">
            <w:pPr>
              <w:pStyle w:val="17"/>
              <w:numPr>
                <w:ilvl w:val="0"/>
                <w:numId w:val="203"/>
              </w:numPr>
            </w:pPr>
            <w:r>
              <w:lastRenderedPageBreak/>
              <w:t>Отображается форма входа/регистрации</w:t>
            </w:r>
            <w:r w:rsidRPr="00903D61">
              <w:t xml:space="preserve">. </w:t>
            </w:r>
          </w:p>
          <w:p w14:paraId="0C5903DD" w14:textId="46CE7AE9" w:rsidR="00CC3950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Отображается форма регистрации</w:t>
            </w:r>
            <w:r w:rsidR="00CC3950">
              <w:t>.</w:t>
            </w:r>
          </w:p>
          <w:p w14:paraId="4DF5DD12" w14:textId="7A4BC91C" w:rsidR="00CC3950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Заполнены поля формы регистрации</w:t>
            </w:r>
            <w:r w:rsidR="00CC3950">
              <w:t>.</w:t>
            </w:r>
          </w:p>
          <w:p w14:paraId="1F61C7C4" w14:textId="2465223C" w:rsidR="00903D61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Отображается главная страница ЛКК. Пользователю доступны:</w:t>
            </w:r>
          </w:p>
          <w:p w14:paraId="05396B9F" w14:textId="26BD46AB" w:rsidR="002723E2" w:rsidRPr="002723E2" w:rsidRDefault="002723E2" w:rsidP="002723E2">
            <w:pPr>
              <w:pStyle w:val="2"/>
            </w:pPr>
            <w:r w:rsidRPr="002723E2">
              <w:lastRenderedPageBreak/>
              <w:t>Просмотр контактов</w:t>
            </w:r>
            <w:r w:rsidR="00AC53D4">
              <w:t>.</w:t>
            </w:r>
          </w:p>
          <w:p w14:paraId="06E255D5" w14:textId="464CC438" w:rsidR="002723E2" w:rsidRPr="002723E2" w:rsidRDefault="002723E2" w:rsidP="002723E2">
            <w:pPr>
              <w:pStyle w:val="2"/>
            </w:pPr>
            <w:r w:rsidRPr="002723E2">
              <w:t>Передача показаний в неавторизованной зоне</w:t>
            </w:r>
            <w:r w:rsidR="00AC53D4">
              <w:t>.</w:t>
            </w:r>
          </w:p>
          <w:p w14:paraId="34038028" w14:textId="0A1077BB" w:rsidR="002723E2" w:rsidRPr="002723E2" w:rsidRDefault="002723E2" w:rsidP="002723E2">
            <w:pPr>
              <w:pStyle w:val="2"/>
            </w:pPr>
            <w:r w:rsidRPr="002723E2">
              <w:t>Просмотр неоплаченных начислений в неавторизованной зоне</w:t>
            </w:r>
            <w:r w:rsidR="00AC53D4">
              <w:t>.</w:t>
            </w:r>
          </w:p>
          <w:p w14:paraId="26805D86" w14:textId="77777777" w:rsidR="002723E2" w:rsidRDefault="002723E2" w:rsidP="002723E2">
            <w:pPr>
              <w:pStyle w:val="2"/>
            </w:pPr>
            <w:r w:rsidRPr="002723E2">
              <w:t>Оплата начислений в неавторизованной зоне</w:t>
            </w:r>
            <w:r w:rsidR="00AC53D4">
              <w:t>.</w:t>
            </w:r>
          </w:p>
          <w:p w14:paraId="098079EF" w14:textId="77777777" w:rsidR="00AC53D4" w:rsidRDefault="00AC53D4" w:rsidP="002723E2">
            <w:pPr>
              <w:pStyle w:val="2"/>
            </w:pPr>
            <w:r>
              <w:t>Подача обращения на подтверждения учетной записи</w:t>
            </w:r>
          </w:p>
          <w:p w14:paraId="5FB64487" w14:textId="55BD801F" w:rsidR="00CB27D6" w:rsidRPr="00D437A0" w:rsidRDefault="00CB27D6" w:rsidP="00CB27D6">
            <w:pPr>
              <w:pStyle w:val="17"/>
              <w:numPr>
                <w:ilvl w:val="0"/>
                <w:numId w:val="0"/>
              </w:numPr>
              <w:ind w:left="397"/>
            </w:pPr>
            <w:r>
              <w:t>Пользователю доступна отправка заявки на подтверждение учетной записи пользователя.</w:t>
            </w:r>
          </w:p>
        </w:tc>
      </w:tr>
      <w:tr w:rsidR="00903D61" w:rsidRPr="002472CF" w14:paraId="1E7CBB15" w14:textId="77777777" w:rsidTr="00D33977">
        <w:trPr>
          <w:trHeight w:val="501"/>
        </w:trPr>
        <w:tc>
          <w:tcPr>
            <w:tcW w:w="616" w:type="dxa"/>
            <w:vAlign w:val="center"/>
          </w:tcPr>
          <w:p w14:paraId="618393E7" w14:textId="77777777" w:rsidR="00903D61" w:rsidRPr="00686476" w:rsidRDefault="00903D61" w:rsidP="00697D4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5B241CED" w14:textId="38ADAB36" w:rsidR="00697D4D" w:rsidRDefault="00697D4D" w:rsidP="00AA60D9">
            <w:pPr>
              <w:pStyle w:val="17"/>
              <w:numPr>
                <w:ilvl w:val="0"/>
                <w:numId w:val="201"/>
              </w:numPr>
            </w:pPr>
            <w:r w:rsidRPr="00903D61">
              <w:t xml:space="preserve">Перейти на веб-версию ЛКК </w:t>
            </w:r>
            <w:r w:rsidR="00CB27D6">
              <w:t>зарегистрированным</w:t>
            </w:r>
            <w:r w:rsidRPr="00903D61">
              <w:t xml:space="preserve"> пользователем</w:t>
            </w:r>
            <w:r w:rsidR="007E4768">
              <w:t xml:space="preserve"> с ролью </w:t>
            </w:r>
            <w:r w:rsidR="007E4768">
              <w:rPr>
                <w:sz w:val="22"/>
                <w:szCs w:val="22"/>
              </w:rPr>
              <w:t>«Наблюдатель»</w:t>
            </w:r>
            <w:r w:rsidRPr="00903D61">
              <w:t xml:space="preserve">. </w:t>
            </w:r>
          </w:p>
          <w:p w14:paraId="13769302" w14:textId="589663F2" w:rsidR="00697D4D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Ввести логин и пароль.</w:t>
            </w:r>
          </w:p>
          <w:p w14:paraId="0FCDF623" w14:textId="21A4610E" w:rsidR="00903D61" w:rsidRPr="00D437A0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Нажать кнопку «Войти»</w:t>
            </w:r>
          </w:p>
        </w:tc>
        <w:tc>
          <w:tcPr>
            <w:tcW w:w="7082" w:type="dxa"/>
          </w:tcPr>
          <w:p w14:paraId="63775D3B" w14:textId="6B551125" w:rsidR="00CE6A00" w:rsidRDefault="00CE6A00" w:rsidP="00AA60D9">
            <w:pPr>
              <w:pStyle w:val="17"/>
              <w:numPr>
                <w:ilvl w:val="0"/>
                <w:numId w:val="202"/>
              </w:numPr>
            </w:pPr>
            <w:r>
              <w:t>Отображается форма входа/регистрации.</w:t>
            </w:r>
          </w:p>
          <w:p w14:paraId="24E6E25C" w14:textId="439F2CFD" w:rsidR="002723E2" w:rsidRDefault="00CB27D6" w:rsidP="00AA60D9">
            <w:pPr>
              <w:pStyle w:val="17"/>
              <w:numPr>
                <w:ilvl w:val="0"/>
                <w:numId w:val="202"/>
              </w:numPr>
            </w:pPr>
            <w:r>
              <w:t>Введены логин и пароль от учетной записи</w:t>
            </w:r>
            <w:r w:rsidR="002723E2">
              <w:t>.</w:t>
            </w:r>
          </w:p>
          <w:p w14:paraId="477FDB0C" w14:textId="2C771E3F" w:rsidR="002723E2" w:rsidRDefault="002723E2" w:rsidP="00AA60D9">
            <w:pPr>
              <w:pStyle w:val="17"/>
              <w:numPr>
                <w:ilvl w:val="0"/>
                <w:numId w:val="202"/>
              </w:numPr>
            </w:pPr>
            <w:r>
              <w:t>Отображается главная страница Системы. Пользователю доступны:</w:t>
            </w:r>
          </w:p>
          <w:p w14:paraId="50B87352" w14:textId="1CC5987B" w:rsidR="006A1141" w:rsidRDefault="006A1141" w:rsidP="006A1141">
            <w:pPr>
              <w:pStyle w:val="2"/>
            </w:pPr>
            <w:r>
              <w:t>Чтение договора в роли «наблюдатель»</w:t>
            </w:r>
          </w:p>
          <w:p w14:paraId="4F2D00A8" w14:textId="04C92C34" w:rsidR="006A1141" w:rsidRDefault="006A1141" w:rsidP="006A1141">
            <w:pPr>
              <w:pStyle w:val="2"/>
            </w:pPr>
            <w:r>
              <w:t>Удаления договора из УЗ, для которого пользователь является наблюдателем</w:t>
            </w:r>
          </w:p>
          <w:p w14:paraId="23375506" w14:textId="77777777" w:rsidR="00CE6A00" w:rsidRDefault="006A1141" w:rsidP="006A1141">
            <w:pPr>
              <w:pStyle w:val="2"/>
            </w:pPr>
            <w:r>
              <w:t>Чтение общей сумму задолженности по договору, для которого пользователь является наблюдателем</w:t>
            </w:r>
          </w:p>
          <w:p w14:paraId="014E3E25" w14:textId="4E7CC250" w:rsidR="006A1141" w:rsidRDefault="006A1141" w:rsidP="006A1141">
            <w:pPr>
              <w:pStyle w:val="2"/>
            </w:pPr>
            <w:r>
              <w:t>Просмотр списка ПУ без АПД в рамках объектов договора, для которого пользователь является наблюдателем</w:t>
            </w:r>
          </w:p>
          <w:p w14:paraId="31B2B45C" w14:textId="21240575" w:rsidR="006A1141" w:rsidRDefault="006A1141" w:rsidP="006A1141">
            <w:pPr>
              <w:pStyle w:val="2"/>
            </w:pPr>
            <w:r>
              <w:t>Просмотр списка ПУ с АПД и их показаний в рамках объектов договора, для которого пользователь является наблюдателем</w:t>
            </w:r>
          </w:p>
          <w:p w14:paraId="2FBDF9A0" w14:textId="4AA68252" w:rsidR="006A1141" w:rsidRDefault="006A1141" w:rsidP="006A1141">
            <w:pPr>
              <w:pStyle w:val="2"/>
            </w:pPr>
            <w:r>
              <w:t>Передача показаний по ПУ в рамках объектов договора, для которого пользователь является наблюдателем</w:t>
            </w:r>
          </w:p>
          <w:p w14:paraId="261E4A0D" w14:textId="369941E3" w:rsidR="006A1141" w:rsidRDefault="006A1141" w:rsidP="006A1141">
            <w:pPr>
              <w:pStyle w:val="2"/>
            </w:pPr>
            <w:r>
              <w:t>Чтение начислений по договору, для которого пользователь является наблюдателем</w:t>
            </w:r>
          </w:p>
          <w:p w14:paraId="730BAB86" w14:textId="6FF74CF1" w:rsidR="006A1141" w:rsidRDefault="006A1141" w:rsidP="006A1141">
            <w:pPr>
              <w:pStyle w:val="2"/>
            </w:pPr>
            <w:r>
              <w:t>Оплата общей суммы задолженности по договору, для которого пользователь является наблюдателем</w:t>
            </w:r>
          </w:p>
          <w:p w14:paraId="6B6861CC" w14:textId="0596477A" w:rsidR="00CB27D6" w:rsidRPr="00D437A0" w:rsidRDefault="006A1141" w:rsidP="007E4768">
            <w:pPr>
              <w:pStyle w:val="2"/>
            </w:pPr>
            <w:r>
              <w:t>Оплата начислений по договору, для которого пользователь является наблюдателем</w:t>
            </w:r>
          </w:p>
        </w:tc>
      </w:tr>
      <w:tr w:rsidR="00903D61" w:rsidRPr="002472CF" w14:paraId="2A25B62F" w14:textId="77777777" w:rsidTr="00A42D1A">
        <w:tc>
          <w:tcPr>
            <w:tcW w:w="616" w:type="dxa"/>
            <w:vAlign w:val="center"/>
          </w:tcPr>
          <w:p w14:paraId="534BE995" w14:textId="77777777" w:rsidR="00903D61" w:rsidRPr="00686476" w:rsidRDefault="00903D61" w:rsidP="00697D4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53DA4FE9" w14:textId="388F2184" w:rsidR="00CB27D6" w:rsidRDefault="00CB27D6" w:rsidP="00AA60D9">
            <w:pPr>
              <w:pStyle w:val="17"/>
              <w:numPr>
                <w:ilvl w:val="0"/>
                <w:numId w:val="204"/>
              </w:numPr>
            </w:pPr>
            <w:r w:rsidRPr="00903D61">
              <w:t xml:space="preserve">Перейти на веб-версию ЛКК </w:t>
            </w:r>
            <w:r w:rsidR="007E4768">
              <w:t>зарегистрированным</w:t>
            </w:r>
            <w:r w:rsidR="007E4768" w:rsidRPr="00903D61">
              <w:t xml:space="preserve"> пользователем,</w:t>
            </w:r>
            <w:r w:rsidR="007E4768">
              <w:t xml:space="preserve"> прошедшим подтверждение личности</w:t>
            </w:r>
            <w:r w:rsidRPr="00903D61">
              <w:t xml:space="preserve"> </w:t>
            </w:r>
          </w:p>
          <w:p w14:paraId="79387BAD" w14:textId="77777777" w:rsidR="00CB27D6" w:rsidRDefault="00CB27D6" w:rsidP="00AA60D9">
            <w:pPr>
              <w:pStyle w:val="17"/>
              <w:numPr>
                <w:ilvl w:val="0"/>
                <w:numId w:val="198"/>
              </w:numPr>
            </w:pPr>
            <w:r>
              <w:t>Ввести логин и пароль.</w:t>
            </w:r>
          </w:p>
          <w:p w14:paraId="224CE8B4" w14:textId="06EDA5F2" w:rsidR="00903D61" w:rsidRPr="00D437A0" w:rsidRDefault="00CB27D6" w:rsidP="00AA60D9">
            <w:pPr>
              <w:pStyle w:val="17"/>
              <w:numPr>
                <w:ilvl w:val="0"/>
                <w:numId w:val="204"/>
              </w:numPr>
            </w:pPr>
            <w:r>
              <w:t>Нажать кнопку «Войти»</w:t>
            </w:r>
          </w:p>
        </w:tc>
        <w:tc>
          <w:tcPr>
            <w:tcW w:w="7082" w:type="dxa"/>
          </w:tcPr>
          <w:p w14:paraId="67DB81DF" w14:textId="1E1CB71C" w:rsidR="007E4768" w:rsidRDefault="007E4768" w:rsidP="00AA60D9">
            <w:pPr>
              <w:pStyle w:val="17"/>
              <w:numPr>
                <w:ilvl w:val="0"/>
                <w:numId w:val="207"/>
              </w:numPr>
            </w:pPr>
            <w:r>
              <w:t>Отображается страница авторизации.</w:t>
            </w:r>
            <w:r w:rsidRPr="00903D61">
              <w:t xml:space="preserve"> </w:t>
            </w:r>
          </w:p>
          <w:p w14:paraId="6B124836" w14:textId="3310E695" w:rsidR="007E4768" w:rsidRDefault="007E4768" w:rsidP="00AA60D9">
            <w:pPr>
              <w:pStyle w:val="17"/>
              <w:numPr>
                <w:ilvl w:val="0"/>
                <w:numId w:val="198"/>
              </w:numPr>
            </w:pPr>
            <w:r>
              <w:t>Введен логин и пароль.</w:t>
            </w:r>
          </w:p>
          <w:p w14:paraId="7B87F743" w14:textId="6C56165A" w:rsidR="00903D61" w:rsidRPr="00D437A0" w:rsidRDefault="007E4768" w:rsidP="00AA60D9">
            <w:pPr>
              <w:pStyle w:val="17"/>
              <w:numPr>
                <w:ilvl w:val="0"/>
                <w:numId w:val="198"/>
              </w:numPr>
            </w:pPr>
            <w:r>
              <w:t>Отображается главная страница Системы. Пользователю доступны все функции</w:t>
            </w:r>
          </w:p>
        </w:tc>
      </w:tr>
      <w:tr w:rsidR="00903D61" w:rsidRPr="002472CF" w14:paraId="5A1E2DC0" w14:textId="77777777" w:rsidTr="00D33977">
        <w:tc>
          <w:tcPr>
            <w:tcW w:w="616" w:type="dxa"/>
            <w:vAlign w:val="center"/>
          </w:tcPr>
          <w:p w14:paraId="7251ABF0" w14:textId="77777777" w:rsidR="00903D61" w:rsidRPr="00686476" w:rsidRDefault="00903D61" w:rsidP="00697D4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72591712" w14:textId="387C0AF6" w:rsidR="00725FCF" w:rsidRDefault="00725FCF" w:rsidP="00AA60D9">
            <w:pPr>
              <w:pStyle w:val="17"/>
              <w:numPr>
                <w:ilvl w:val="0"/>
                <w:numId w:val="205"/>
              </w:numPr>
            </w:pPr>
            <w:r>
              <w:t>Выполнить авторизацию простым пользователем.</w:t>
            </w:r>
          </w:p>
          <w:p w14:paraId="51158D3F" w14:textId="255CC0B1" w:rsidR="007E4768" w:rsidRDefault="007E4768" w:rsidP="00AA60D9">
            <w:pPr>
              <w:pStyle w:val="17"/>
              <w:numPr>
                <w:ilvl w:val="0"/>
                <w:numId w:val="205"/>
              </w:numPr>
            </w:pPr>
            <w:r w:rsidRPr="00903D61">
              <w:t xml:space="preserve">Перейти на веб-версию ЛКК </w:t>
            </w:r>
            <w:r>
              <w:t>зарегистрированным</w:t>
            </w:r>
            <w:r w:rsidRPr="00903D61">
              <w:t xml:space="preserve"> пользователем</w:t>
            </w:r>
            <w:r>
              <w:t xml:space="preserve"> с административными правами</w:t>
            </w:r>
            <w:r w:rsidRPr="00903D61">
              <w:t xml:space="preserve">. </w:t>
            </w:r>
          </w:p>
          <w:p w14:paraId="18076907" w14:textId="77777777" w:rsidR="00162A8C" w:rsidRDefault="007E4768" w:rsidP="00AA60D9">
            <w:pPr>
              <w:pStyle w:val="17"/>
              <w:numPr>
                <w:ilvl w:val="0"/>
                <w:numId w:val="198"/>
              </w:numPr>
            </w:pPr>
            <w:r>
              <w:t>Ввести логин и пароль и нажать кнопку «Войти»</w:t>
            </w:r>
            <w:r w:rsidR="00162A8C">
              <w:t>.</w:t>
            </w:r>
          </w:p>
          <w:p w14:paraId="0951FCD8" w14:textId="77777777" w:rsidR="00725FCF" w:rsidRDefault="00C63481" w:rsidP="00AA60D9">
            <w:pPr>
              <w:pStyle w:val="17"/>
              <w:numPr>
                <w:ilvl w:val="0"/>
                <w:numId w:val="198"/>
              </w:numPr>
            </w:pPr>
            <w:r>
              <w:t xml:space="preserve">Перейти в блок с созданием ролей для учетных записей пользователей. </w:t>
            </w:r>
          </w:p>
          <w:p w14:paraId="365A0B5E" w14:textId="50720CFE" w:rsidR="00162A8C" w:rsidRDefault="00C63481" w:rsidP="00AA60D9">
            <w:pPr>
              <w:pStyle w:val="17"/>
              <w:numPr>
                <w:ilvl w:val="0"/>
                <w:numId w:val="198"/>
              </w:numPr>
            </w:pPr>
            <w:r>
              <w:t>Выполнить создание</w:t>
            </w:r>
            <w:r w:rsidR="00725FCF">
              <w:t xml:space="preserve"> и назначение</w:t>
            </w:r>
            <w:r>
              <w:t xml:space="preserve"> рол</w:t>
            </w:r>
            <w:r w:rsidR="005B59B4">
              <w:t>и</w:t>
            </w:r>
            <w:r w:rsidR="00725FCF">
              <w:t>.</w:t>
            </w:r>
          </w:p>
          <w:p w14:paraId="423E059B" w14:textId="155BAD03" w:rsidR="00903D61" w:rsidRPr="00D437A0" w:rsidRDefault="005B59B4" w:rsidP="00AA60D9">
            <w:pPr>
              <w:pStyle w:val="17"/>
              <w:numPr>
                <w:ilvl w:val="0"/>
                <w:numId w:val="198"/>
              </w:numPr>
            </w:pPr>
            <w:r>
              <w:lastRenderedPageBreak/>
              <w:t xml:space="preserve">Выполнить переключение на доверенный аккаунт </w:t>
            </w:r>
            <w:r w:rsidR="00725FCF">
              <w:t>с новой ролью и проверить</w:t>
            </w:r>
            <w:r w:rsidR="001A1B07">
              <w:t xml:space="preserve"> доступные функции после назначения роли</w:t>
            </w:r>
          </w:p>
        </w:tc>
        <w:tc>
          <w:tcPr>
            <w:tcW w:w="7082" w:type="dxa"/>
            <w:vAlign w:val="center"/>
          </w:tcPr>
          <w:p w14:paraId="663CF762" w14:textId="173ED754" w:rsidR="00725FCF" w:rsidRDefault="00725FCF" w:rsidP="00AA60D9">
            <w:pPr>
              <w:pStyle w:val="17"/>
              <w:numPr>
                <w:ilvl w:val="0"/>
                <w:numId w:val="206"/>
              </w:numPr>
            </w:pPr>
            <w:r>
              <w:lastRenderedPageBreak/>
              <w:t>Открыта главная страница системы</w:t>
            </w:r>
            <w:r w:rsidRPr="00903D61">
              <w:t xml:space="preserve">. </w:t>
            </w:r>
            <w:r>
              <w:t>Необходимо запомнить доступные роли.</w:t>
            </w:r>
          </w:p>
          <w:p w14:paraId="2A0418FF" w14:textId="09BD46C7" w:rsidR="007E4768" w:rsidRDefault="007E4768" w:rsidP="00AA60D9">
            <w:pPr>
              <w:pStyle w:val="17"/>
              <w:numPr>
                <w:ilvl w:val="0"/>
                <w:numId w:val="206"/>
              </w:numPr>
            </w:pPr>
            <w:r>
              <w:t>Открыта главная страница системы</w:t>
            </w:r>
            <w:r w:rsidRPr="00903D61">
              <w:t xml:space="preserve">. </w:t>
            </w:r>
          </w:p>
          <w:p w14:paraId="7A3FB4D7" w14:textId="4841FD8E" w:rsidR="007E4768" w:rsidRDefault="00162A8C" w:rsidP="00AA60D9">
            <w:pPr>
              <w:pStyle w:val="17"/>
              <w:numPr>
                <w:ilvl w:val="0"/>
                <w:numId w:val="198"/>
              </w:numPr>
            </w:pPr>
            <w:r>
              <w:t>Отображается главное окно системы.</w:t>
            </w:r>
          </w:p>
          <w:p w14:paraId="26A8FC0A" w14:textId="788D97B0" w:rsidR="00162A8C" w:rsidRDefault="00162A8C" w:rsidP="00AA60D9">
            <w:pPr>
              <w:pStyle w:val="17"/>
              <w:numPr>
                <w:ilvl w:val="0"/>
                <w:numId w:val="198"/>
              </w:numPr>
            </w:pPr>
            <w:r>
              <w:t>Отображается форма создания ролей.</w:t>
            </w:r>
          </w:p>
          <w:p w14:paraId="6B0126FB" w14:textId="79091BBC" w:rsidR="00162A8C" w:rsidRDefault="00725FCF" w:rsidP="00AA60D9">
            <w:pPr>
              <w:pStyle w:val="17"/>
              <w:numPr>
                <w:ilvl w:val="0"/>
                <w:numId w:val="198"/>
              </w:numPr>
            </w:pPr>
            <w:r>
              <w:t>Создана и назначена новая роль.</w:t>
            </w:r>
          </w:p>
          <w:p w14:paraId="6069E90B" w14:textId="1F2D0B16" w:rsidR="00903D61" w:rsidRPr="00D437A0" w:rsidRDefault="001A1B07" w:rsidP="00AA60D9">
            <w:pPr>
              <w:pStyle w:val="17"/>
              <w:numPr>
                <w:ilvl w:val="0"/>
                <w:numId w:val="198"/>
              </w:numPr>
            </w:pPr>
            <w:r>
              <w:lastRenderedPageBreak/>
              <w:t>Выполнен вход. Доступны новые функции согласно назначенной роли</w:t>
            </w:r>
          </w:p>
        </w:tc>
      </w:tr>
    </w:tbl>
    <w:p w14:paraId="16875DFC" w14:textId="647986E8" w:rsidR="00953D62" w:rsidRDefault="00953D62" w:rsidP="00953D62">
      <w:pPr>
        <w:pStyle w:val="24"/>
      </w:pPr>
      <w:bookmarkStart w:id="49" w:name="_Toc149855547"/>
      <w:r>
        <w:lastRenderedPageBreak/>
        <w:t>Требования к общим функциям (задачам), выполняемым системой</w:t>
      </w:r>
      <w:bookmarkEnd w:id="49"/>
    </w:p>
    <w:p w14:paraId="46D76A0E" w14:textId="11236932" w:rsidR="00953D62" w:rsidRDefault="00953D62" w:rsidP="00953D62">
      <w:pPr>
        <w:pStyle w:val="33"/>
      </w:pPr>
      <w:bookmarkStart w:id="50" w:name="_Toc149855548"/>
      <w:r w:rsidRPr="002472CF">
        <w:t xml:space="preserve">Проверка </w:t>
      </w:r>
      <w:r>
        <w:t>реализации требований к подсистеме авторизации, регистрации и восстановления пароля</w:t>
      </w:r>
      <w:bookmarkEnd w:id="50"/>
    </w:p>
    <w:p w14:paraId="510C7D04" w14:textId="2FC56A7E" w:rsidR="00953D62" w:rsidRDefault="00953D62" w:rsidP="00953D62">
      <w:pPr>
        <w:pStyle w:val="a6"/>
      </w:pPr>
      <w:r>
        <w:t>В таблице представлены методики проверки выполнения требований к подсистеме авторизации, регистрации и восстановления пароля.</w:t>
      </w:r>
    </w:p>
    <w:p w14:paraId="6724EBCD" w14:textId="49B5FBA0" w:rsidR="00953D62" w:rsidRPr="006E5ECA" w:rsidRDefault="00953D62" w:rsidP="00953D62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8</w:t>
        </w:r>
      </w:fldSimple>
      <w:r>
        <w:t xml:space="preserve"> – Методика проверки реализации общих требований к Системе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766"/>
        <w:gridCol w:w="7386"/>
        <w:gridCol w:w="6"/>
        <w:gridCol w:w="7010"/>
      </w:tblGrid>
      <w:tr w:rsidR="00953D62" w:rsidRPr="002472CF" w14:paraId="3CFC7A50" w14:textId="77777777" w:rsidTr="00E96180">
        <w:trPr>
          <w:tblHeader/>
        </w:trPr>
        <w:tc>
          <w:tcPr>
            <w:tcW w:w="766" w:type="dxa"/>
            <w:shd w:val="clear" w:color="auto" w:fill="auto"/>
            <w:vAlign w:val="center"/>
          </w:tcPr>
          <w:p w14:paraId="0E770027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386" w:type="dxa"/>
            <w:shd w:val="clear" w:color="auto" w:fill="auto"/>
            <w:vAlign w:val="center"/>
          </w:tcPr>
          <w:p w14:paraId="064D8222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16" w:type="dxa"/>
            <w:gridSpan w:val="2"/>
            <w:shd w:val="clear" w:color="auto" w:fill="auto"/>
            <w:vAlign w:val="center"/>
          </w:tcPr>
          <w:p w14:paraId="6685FB09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223242" w:rsidRPr="002472CF" w14:paraId="320F11F1" w14:textId="77777777" w:rsidTr="00223242">
        <w:trPr>
          <w:trHeight w:val="402"/>
        </w:trPr>
        <w:tc>
          <w:tcPr>
            <w:tcW w:w="15168" w:type="dxa"/>
            <w:gridSpan w:val="4"/>
            <w:vAlign w:val="center"/>
          </w:tcPr>
          <w:p w14:paraId="5C7FE8B3" w14:textId="0A7D0D93" w:rsidR="00223242" w:rsidRDefault="00223242" w:rsidP="00223242">
            <w:pPr>
              <w:pStyle w:val="afff"/>
            </w:pPr>
            <w:r>
              <w:t>Общие требования</w:t>
            </w:r>
          </w:p>
        </w:tc>
      </w:tr>
      <w:tr w:rsidR="00953D62" w:rsidRPr="002472CF" w14:paraId="7EFE5C10" w14:textId="77777777" w:rsidTr="00E96180">
        <w:trPr>
          <w:trHeight w:val="402"/>
        </w:trPr>
        <w:tc>
          <w:tcPr>
            <w:tcW w:w="766" w:type="dxa"/>
            <w:vAlign w:val="center"/>
          </w:tcPr>
          <w:p w14:paraId="444967D1" w14:textId="77777777" w:rsidR="00953D62" w:rsidRPr="00686476" w:rsidRDefault="00953D62" w:rsidP="0034301D">
            <w:pPr>
              <w:pStyle w:val="a1"/>
              <w:numPr>
                <w:ilvl w:val="0"/>
                <w:numId w:val="18"/>
              </w:numPr>
            </w:pPr>
          </w:p>
        </w:tc>
        <w:tc>
          <w:tcPr>
            <w:tcW w:w="7386" w:type="dxa"/>
          </w:tcPr>
          <w:p w14:paraId="10125DEC" w14:textId="680A4FE4" w:rsidR="005A262E" w:rsidRPr="00CA4B43" w:rsidRDefault="00E96180" w:rsidP="005A262E">
            <w:pPr>
              <w:pStyle w:val="afff0"/>
            </w:pPr>
            <w:r>
              <w:t>В</w:t>
            </w:r>
            <w:r w:rsidR="00DA4981">
              <w:t>ыполнить следующие операции</w:t>
            </w:r>
            <w:r w:rsidR="005A262E" w:rsidRPr="00CA4B43">
              <w:t>:</w:t>
            </w:r>
          </w:p>
          <w:p w14:paraId="2BA9D8CA" w14:textId="32442EBF" w:rsidR="005A262E" w:rsidRPr="008A6BDC" w:rsidRDefault="00DA4981" w:rsidP="005A262E">
            <w:pPr>
              <w:pStyle w:val="13"/>
            </w:pPr>
            <w:r>
              <w:t>за</w:t>
            </w:r>
            <w:r w:rsidR="005A262E" w:rsidRPr="008A6BDC">
              <w:t>регистрировать УЗ в ЛКК при помощи адреса электронной почты;</w:t>
            </w:r>
          </w:p>
          <w:p w14:paraId="2DEE7DBF" w14:textId="32CA4228" w:rsidR="005A262E" w:rsidRPr="008A6BDC" w:rsidRDefault="00DA4981" w:rsidP="005A262E">
            <w:pPr>
              <w:pStyle w:val="13"/>
            </w:pPr>
            <w:r>
              <w:t>за</w:t>
            </w:r>
            <w:r w:rsidRPr="008A6BDC">
              <w:t>регистрировать</w:t>
            </w:r>
            <w:r w:rsidR="005A262E" w:rsidRPr="008A6BDC">
              <w:t xml:space="preserve"> УЗ в ЛКК при помощи мобильного телефона;</w:t>
            </w:r>
          </w:p>
          <w:p w14:paraId="315AE35A" w14:textId="77777777" w:rsidR="005A262E" w:rsidRPr="008A6BDC" w:rsidRDefault="005A262E" w:rsidP="005A262E">
            <w:pPr>
              <w:pStyle w:val="13"/>
            </w:pPr>
            <w:r w:rsidRPr="008A6BDC">
              <w:t>авторизовываться в УЗ ЛКК при помощи адреса электронной почты;</w:t>
            </w:r>
          </w:p>
          <w:p w14:paraId="06D0BACE" w14:textId="77777777" w:rsidR="005A262E" w:rsidRPr="008A6BDC" w:rsidRDefault="005A262E" w:rsidP="005A262E">
            <w:pPr>
              <w:pStyle w:val="13"/>
            </w:pPr>
            <w:r w:rsidRPr="008A6BDC">
              <w:t>авторизовываться в УЗ ЛКК при помощи мобильного телефона;</w:t>
            </w:r>
          </w:p>
          <w:p w14:paraId="109B32C7" w14:textId="77777777" w:rsidR="005A262E" w:rsidRDefault="005A262E" w:rsidP="005A262E">
            <w:pPr>
              <w:pStyle w:val="13"/>
            </w:pPr>
            <w:r>
              <w:t>авторизовываться в МП ЛКК при помощи короткого кода;</w:t>
            </w:r>
          </w:p>
          <w:p w14:paraId="2CF7A9C7" w14:textId="77777777" w:rsidR="005A262E" w:rsidRPr="008A6BDC" w:rsidRDefault="005A262E" w:rsidP="005A262E">
            <w:pPr>
              <w:pStyle w:val="13"/>
            </w:pPr>
            <w:r>
              <w:t>авторизовываться в МП ЛКК при помощи биометрических данных</w:t>
            </w:r>
            <w:r w:rsidRPr="00544DD3">
              <w:t xml:space="preserve"> </w:t>
            </w:r>
            <w:r>
              <w:rPr>
                <w:lang w:val="en-US"/>
              </w:rPr>
              <w:t>FaceID</w:t>
            </w:r>
            <w:r w:rsidRPr="00544DD3">
              <w:t xml:space="preserve">, </w:t>
            </w:r>
            <w:r>
              <w:rPr>
                <w:lang w:val="en-US"/>
              </w:rPr>
              <w:t>TouchID</w:t>
            </w:r>
            <w:r>
              <w:t>;</w:t>
            </w:r>
          </w:p>
          <w:p w14:paraId="3438F496" w14:textId="3260209B" w:rsidR="005A262E" w:rsidRPr="008A6BDC" w:rsidRDefault="00E96180" w:rsidP="005A262E">
            <w:pPr>
              <w:pStyle w:val="13"/>
            </w:pPr>
            <w:r w:rsidRPr="008A6BDC">
              <w:t>восстанов</w:t>
            </w:r>
            <w:r>
              <w:t>ить</w:t>
            </w:r>
            <w:r w:rsidR="005A262E" w:rsidRPr="008A6BDC">
              <w:t xml:space="preserve"> пароль от УЗ ЛКК с помощью мобильного телефона или адреса электронной почты;</w:t>
            </w:r>
          </w:p>
          <w:p w14:paraId="080BE84D" w14:textId="745636F5" w:rsidR="005A262E" w:rsidRDefault="005A262E" w:rsidP="005A262E">
            <w:pPr>
              <w:pStyle w:val="13"/>
            </w:pPr>
            <w:r w:rsidRPr="008A6BDC">
              <w:t>прин</w:t>
            </w:r>
            <w:r w:rsidR="00DA4981">
              <w:t>ять</w:t>
            </w:r>
            <w:r w:rsidRPr="008A6BDC">
              <w:t xml:space="preserve"> условия пользовательского соглашения при регистрации УЗ;</w:t>
            </w:r>
          </w:p>
          <w:p w14:paraId="4BDB823A" w14:textId="061736E1" w:rsidR="005A262E" w:rsidRPr="002D3159" w:rsidRDefault="00DA4981" w:rsidP="005A262E">
            <w:pPr>
              <w:pStyle w:val="13"/>
            </w:pPr>
            <w:r>
              <w:t>дать</w:t>
            </w:r>
            <w:r w:rsidR="005A262E">
              <w:t xml:space="preserve"> согласие на обработку персональных данных;</w:t>
            </w:r>
          </w:p>
          <w:p w14:paraId="4F20A394" w14:textId="05FA4DA6" w:rsidR="00953D62" w:rsidRPr="002B2AEF" w:rsidRDefault="00E96180" w:rsidP="003C2D29">
            <w:pPr>
              <w:pStyle w:val="13"/>
            </w:pPr>
            <w:r>
              <w:t>дать</w:t>
            </w:r>
            <w:r w:rsidRPr="008A6BDC">
              <w:t xml:space="preserve"> </w:t>
            </w:r>
            <w:r w:rsidR="005A262E" w:rsidRPr="008A6BDC">
              <w:t>согла</w:t>
            </w:r>
            <w:r w:rsidR="005A262E">
              <w:t>сие</w:t>
            </w:r>
            <w:r w:rsidR="005A262E" w:rsidRPr="008A6BDC">
              <w:t xml:space="preserve"> на получение </w:t>
            </w:r>
            <w:r w:rsidR="005A262E">
              <w:t>информационной</w:t>
            </w:r>
            <w:r w:rsidR="005A262E" w:rsidRPr="008A6BDC">
              <w:t xml:space="preserve"> рассылки при регистрации УЗ</w:t>
            </w:r>
          </w:p>
        </w:tc>
        <w:tc>
          <w:tcPr>
            <w:tcW w:w="7016" w:type="dxa"/>
            <w:gridSpan w:val="2"/>
          </w:tcPr>
          <w:p w14:paraId="512C42D8" w14:textId="1DD7AF66" w:rsidR="005A262E" w:rsidRDefault="005A262E" w:rsidP="005A262E">
            <w:pPr>
              <w:pStyle w:val="13"/>
            </w:pPr>
            <w:r>
              <w:t>Регистрация выполнена каждым из указанных методов.</w:t>
            </w:r>
          </w:p>
          <w:p w14:paraId="7670A089" w14:textId="4295E42C" w:rsidR="005A262E" w:rsidRDefault="005A262E" w:rsidP="005A262E">
            <w:pPr>
              <w:pStyle w:val="13"/>
            </w:pPr>
            <w:r>
              <w:t>Авторизация выполнена каждым из указанных методов.</w:t>
            </w:r>
          </w:p>
          <w:p w14:paraId="33DABE56" w14:textId="2C8CBDA5" w:rsidR="005A262E" w:rsidRDefault="005A262E" w:rsidP="005A262E">
            <w:pPr>
              <w:pStyle w:val="13"/>
            </w:pPr>
            <w:r>
              <w:t>Для приема</w:t>
            </w:r>
            <w:r w:rsidRPr="008A6BDC">
              <w:t xml:space="preserve"> услови</w:t>
            </w:r>
            <w:r>
              <w:t>й</w:t>
            </w:r>
            <w:r w:rsidRPr="008A6BDC">
              <w:t xml:space="preserve"> пользовательского соглашения при регистрации</w:t>
            </w:r>
            <w:r>
              <w:t xml:space="preserve">, </w:t>
            </w:r>
            <w:r w:rsidR="00DA4981">
              <w:t xml:space="preserve">согласия на обработку персональных данных и </w:t>
            </w:r>
            <w:r w:rsidR="00DA4981" w:rsidRPr="008A6BDC">
              <w:t>согла</w:t>
            </w:r>
            <w:r w:rsidR="00DA4981">
              <w:t>сия</w:t>
            </w:r>
            <w:r w:rsidR="00DA4981" w:rsidRPr="008A6BDC">
              <w:t xml:space="preserve"> на получение </w:t>
            </w:r>
            <w:r w:rsidR="00DA4981">
              <w:t>информационной</w:t>
            </w:r>
            <w:r w:rsidR="00DA4981" w:rsidRPr="008A6BDC">
              <w:t xml:space="preserve"> рассылки при регистрации УЗ</w:t>
            </w:r>
            <w:r w:rsidR="00DA4981">
              <w:t xml:space="preserve"> необходимо проставить соответствующие отметки.</w:t>
            </w:r>
          </w:p>
          <w:p w14:paraId="2E543E21" w14:textId="22441423" w:rsidR="00DA4981" w:rsidRPr="008A6BDC" w:rsidRDefault="00E96180" w:rsidP="005A262E">
            <w:pPr>
              <w:pStyle w:val="13"/>
            </w:pPr>
            <w:r>
              <w:t>Пароль восстановлен.</w:t>
            </w:r>
          </w:p>
          <w:p w14:paraId="323038C3" w14:textId="77777777" w:rsidR="00953D62" w:rsidRPr="002B2AEF" w:rsidRDefault="00953D62" w:rsidP="003C2D29">
            <w:pPr>
              <w:pStyle w:val="afff0"/>
            </w:pPr>
          </w:p>
        </w:tc>
      </w:tr>
      <w:tr w:rsidR="00EF7680" w:rsidRPr="002472CF" w14:paraId="5E794B04" w14:textId="77777777" w:rsidTr="00EF7680">
        <w:trPr>
          <w:trHeight w:val="846"/>
        </w:trPr>
        <w:tc>
          <w:tcPr>
            <w:tcW w:w="766" w:type="dxa"/>
            <w:vAlign w:val="center"/>
          </w:tcPr>
          <w:p w14:paraId="157BD660" w14:textId="77777777" w:rsidR="00EF7680" w:rsidRPr="00686476" w:rsidRDefault="00EF7680" w:rsidP="0034301D">
            <w:pPr>
              <w:pStyle w:val="a1"/>
              <w:numPr>
                <w:ilvl w:val="0"/>
                <w:numId w:val="18"/>
              </w:numPr>
            </w:pPr>
          </w:p>
        </w:tc>
        <w:tc>
          <w:tcPr>
            <w:tcW w:w="7392" w:type="dxa"/>
            <w:gridSpan w:val="2"/>
          </w:tcPr>
          <w:p w14:paraId="4F9699B3" w14:textId="77777777" w:rsidR="00EF7680" w:rsidRDefault="00BB65CD" w:rsidP="00AA60D9">
            <w:pPr>
              <w:pStyle w:val="17"/>
              <w:numPr>
                <w:ilvl w:val="0"/>
                <w:numId w:val="208"/>
              </w:numPr>
            </w:pPr>
            <w:r>
              <w:t>Выполнить авторизацию на МП с помощью биометрических данных.</w:t>
            </w:r>
          </w:p>
          <w:p w14:paraId="4ADBCC7C" w14:textId="781B4B64" w:rsidR="00BB65CD" w:rsidRDefault="00BB65CD" w:rsidP="00AA60D9">
            <w:pPr>
              <w:pStyle w:val="17"/>
              <w:numPr>
                <w:ilvl w:val="0"/>
                <w:numId w:val="198"/>
              </w:numPr>
            </w:pPr>
            <w:r>
              <w:t>Выполнить поиск данных на мобильном устройстве, с которого осуществлен вход в ЛКК</w:t>
            </w:r>
          </w:p>
        </w:tc>
        <w:tc>
          <w:tcPr>
            <w:tcW w:w="7010" w:type="dxa"/>
          </w:tcPr>
          <w:p w14:paraId="3FF4DCF8" w14:textId="35F4B179" w:rsidR="00BB65CD" w:rsidRDefault="00BB65CD" w:rsidP="00AA60D9">
            <w:pPr>
              <w:pStyle w:val="17"/>
              <w:numPr>
                <w:ilvl w:val="0"/>
                <w:numId w:val="209"/>
              </w:numPr>
            </w:pPr>
            <w:r>
              <w:t>Авторизация выполнена.</w:t>
            </w:r>
          </w:p>
          <w:p w14:paraId="6D407FF2" w14:textId="44A00536" w:rsidR="00EF7680" w:rsidRDefault="00BB65CD" w:rsidP="00AA60D9">
            <w:pPr>
              <w:pStyle w:val="17"/>
              <w:numPr>
                <w:ilvl w:val="0"/>
                <w:numId w:val="209"/>
              </w:numPr>
            </w:pPr>
            <w:r>
              <w:t>Данные биометрии не найдены на устройстве</w:t>
            </w:r>
          </w:p>
        </w:tc>
      </w:tr>
      <w:tr w:rsidR="003C2D29" w:rsidRPr="002472CF" w14:paraId="6235B9B1" w14:textId="77777777" w:rsidTr="00145537">
        <w:trPr>
          <w:trHeight w:val="846"/>
        </w:trPr>
        <w:tc>
          <w:tcPr>
            <w:tcW w:w="766" w:type="dxa"/>
            <w:vAlign w:val="center"/>
          </w:tcPr>
          <w:p w14:paraId="03202AE7" w14:textId="77777777" w:rsidR="003C2D29" w:rsidRPr="00686476" w:rsidRDefault="003C2D29" w:rsidP="0034301D">
            <w:pPr>
              <w:pStyle w:val="a1"/>
              <w:numPr>
                <w:ilvl w:val="0"/>
                <w:numId w:val="18"/>
              </w:numPr>
            </w:pPr>
          </w:p>
        </w:tc>
        <w:tc>
          <w:tcPr>
            <w:tcW w:w="7392" w:type="dxa"/>
            <w:gridSpan w:val="2"/>
            <w:vAlign w:val="center"/>
          </w:tcPr>
          <w:p w14:paraId="49BA2C7D" w14:textId="0BAB9290" w:rsidR="00145537" w:rsidRDefault="00145537" w:rsidP="00AA60D9">
            <w:pPr>
              <w:pStyle w:val="17"/>
              <w:numPr>
                <w:ilvl w:val="0"/>
                <w:numId w:val="210"/>
              </w:numPr>
            </w:pPr>
            <w:r>
              <w:t xml:space="preserve">Выполнить авторизацию/регистрацию/восстановление пароля (выбрать один из вариантов) в «ручном режиме». </w:t>
            </w:r>
          </w:p>
          <w:p w14:paraId="50225EE6" w14:textId="44D629FB" w:rsidR="00145537" w:rsidRDefault="00223242" w:rsidP="00AA60D9">
            <w:pPr>
              <w:pStyle w:val="17"/>
              <w:numPr>
                <w:ilvl w:val="0"/>
                <w:numId w:val="198"/>
              </w:numPr>
            </w:pPr>
            <w:r>
              <w:t>Сымитировать автоматический запрос в фоновом режиме для одной из операций (авторизация/регистрация/восстановление пароля).</w:t>
            </w:r>
          </w:p>
          <w:p w14:paraId="041A83F6" w14:textId="6AC05EF3" w:rsidR="003C2D29" w:rsidRPr="00D437A0" w:rsidRDefault="00223242" w:rsidP="00AA60D9">
            <w:pPr>
              <w:pStyle w:val="17"/>
              <w:numPr>
                <w:ilvl w:val="0"/>
                <w:numId w:val="198"/>
              </w:numPr>
            </w:pPr>
            <w:r>
              <w:t>Выполнить процедуру регистрации с паролем не удовлетворяющий правилам парольной политики. Указать пароль, удовлетворяющий парольной политики и завершить процедуру регистрации</w:t>
            </w:r>
          </w:p>
        </w:tc>
        <w:tc>
          <w:tcPr>
            <w:tcW w:w="7010" w:type="dxa"/>
          </w:tcPr>
          <w:p w14:paraId="23181B65" w14:textId="77777777" w:rsidR="003C2D29" w:rsidRDefault="00145537" w:rsidP="00AA60D9">
            <w:pPr>
              <w:pStyle w:val="17"/>
              <w:numPr>
                <w:ilvl w:val="0"/>
                <w:numId w:val="211"/>
              </w:numPr>
            </w:pPr>
            <w:r>
              <w:t>Операция выполнена.</w:t>
            </w:r>
          </w:p>
          <w:p w14:paraId="42EA8580" w14:textId="77777777" w:rsidR="00145537" w:rsidRDefault="00223242" w:rsidP="00AA60D9">
            <w:pPr>
              <w:pStyle w:val="17"/>
              <w:numPr>
                <w:ilvl w:val="0"/>
                <w:numId w:val="198"/>
              </w:numPr>
            </w:pPr>
            <w:r>
              <w:t>Система вместо выполнения операции Система просит выполнить проверку (CAPTHA).</w:t>
            </w:r>
          </w:p>
          <w:p w14:paraId="08453603" w14:textId="623E4A80" w:rsidR="00223242" w:rsidRPr="00D437A0" w:rsidRDefault="00223242" w:rsidP="00AA60D9">
            <w:pPr>
              <w:pStyle w:val="17"/>
              <w:numPr>
                <w:ilvl w:val="0"/>
                <w:numId w:val="198"/>
              </w:numPr>
            </w:pPr>
            <w:r>
              <w:t>Регистрация будет не выполнена при неверном пароле. При верном будет успешно завершена</w:t>
            </w:r>
          </w:p>
        </w:tc>
      </w:tr>
      <w:tr w:rsidR="00223242" w:rsidRPr="002472CF" w14:paraId="2573FCA0" w14:textId="77777777" w:rsidTr="00223242">
        <w:trPr>
          <w:trHeight w:val="340"/>
        </w:trPr>
        <w:tc>
          <w:tcPr>
            <w:tcW w:w="15168" w:type="dxa"/>
            <w:gridSpan w:val="4"/>
            <w:vAlign w:val="center"/>
          </w:tcPr>
          <w:p w14:paraId="618AD0AA" w14:textId="76C14010" w:rsidR="00223242" w:rsidRDefault="00223242" w:rsidP="00223242">
            <w:pPr>
              <w:pStyle w:val="afff"/>
            </w:pPr>
            <w:bookmarkStart w:id="51" w:name="_Ref110008754"/>
            <w:r>
              <w:t>Требования к экранным формам</w:t>
            </w:r>
            <w:bookmarkEnd w:id="51"/>
          </w:p>
        </w:tc>
      </w:tr>
      <w:tr w:rsidR="00223242" w:rsidRPr="002472CF" w14:paraId="758ED3D8" w14:textId="77777777" w:rsidTr="00223242">
        <w:trPr>
          <w:trHeight w:val="306"/>
        </w:trPr>
        <w:tc>
          <w:tcPr>
            <w:tcW w:w="766" w:type="dxa"/>
            <w:vAlign w:val="center"/>
          </w:tcPr>
          <w:p w14:paraId="11FF8ACD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137C9A2A" w14:textId="39D4046A" w:rsidR="00223242" w:rsidRDefault="00223242" w:rsidP="00223242">
            <w:pPr>
              <w:pStyle w:val="afff0"/>
            </w:pPr>
            <w:r>
              <w:t>Перейти на страницу авторизации пользователей</w:t>
            </w:r>
          </w:p>
        </w:tc>
        <w:tc>
          <w:tcPr>
            <w:tcW w:w="7010" w:type="dxa"/>
          </w:tcPr>
          <w:p w14:paraId="3614E38E" w14:textId="00A79CC3" w:rsidR="00223242" w:rsidRDefault="00223242" w:rsidP="00223242">
            <w:pPr>
              <w:pStyle w:val="afff0"/>
            </w:pPr>
            <w:r>
              <w:t>Форма соответствует утвержденному макету и содержит</w:t>
            </w:r>
            <w:r w:rsidR="00DC3FCA">
              <w:t xml:space="preserve"> следующие элементы</w:t>
            </w:r>
            <w:r>
              <w:t>:</w:t>
            </w:r>
          </w:p>
          <w:p w14:paraId="4391BEA8" w14:textId="16EBB815" w:rsidR="00223242" w:rsidRDefault="00DC3FCA" w:rsidP="00223242">
            <w:pPr>
              <w:pStyle w:val="13"/>
            </w:pPr>
            <w:r>
              <w:t>поле «</w:t>
            </w:r>
            <w:r w:rsidR="00223242">
              <w:rPr>
                <w:lang w:val="en-US"/>
              </w:rPr>
              <w:t>E-mail/</w:t>
            </w:r>
            <w:r w:rsidR="00223242">
              <w:t>Телефон</w:t>
            </w:r>
            <w:r>
              <w:t>»;</w:t>
            </w:r>
          </w:p>
          <w:p w14:paraId="5A353EB8" w14:textId="1BF09C93" w:rsidR="00223242" w:rsidRDefault="00DC3FCA" w:rsidP="00223242">
            <w:pPr>
              <w:pStyle w:val="13"/>
            </w:pPr>
            <w:r>
              <w:t>поле «</w:t>
            </w:r>
            <w:r w:rsidR="00223242">
              <w:t>Пароль</w:t>
            </w:r>
            <w:r>
              <w:t>»;</w:t>
            </w:r>
          </w:p>
          <w:p w14:paraId="3A17410A" w14:textId="1497BD0B" w:rsidR="00223242" w:rsidRDefault="00DC3FCA" w:rsidP="00223242">
            <w:pPr>
              <w:pStyle w:val="13"/>
            </w:pPr>
            <w:r>
              <w:t>к</w:t>
            </w:r>
            <w:r w:rsidR="00223242">
              <w:t>нопк</w:t>
            </w:r>
            <w:r>
              <w:t>у</w:t>
            </w:r>
            <w:r w:rsidR="00223242">
              <w:t xml:space="preserve"> «Войти»</w:t>
            </w:r>
            <w:r>
              <w:t>;</w:t>
            </w:r>
          </w:p>
          <w:p w14:paraId="43C0E448" w14:textId="67492172" w:rsidR="00DC3FCA" w:rsidRDefault="00DC3FCA" w:rsidP="00223242">
            <w:pPr>
              <w:pStyle w:val="13"/>
            </w:pPr>
            <w:r>
              <w:t>кнопку «Я забыл пароль»;</w:t>
            </w:r>
          </w:p>
          <w:p w14:paraId="208E6F39" w14:textId="7B950B1F" w:rsidR="00DC3FCA" w:rsidRDefault="00DC3FCA" w:rsidP="00223242">
            <w:pPr>
              <w:pStyle w:val="13"/>
            </w:pPr>
            <w:r>
              <w:t>кнопку «Регистрация»;</w:t>
            </w:r>
          </w:p>
          <w:p w14:paraId="684FD67D" w14:textId="1FD89601" w:rsidR="00DC3FCA" w:rsidRDefault="00DC3FCA" w:rsidP="00223242">
            <w:pPr>
              <w:pStyle w:val="13"/>
            </w:pPr>
            <w:r>
              <w:t>кнопку «Передать показания»;</w:t>
            </w:r>
          </w:p>
          <w:p w14:paraId="72B21F9B" w14:textId="52FF7403" w:rsidR="00DC3FCA" w:rsidRDefault="00DC3FCA" w:rsidP="00223242">
            <w:pPr>
              <w:pStyle w:val="13"/>
            </w:pPr>
            <w:r>
              <w:t>кнопку «Оплатить счета»;</w:t>
            </w:r>
          </w:p>
          <w:p w14:paraId="0C6F6213" w14:textId="37FEC693" w:rsidR="00DC3FCA" w:rsidRDefault="00DC3FCA" w:rsidP="00223242">
            <w:pPr>
              <w:pStyle w:val="13"/>
            </w:pPr>
            <w:r>
              <w:t>уведомление в топе;</w:t>
            </w:r>
          </w:p>
          <w:p w14:paraId="4BC865AC" w14:textId="2D127427" w:rsidR="00DC3FCA" w:rsidRDefault="00DC3FCA" w:rsidP="00223242">
            <w:pPr>
              <w:pStyle w:val="13"/>
            </w:pPr>
            <w:r>
              <w:t>иконку «</w:t>
            </w:r>
            <w:r>
              <w:rPr>
                <w:lang w:val="en-US"/>
              </w:rPr>
              <w:t>App</w:t>
            </w:r>
            <w:r w:rsidRPr="00DC7A50">
              <w:t xml:space="preserve"> </w:t>
            </w:r>
            <w:r>
              <w:rPr>
                <w:lang w:val="en-US"/>
              </w:rPr>
              <w:t>Store</w:t>
            </w:r>
            <w:r>
              <w:t>»;</w:t>
            </w:r>
          </w:p>
          <w:p w14:paraId="2E32FFDF" w14:textId="4017ACB3" w:rsidR="00223242" w:rsidRDefault="00DC3FCA" w:rsidP="00223242">
            <w:pPr>
              <w:pStyle w:val="13"/>
            </w:pPr>
            <w:r>
              <w:t>иконку «</w:t>
            </w:r>
            <w:r>
              <w:rPr>
                <w:lang w:val="en-US"/>
              </w:rPr>
              <w:t>Google</w:t>
            </w:r>
            <w:r w:rsidRPr="00DC7A50">
              <w:t xml:space="preserve"> </w:t>
            </w:r>
            <w:r>
              <w:rPr>
                <w:lang w:val="en-US"/>
              </w:rPr>
              <w:t>Play</w:t>
            </w:r>
            <w:r>
              <w:t>»</w:t>
            </w:r>
          </w:p>
        </w:tc>
      </w:tr>
      <w:tr w:rsidR="00223242" w:rsidRPr="002472CF" w14:paraId="6E4260B9" w14:textId="77777777" w:rsidTr="00DC3FCA">
        <w:trPr>
          <w:trHeight w:val="287"/>
        </w:trPr>
        <w:tc>
          <w:tcPr>
            <w:tcW w:w="766" w:type="dxa"/>
            <w:vAlign w:val="center"/>
          </w:tcPr>
          <w:p w14:paraId="760E180A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0D26C330" w14:textId="5400EDAB" w:rsidR="005F3230" w:rsidRDefault="00DC3FCA" w:rsidP="00AA60D9">
            <w:pPr>
              <w:pStyle w:val="17"/>
              <w:numPr>
                <w:ilvl w:val="0"/>
                <w:numId w:val="212"/>
              </w:numPr>
            </w:pPr>
            <w:r>
              <w:t>Нажать кнопку «Зарегистрироваться»</w:t>
            </w:r>
            <w:r w:rsidR="005F3230">
              <w:t>.</w:t>
            </w:r>
          </w:p>
          <w:p w14:paraId="627CE650" w14:textId="77777777" w:rsidR="00223242" w:rsidRDefault="005F3230" w:rsidP="00865AC0">
            <w:pPr>
              <w:pStyle w:val="17"/>
            </w:pPr>
            <w:r>
              <w:t>Заполнить поля формы</w:t>
            </w:r>
            <w:r w:rsidR="00865AC0">
              <w:t xml:space="preserve">, </w:t>
            </w:r>
            <w:r>
              <w:t>нажать кнопку «Зарегистрироваться».</w:t>
            </w:r>
          </w:p>
          <w:p w14:paraId="68871F4C" w14:textId="77777777" w:rsidR="00865AC0" w:rsidRDefault="00865AC0" w:rsidP="00865AC0">
            <w:pPr>
              <w:pStyle w:val="17"/>
            </w:pPr>
            <w:r>
              <w:t>Выбрать тип лица и нажать кнопку «Продолжить».</w:t>
            </w:r>
          </w:p>
          <w:p w14:paraId="15BD3A03" w14:textId="12521030" w:rsidR="00865AC0" w:rsidRDefault="00865AC0" w:rsidP="00865AC0">
            <w:pPr>
              <w:pStyle w:val="17"/>
            </w:pPr>
            <w:r>
              <w:t xml:space="preserve">Отображается форма подтверждения </w:t>
            </w:r>
          </w:p>
        </w:tc>
        <w:tc>
          <w:tcPr>
            <w:tcW w:w="7010" w:type="dxa"/>
          </w:tcPr>
          <w:p w14:paraId="3778E1BA" w14:textId="77777777" w:rsidR="00DC3FCA" w:rsidRDefault="00DC3FCA" w:rsidP="0034301D">
            <w:pPr>
              <w:pStyle w:val="17"/>
              <w:numPr>
                <w:ilvl w:val="0"/>
                <w:numId w:val="26"/>
              </w:numPr>
            </w:pPr>
            <w:r>
              <w:t>Форма соответствует утвержденному макету и содержит следующие элементы:</w:t>
            </w:r>
          </w:p>
          <w:p w14:paraId="614FE6C5" w14:textId="77777777" w:rsidR="00DC3FCA" w:rsidRDefault="00DC3FCA" w:rsidP="00DC3FCA">
            <w:pPr>
              <w:pStyle w:val="13"/>
            </w:pPr>
            <w:r>
              <w:t>поле «</w:t>
            </w:r>
            <w:r>
              <w:rPr>
                <w:lang w:val="en-US"/>
              </w:rPr>
              <w:t>E-mail/</w:t>
            </w:r>
            <w:r>
              <w:t>Телефон»;</w:t>
            </w:r>
          </w:p>
          <w:p w14:paraId="5154F50C" w14:textId="77777777" w:rsidR="00DC3FCA" w:rsidRDefault="00DC3FCA" w:rsidP="00DC3FCA">
            <w:pPr>
              <w:pStyle w:val="13"/>
            </w:pPr>
            <w:r>
              <w:t>поле «Пароль»;</w:t>
            </w:r>
          </w:p>
          <w:p w14:paraId="4349B343" w14:textId="233F9BCB" w:rsidR="00DC3FCA" w:rsidRDefault="00DC3FCA" w:rsidP="00DC3FCA">
            <w:pPr>
              <w:pStyle w:val="13"/>
            </w:pPr>
            <w:r>
              <w:t xml:space="preserve">блок-подсказка с требованиями к паролю (отображается </w:t>
            </w:r>
            <w:r>
              <w:rPr>
                <w:color w:val="333333"/>
                <w:lang w:eastAsia="ru-RU"/>
              </w:rPr>
              <w:t>заполнения поля «Пароль»)</w:t>
            </w:r>
            <w:r>
              <w:t>;</w:t>
            </w:r>
          </w:p>
          <w:p w14:paraId="5A488A78" w14:textId="0C0575B6" w:rsidR="00DC3FCA" w:rsidRDefault="00DC3FCA" w:rsidP="00DC3FCA">
            <w:pPr>
              <w:pStyle w:val="13"/>
            </w:pPr>
            <w:r>
              <w:t>отметка «Я ознакомился с соглашением об использовании ЭП»;</w:t>
            </w:r>
          </w:p>
          <w:p w14:paraId="5C15C396" w14:textId="77777777" w:rsidR="00223242" w:rsidRDefault="00DC3FCA" w:rsidP="00DC3FCA">
            <w:pPr>
              <w:pStyle w:val="13"/>
            </w:pPr>
            <w:r>
              <w:t>кнопку «Зарегистрироваться»</w:t>
            </w:r>
            <w:r w:rsidR="005F3230">
              <w:t>.</w:t>
            </w:r>
          </w:p>
          <w:p w14:paraId="5E4ED98D" w14:textId="7D27CDD8" w:rsidR="005F3230" w:rsidRDefault="005F3230" w:rsidP="003B3F6D">
            <w:pPr>
              <w:pStyle w:val="17"/>
            </w:pPr>
            <w:r>
              <w:t>При регистрации отображается текст пользовательского соглашения, с которым пользователь может согласиться.</w:t>
            </w:r>
          </w:p>
          <w:p w14:paraId="519BC2E2" w14:textId="77777777" w:rsidR="00865AC0" w:rsidRDefault="00865AC0" w:rsidP="003B3F6D">
            <w:pPr>
              <w:pStyle w:val="17"/>
            </w:pPr>
            <w:r>
              <w:t>Отображается форма для ввода персональных данных (выбор типа лица).</w:t>
            </w:r>
          </w:p>
          <w:p w14:paraId="7B10E12F" w14:textId="5F9026D9" w:rsidR="00865AC0" w:rsidRDefault="00865AC0" w:rsidP="003B3F6D">
            <w:pPr>
              <w:pStyle w:val="17"/>
              <w:numPr>
                <w:ilvl w:val="0"/>
                <w:numId w:val="0"/>
              </w:numPr>
              <w:ind w:left="397"/>
            </w:pPr>
            <w:r>
              <w:t>Состав полей на форме зависит от выбранного типа лица.</w:t>
            </w:r>
          </w:p>
          <w:p w14:paraId="17673AAB" w14:textId="330FDEEF" w:rsidR="005F3230" w:rsidRPr="00DC3C3C" w:rsidRDefault="005F3230" w:rsidP="003B3F6D">
            <w:pPr>
              <w:pStyle w:val="17"/>
            </w:pPr>
            <w:r>
              <w:t xml:space="preserve">Отображается форма </w:t>
            </w:r>
            <w:r w:rsidR="00865AC0">
              <w:t>подтверждения</w:t>
            </w:r>
            <w:r>
              <w:t xml:space="preserve"> номера телефона</w:t>
            </w:r>
            <w:r w:rsidR="00865AC0">
              <w:t>/</w:t>
            </w:r>
            <w:r w:rsidR="00865AC0" w:rsidRPr="003B3F6D">
              <w:t>e</w:t>
            </w:r>
            <w:r w:rsidR="00865AC0" w:rsidRPr="00865AC0">
              <w:t>-</w:t>
            </w:r>
            <w:r w:rsidR="00865AC0" w:rsidRPr="003B3F6D">
              <w:t>mail</w:t>
            </w:r>
            <w:r w:rsidR="00865AC0">
              <w:t xml:space="preserve"> </w:t>
            </w:r>
          </w:p>
        </w:tc>
      </w:tr>
      <w:tr w:rsidR="00223242" w:rsidRPr="002472CF" w14:paraId="57F15E9F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72798A83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BC3B302" w14:textId="11D93300" w:rsidR="00223242" w:rsidRDefault="005F3230" w:rsidP="00223242">
            <w:pPr>
              <w:pStyle w:val="afff0"/>
            </w:pPr>
            <w:r>
              <w:t>На странице авторизации нажать кнопку «Я забыл пароль»</w:t>
            </w:r>
          </w:p>
        </w:tc>
        <w:tc>
          <w:tcPr>
            <w:tcW w:w="7010" w:type="dxa"/>
          </w:tcPr>
          <w:p w14:paraId="7E97C525" w14:textId="77777777" w:rsidR="00223242" w:rsidRDefault="005F3230" w:rsidP="00223242">
            <w:pPr>
              <w:pStyle w:val="afff0"/>
            </w:pPr>
            <w:r>
              <w:t>Отображается форма восстановления пароля. Форма содержит:</w:t>
            </w:r>
          </w:p>
          <w:p w14:paraId="356272B1" w14:textId="02F1B115" w:rsidR="005F3230" w:rsidRDefault="005F3230" w:rsidP="005F3230">
            <w:pPr>
              <w:pStyle w:val="13"/>
            </w:pPr>
            <w:r>
              <w:t>поле «</w:t>
            </w:r>
            <w:r w:rsidRPr="005F3230">
              <w:t>E-mail/</w:t>
            </w:r>
            <w:r>
              <w:t>Телефон»;</w:t>
            </w:r>
          </w:p>
          <w:p w14:paraId="402AF323" w14:textId="12C33A9F" w:rsidR="005F3230" w:rsidRDefault="005F3230" w:rsidP="005F3230">
            <w:pPr>
              <w:pStyle w:val="13"/>
            </w:pPr>
            <w:r>
              <w:t>кнопку «Назад»;</w:t>
            </w:r>
          </w:p>
          <w:p w14:paraId="5DB73176" w14:textId="3583DF61" w:rsidR="005F3230" w:rsidRDefault="005F3230" w:rsidP="005F3230">
            <w:pPr>
              <w:pStyle w:val="13"/>
            </w:pPr>
            <w:r>
              <w:t>кнопку «Подтвердить»</w:t>
            </w:r>
          </w:p>
        </w:tc>
      </w:tr>
      <w:tr w:rsidR="00F44D15" w:rsidRPr="002472CF" w14:paraId="298182AF" w14:textId="77777777" w:rsidTr="00A2083F">
        <w:trPr>
          <w:trHeight w:val="846"/>
        </w:trPr>
        <w:tc>
          <w:tcPr>
            <w:tcW w:w="15168" w:type="dxa"/>
            <w:gridSpan w:val="4"/>
            <w:vAlign w:val="center"/>
          </w:tcPr>
          <w:p w14:paraId="2D802E6B" w14:textId="1503238A" w:rsidR="00F44D15" w:rsidRDefault="00F44D15" w:rsidP="00F44D15">
            <w:pPr>
              <w:pStyle w:val="afff"/>
            </w:pPr>
            <w:bookmarkStart w:id="52" w:name="_Ref120276221"/>
            <w:r w:rsidRPr="446FF250">
              <w:t>Регистрация нового пользователя</w:t>
            </w:r>
            <w:bookmarkEnd w:id="52"/>
          </w:p>
        </w:tc>
      </w:tr>
      <w:tr w:rsidR="00B021E2" w:rsidRPr="002472CF" w14:paraId="76C4FD88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4D4C47FD" w14:textId="77777777" w:rsidR="00B021E2" w:rsidRPr="00686476" w:rsidRDefault="00B021E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6D300901" w14:textId="77777777" w:rsidR="00B021E2" w:rsidRPr="00CA4B43" w:rsidRDefault="00B021E2" w:rsidP="00AA60D9">
            <w:pPr>
              <w:pStyle w:val="17"/>
              <w:numPr>
                <w:ilvl w:val="0"/>
                <w:numId w:val="215"/>
              </w:numPr>
            </w:pPr>
            <w:r w:rsidRPr="00CA4B43">
              <w:t xml:space="preserve">Пользователь заходит на станицу авторизации </w:t>
            </w:r>
            <w:r>
              <w:t>ЛКК</w:t>
            </w:r>
            <w:r w:rsidRPr="00CA4B43">
              <w:t>.</w:t>
            </w:r>
          </w:p>
          <w:p w14:paraId="4B8A642E" w14:textId="77777777" w:rsidR="00B021E2" w:rsidRPr="00CA4B43" w:rsidRDefault="00B021E2" w:rsidP="00B021E2">
            <w:pPr>
              <w:pStyle w:val="17"/>
            </w:pPr>
            <w:r w:rsidRPr="00CA4B43">
              <w:t>Пользователь нажимает на кнопку «Регистрация</w:t>
            </w:r>
            <w:r>
              <w:t>»</w:t>
            </w:r>
            <w:r w:rsidRPr="00CA4B43">
              <w:t xml:space="preserve">. </w:t>
            </w:r>
          </w:p>
          <w:p w14:paraId="77E192AD" w14:textId="77777777" w:rsidR="00B021E2" w:rsidRPr="00CA4B43" w:rsidRDefault="00B021E2" w:rsidP="00AA77A3">
            <w:pPr>
              <w:pStyle w:val="17"/>
            </w:pPr>
            <w:r w:rsidRPr="00CA4B43">
              <w:t>Пользователь выполняет следующие действия:</w:t>
            </w:r>
          </w:p>
          <w:p w14:paraId="23C4E3F2" w14:textId="77777777" w:rsidR="00B021E2" w:rsidRPr="00CA4B43" w:rsidRDefault="00B021E2" w:rsidP="00AA77A3">
            <w:pPr>
              <w:pStyle w:val="2"/>
            </w:pPr>
            <w:r>
              <w:t xml:space="preserve">вводит </w:t>
            </w:r>
            <w:r w:rsidRPr="68544767">
              <w:rPr>
                <w:lang w:val="en-US"/>
              </w:rPr>
              <w:t>e</w:t>
            </w:r>
            <w:r>
              <w:t>-</w:t>
            </w:r>
            <w:r w:rsidRPr="68544767">
              <w:rPr>
                <w:lang w:val="en-US"/>
              </w:rPr>
              <w:t>mail</w:t>
            </w:r>
            <w:r>
              <w:t xml:space="preserve"> и пароль в обязательные поля формы;</w:t>
            </w:r>
          </w:p>
          <w:p w14:paraId="5369805F" w14:textId="77777777" w:rsidR="00B021E2" w:rsidRPr="00CA4B43" w:rsidRDefault="00B021E2" w:rsidP="00AA77A3">
            <w:pPr>
              <w:pStyle w:val="2"/>
            </w:pPr>
            <w:r>
              <w:t>нажимает на кнопку «Продолжить».</w:t>
            </w:r>
          </w:p>
          <w:p w14:paraId="3A1B92E6" w14:textId="77777777" w:rsidR="00B021E2" w:rsidRPr="002E7941" w:rsidRDefault="00B021E2" w:rsidP="00AA77A3">
            <w:pPr>
              <w:pStyle w:val="17"/>
            </w:pPr>
            <w:r>
              <w:t>Пользователь пролистывает соглашение до конца и нажимает кнопку принятия (становится активной только при пролистывании текста соглашения до конца).</w:t>
            </w:r>
          </w:p>
          <w:p w14:paraId="6D804D9A" w14:textId="77777777" w:rsidR="00B021E2" w:rsidRPr="00CA4B43" w:rsidRDefault="00B021E2" w:rsidP="00AA77A3">
            <w:pPr>
              <w:pStyle w:val="17"/>
            </w:pPr>
            <w:r>
              <w:t>Пользователь вводит полученный код в поле.</w:t>
            </w:r>
          </w:p>
          <w:p w14:paraId="73433005" w14:textId="77777777" w:rsidR="00B021E2" w:rsidRPr="00CA4B43" w:rsidRDefault="00B021E2" w:rsidP="00AA77A3">
            <w:pPr>
              <w:pStyle w:val="17"/>
            </w:pPr>
            <w:r w:rsidRPr="00CA4B43">
              <w:t xml:space="preserve">Пользователь выполняет следующие действия: </w:t>
            </w:r>
          </w:p>
          <w:p w14:paraId="73962D2B" w14:textId="77777777" w:rsidR="00B021E2" w:rsidRDefault="00B021E2" w:rsidP="00AA77A3">
            <w:pPr>
              <w:pStyle w:val="2"/>
            </w:pPr>
            <w:r>
              <w:t>выбирает тип клиента;</w:t>
            </w:r>
          </w:p>
          <w:p w14:paraId="634FC67A" w14:textId="77777777" w:rsidR="00B021E2" w:rsidRPr="00CA4B43" w:rsidRDefault="00B021E2" w:rsidP="00AA77A3">
            <w:pPr>
              <w:pStyle w:val="2"/>
            </w:pPr>
            <w:r>
              <w:t>заполняет обязательные поля формы в соответствии с выбранным типом клиента:</w:t>
            </w:r>
          </w:p>
          <w:p w14:paraId="067E19E7" w14:textId="77777777" w:rsidR="00B021E2" w:rsidRPr="00CA4B43" w:rsidRDefault="00B021E2" w:rsidP="00AA77A3">
            <w:pPr>
              <w:pStyle w:val="2"/>
            </w:pPr>
            <w:r>
              <w:t>нажимает кнопку «Продолжить».</w:t>
            </w:r>
          </w:p>
          <w:p w14:paraId="0272944C" w14:textId="288AB310" w:rsidR="00B021E2" w:rsidRDefault="00B021E2" w:rsidP="00B021E2">
            <w:pPr>
              <w:pStyle w:val="17"/>
            </w:pPr>
            <w:r>
              <w:t>Пользователь вводит полученный код в поле</w:t>
            </w:r>
          </w:p>
        </w:tc>
        <w:tc>
          <w:tcPr>
            <w:tcW w:w="7010" w:type="dxa"/>
          </w:tcPr>
          <w:p w14:paraId="48B36BE5" w14:textId="1D1C9D7B" w:rsidR="00B021E2" w:rsidRDefault="00B021E2" w:rsidP="00AA60D9">
            <w:pPr>
              <w:pStyle w:val="17"/>
              <w:numPr>
                <w:ilvl w:val="0"/>
                <w:numId w:val="214"/>
              </w:numPr>
            </w:pPr>
            <w:r w:rsidRPr="00B021E2">
              <w:t>ЛКК отображает страницу авторизации.</w:t>
            </w:r>
          </w:p>
          <w:p w14:paraId="35C2938E" w14:textId="397B94CE" w:rsidR="00670C5C" w:rsidRPr="00CA4B43" w:rsidRDefault="00670C5C" w:rsidP="00AA60D9">
            <w:pPr>
              <w:pStyle w:val="17"/>
              <w:numPr>
                <w:ilvl w:val="0"/>
                <w:numId w:val="214"/>
              </w:numPr>
            </w:pPr>
            <w:r>
              <w:t>ЛКК</w:t>
            </w:r>
            <w:r w:rsidRPr="00CA4B43">
              <w:t xml:space="preserve"> отображает страницу «Регистрация»</w:t>
            </w:r>
            <w:r>
              <w:t>.</w:t>
            </w:r>
          </w:p>
          <w:p w14:paraId="52B4A1FE" w14:textId="77777777" w:rsidR="00AA77A3" w:rsidRPr="00CA4B43" w:rsidRDefault="00AA77A3" w:rsidP="00AA60D9">
            <w:pPr>
              <w:pStyle w:val="17"/>
              <w:numPr>
                <w:ilvl w:val="0"/>
                <w:numId w:val="214"/>
              </w:numPr>
            </w:pPr>
            <w:r>
              <w:t>ЛКК</w:t>
            </w:r>
            <w:r w:rsidRPr="00CA4B43">
              <w:t xml:space="preserve"> выполняет следующие действия:</w:t>
            </w:r>
          </w:p>
          <w:p w14:paraId="76B775DF" w14:textId="77777777" w:rsidR="00AA77A3" w:rsidRDefault="00AA77A3" w:rsidP="00AA77A3">
            <w:pPr>
              <w:pStyle w:val="2"/>
            </w:pPr>
            <w:r>
              <w:t xml:space="preserve">проверяет на уникальность введенный </w:t>
            </w:r>
            <w:r w:rsidRPr="00AA77A3">
              <w:t>e</w:t>
            </w:r>
            <w:r>
              <w:t>-</w:t>
            </w:r>
            <w:r w:rsidRPr="00AA77A3">
              <w:t>mail</w:t>
            </w:r>
            <w:r>
              <w:t xml:space="preserve">; </w:t>
            </w:r>
          </w:p>
          <w:p w14:paraId="7731DBBA" w14:textId="77777777" w:rsidR="00AA77A3" w:rsidRDefault="00AA77A3" w:rsidP="00AA77A3">
            <w:pPr>
              <w:pStyle w:val="2"/>
            </w:pPr>
            <w:r>
              <w:t>отображает окно пользовательского соглашения.</w:t>
            </w:r>
          </w:p>
          <w:p w14:paraId="3679B014" w14:textId="77777777" w:rsidR="00AA77A3" w:rsidRDefault="00AA77A3" w:rsidP="00AA60D9">
            <w:pPr>
              <w:pStyle w:val="17"/>
              <w:numPr>
                <w:ilvl w:val="0"/>
                <w:numId w:val="214"/>
              </w:numPr>
            </w:pPr>
            <w:r>
              <w:t>ЛКК выполняет следующие действия:</w:t>
            </w:r>
          </w:p>
          <w:p w14:paraId="7564C1E9" w14:textId="77777777" w:rsidR="00AA77A3" w:rsidRDefault="00AA77A3" w:rsidP="00AA77A3">
            <w:pPr>
              <w:pStyle w:val="2"/>
            </w:pPr>
            <w:r>
              <w:t>отправляет на указанную почту одноразовый код;</w:t>
            </w:r>
          </w:p>
          <w:p w14:paraId="356FEEE6" w14:textId="77777777" w:rsidR="00AA77A3" w:rsidRDefault="00AA77A3" w:rsidP="00AA77A3">
            <w:pPr>
              <w:pStyle w:val="2"/>
            </w:pPr>
            <w:r>
              <w:t>отображает поле для ввода одноразового кода.</w:t>
            </w:r>
          </w:p>
          <w:p w14:paraId="6DD23EDD" w14:textId="7C61B640" w:rsidR="00670C5C" w:rsidRDefault="00AA77A3" w:rsidP="001026FE">
            <w:pPr>
              <w:pStyle w:val="2"/>
            </w:pPr>
            <w:r>
              <w:t xml:space="preserve">Выводит сообщение: </w:t>
            </w:r>
            <w:r w:rsidRPr="000B4B9E">
              <w:t xml:space="preserve">Мы отправили письмо с кодом подтверждения на адрес </w:t>
            </w:r>
            <w:r w:rsidRPr="00C4102C">
              <w:t>[</w:t>
            </w:r>
            <w:r>
              <w:rPr>
                <w:lang w:val="en-US"/>
              </w:rPr>
              <w:t>e</w:t>
            </w:r>
            <w:r w:rsidRPr="00C4102C">
              <w:t>-</w:t>
            </w:r>
            <w:r>
              <w:rPr>
                <w:lang w:val="en-US"/>
              </w:rPr>
              <w:t>mail</w:t>
            </w:r>
            <w:r w:rsidRPr="00C4102C">
              <w:t>]</w:t>
            </w:r>
            <w:r w:rsidRPr="000B4B9E">
              <w:t>. Введите его</w:t>
            </w:r>
            <w:r>
              <w:t>.</w:t>
            </w:r>
          </w:p>
          <w:p w14:paraId="44CE5116" w14:textId="77777777" w:rsidR="00AA77A3" w:rsidRPr="00CA4B43" w:rsidRDefault="00AA77A3" w:rsidP="00AA60D9">
            <w:pPr>
              <w:pStyle w:val="17"/>
              <w:numPr>
                <w:ilvl w:val="0"/>
                <w:numId w:val="214"/>
              </w:numPr>
            </w:pPr>
            <w:r>
              <w:t>ЛКК</w:t>
            </w:r>
            <w:r w:rsidRPr="00CA4B43">
              <w:t xml:space="preserve"> регистрирует Пользователя и открывает форму «Давайте познакомимся».</w:t>
            </w:r>
          </w:p>
          <w:p w14:paraId="2968361B" w14:textId="77777777" w:rsidR="00AA77A3" w:rsidRDefault="00AA77A3" w:rsidP="00AA60D9">
            <w:pPr>
              <w:pStyle w:val="17"/>
              <w:numPr>
                <w:ilvl w:val="0"/>
                <w:numId w:val="214"/>
              </w:numPr>
            </w:pPr>
            <w:r>
              <w:t>ЛКК</w:t>
            </w:r>
            <w:r w:rsidRPr="00CA4B43">
              <w:t xml:space="preserve"> </w:t>
            </w:r>
            <w:r>
              <w:t>выполняет следующие действия</w:t>
            </w:r>
          </w:p>
          <w:p w14:paraId="1DF06DD9" w14:textId="77777777" w:rsidR="00AA77A3" w:rsidRDefault="00AA77A3" w:rsidP="00AA77A3">
            <w:pPr>
              <w:pStyle w:val="2"/>
            </w:pPr>
            <w:r w:rsidRPr="00CA4B43">
              <w:t>сохраняет данные Пользователя</w:t>
            </w:r>
            <w:r>
              <w:t>;</w:t>
            </w:r>
          </w:p>
          <w:p w14:paraId="2BB2CE9D" w14:textId="77777777" w:rsidR="00AA77A3" w:rsidRDefault="00AA77A3" w:rsidP="00AA77A3">
            <w:pPr>
              <w:pStyle w:val="2"/>
            </w:pPr>
            <w:r>
              <w:t>отправляет на указанный телефонный номер одноразовый код;</w:t>
            </w:r>
          </w:p>
          <w:p w14:paraId="05AD1A08" w14:textId="77777777" w:rsidR="00AA77A3" w:rsidRDefault="00AA77A3" w:rsidP="00AA77A3">
            <w:pPr>
              <w:pStyle w:val="2"/>
            </w:pPr>
            <w:r>
              <w:t>отображает поле для ввода одноразового кода.</w:t>
            </w:r>
          </w:p>
          <w:p w14:paraId="00AFE3DB" w14:textId="612C977A" w:rsidR="00B021E2" w:rsidRDefault="00AA77A3" w:rsidP="00AA60D9">
            <w:pPr>
              <w:pStyle w:val="17"/>
              <w:numPr>
                <w:ilvl w:val="0"/>
                <w:numId w:val="214"/>
              </w:numPr>
            </w:pPr>
            <w:r>
              <w:t>ЛКК подтверждает номер телефона и отображает главную страницу</w:t>
            </w:r>
          </w:p>
        </w:tc>
      </w:tr>
      <w:tr w:rsidR="00B021E2" w:rsidRPr="002472CF" w14:paraId="30849EB9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0A1560AB" w14:textId="77777777" w:rsidR="00B021E2" w:rsidRPr="00686476" w:rsidRDefault="00B021E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629C1DAD" w14:textId="1A7A88D1" w:rsidR="00AA77A3" w:rsidRPr="00AA77A3" w:rsidRDefault="00AA77A3" w:rsidP="00AA60D9">
            <w:pPr>
              <w:pStyle w:val="17"/>
              <w:numPr>
                <w:ilvl w:val="0"/>
                <w:numId w:val="220"/>
              </w:numPr>
            </w:pPr>
            <w:r w:rsidRPr="00AA77A3">
              <w:t>Пользователь выполнил следующие действия:</w:t>
            </w:r>
          </w:p>
          <w:p w14:paraId="396F0D39" w14:textId="7A9288EE" w:rsidR="00B021E2" w:rsidRPr="00CA4B43" w:rsidRDefault="00B021E2" w:rsidP="00AA77A3">
            <w:pPr>
              <w:pStyle w:val="2"/>
            </w:pPr>
            <w:r>
              <w:t>ввел номер телефона и пароль в обязательные поля формы;</w:t>
            </w:r>
          </w:p>
          <w:p w14:paraId="745B1500" w14:textId="77777777" w:rsidR="00B021E2" w:rsidRPr="00AA77A3" w:rsidRDefault="00B021E2" w:rsidP="00AA77A3">
            <w:pPr>
              <w:pStyle w:val="2"/>
            </w:pPr>
            <w:r w:rsidRPr="00CA4B43">
              <w:t>наж</w:t>
            </w:r>
            <w:r>
              <w:t>ал</w:t>
            </w:r>
            <w:r w:rsidRPr="00CA4B43">
              <w:t xml:space="preserve"> на кнопку «</w:t>
            </w:r>
            <w:r>
              <w:t>Продолжить</w:t>
            </w:r>
            <w:r w:rsidRPr="00CA4B43">
              <w:t>».</w:t>
            </w:r>
          </w:p>
          <w:p w14:paraId="5C942484" w14:textId="11E5A439" w:rsidR="00B021E2" w:rsidRDefault="00B021E2" w:rsidP="00AF70B3">
            <w:pPr>
              <w:pStyle w:val="17"/>
            </w:pPr>
            <w:r w:rsidRPr="00AA77A3">
              <w:t>Пользователь ввел не</w:t>
            </w:r>
            <w:r w:rsidR="00AA77A3">
              <w:t xml:space="preserve">верный </w:t>
            </w:r>
            <w:r w:rsidRPr="00AA77A3">
              <w:t>номер телефон</w:t>
            </w:r>
            <w:r w:rsidR="001026FE">
              <w:t>.</w:t>
            </w:r>
          </w:p>
          <w:p w14:paraId="31D9E5D1" w14:textId="55F27127" w:rsidR="001832D1" w:rsidRDefault="001832D1" w:rsidP="00AF70B3">
            <w:pPr>
              <w:pStyle w:val="17"/>
            </w:pPr>
            <w:r>
              <w:t>Пользователь вводит корректный номер.</w:t>
            </w:r>
          </w:p>
          <w:p w14:paraId="5AAC066A" w14:textId="0DAC5A04" w:rsidR="00B021E2" w:rsidRPr="00BE6EA9" w:rsidRDefault="00B021E2" w:rsidP="001026FE">
            <w:pPr>
              <w:pStyle w:val="17"/>
            </w:pPr>
            <w:r w:rsidRPr="00BE6EA9">
              <w:t>Пользователь пролистывает соглашение и нажимает кнопку принятия.</w:t>
            </w:r>
          </w:p>
          <w:p w14:paraId="5D239A5F" w14:textId="66BD77DD" w:rsidR="00B021E2" w:rsidRDefault="00B021E2" w:rsidP="001026FE">
            <w:pPr>
              <w:pStyle w:val="17"/>
            </w:pPr>
            <w:r>
              <w:t>Пользователь вводит полученный код в поле.</w:t>
            </w:r>
          </w:p>
          <w:p w14:paraId="4ADDBF38" w14:textId="28060CA4" w:rsidR="00B021E2" w:rsidRPr="00CA4B43" w:rsidRDefault="00B021E2" w:rsidP="001026FE">
            <w:pPr>
              <w:pStyle w:val="17"/>
            </w:pPr>
            <w:r w:rsidRPr="00CA4B43">
              <w:t xml:space="preserve">Пользователь выполняет следующие действия: </w:t>
            </w:r>
          </w:p>
          <w:p w14:paraId="37FD97F8" w14:textId="77777777" w:rsidR="00B021E2" w:rsidRDefault="00B021E2" w:rsidP="0073195A">
            <w:pPr>
              <w:pStyle w:val="2"/>
            </w:pPr>
            <w:r>
              <w:t>выбирает тип клиента;</w:t>
            </w:r>
          </w:p>
          <w:p w14:paraId="16BBC9A8" w14:textId="77777777" w:rsidR="00B021E2" w:rsidRPr="00CA4B43" w:rsidRDefault="00B021E2" w:rsidP="0073195A">
            <w:pPr>
              <w:pStyle w:val="2"/>
            </w:pPr>
            <w:r>
              <w:t>заполняет обязательные поля формы в соответствии с выбранным типом клиента:</w:t>
            </w:r>
          </w:p>
          <w:p w14:paraId="3D33ED3A" w14:textId="77777777" w:rsidR="00B021E2" w:rsidRPr="00CA4B43" w:rsidRDefault="00B021E2" w:rsidP="0073195A">
            <w:pPr>
              <w:pStyle w:val="2"/>
            </w:pPr>
            <w:r>
              <w:t>нажимает кнопку «Продолжить».</w:t>
            </w:r>
          </w:p>
          <w:p w14:paraId="4473D1B8" w14:textId="120AEC4B" w:rsidR="00B021E2" w:rsidRPr="00EF6C46" w:rsidRDefault="00B021E2" w:rsidP="0073195A">
            <w:pPr>
              <w:pStyle w:val="17"/>
            </w:pPr>
            <w:r w:rsidRPr="00EF6C46">
              <w:rPr>
                <w:lang w:val="ru"/>
              </w:rPr>
              <w:t xml:space="preserve">Пользователь вводит </w:t>
            </w:r>
            <w:r w:rsidRPr="0073195A">
              <w:t>полученный</w:t>
            </w:r>
            <w:r w:rsidRPr="00EF6C46">
              <w:rPr>
                <w:lang w:val="ru"/>
              </w:rPr>
              <w:t xml:space="preserve"> код в поле.</w:t>
            </w:r>
          </w:p>
          <w:p w14:paraId="0AE6405D" w14:textId="03F5729C" w:rsidR="00B021E2" w:rsidRDefault="00B021E2" w:rsidP="00B021E2">
            <w:pPr>
              <w:pStyle w:val="UC5"/>
            </w:pPr>
            <w:r>
              <w:lastRenderedPageBreak/>
              <w:br/>
              <w:t xml:space="preserve"> </w:t>
            </w:r>
          </w:p>
          <w:p w14:paraId="712A3D7C" w14:textId="635E1798" w:rsidR="00B021E2" w:rsidRPr="00CA4B43" w:rsidRDefault="00B021E2" w:rsidP="00F44D15">
            <w:pPr>
              <w:pStyle w:val="UC1"/>
              <w:numPr>
                <w:ilvl w:val="0"/>
                <w:numId w:val="0"/>
              </w:numPr>
              <w:rPr>
                <w:lang w:val="ru-RU"/>
              </w:rPr>
            </w:pPr>
          </w:p>
        </w:tc>
        <w:tc>
          <w:tcPr>
            <w:tcW w:w="7010" w:type="dxa"/>
          </w:tcPr>
          <w:p w14:paraId="24D9E67E" w14:textId="77777777" w:rsidR="00AA77A3" w:rsidRPr="00CA4B43" w:rsidRDefault="00AA77A3" w:rsidP="00AA60D9">
            <w:pPr>
              <w:pStyle w:val="17"/>
              <w:numPr>
                <w:ilvl w:val="0"/>
                <w:numId w:val="222"/>
              </w:numPr>
            </w:pPr>
            <w:r>
              <w:lastRenderedPageBreak/>
              <w:t>ЛКК</w:t>
            </w:r>
            <w:r w:rsidRPr="00CA4B43">
              <w:t xml:space="preserve"> </w:t>
            </w:r>
            <w:r w:rsidRPr="0073195A">
              <w:rPr>
                <w:lang w:val="ru"/>
              </w:rPr>
              <w:t>выполняет</w:t>
            </w:r>
            <w:r w:rsidRPr="00CA4B43">
              <w:t xml:space="preserve"> следующие действия:</w:t>
            </w:r>
          </w:p>
          <w:p w14:paraId="566C31EF" w14:textId="77777777" w:rsidR="00AA77A3" w:rsidRDefault="00AA77A3" w:rsidP="0073195A">
            <w:pPr>
              <w:pStyle w:val="2"/>
            </w:pPr>
            <w:r>
              <w:t>отображает введенный номер телефона в соответствии с маской +7 (ххх) ххх-хх-хх</w:t>
            </w:r>
          </w:p>
          <w:p w14:paraId="0FC48694" w14:textId="77777777" w:rsidR="00AA77A3" w:rsidRDefault="00AA77A3" w:rsidP="0073195A">
            <w:pPr>
              <w:pStyle w:val="2"/>
            </w:pPr>
            <w:r>
              <w:t>проверяет номер телефона на городской;</w:t>
            </w:r>
          </w:p>
          <w:p w14:paraId="016B8CB3" w14:textId="77777777" w:rsidR="00AA77A3" w:rsidRDefault="00AA77A3" w:rsidP="0073195A">
            <w:pPr>
              <w:pStyle w:val="2"/>
            </w:pPr>
            <w:r>
              <w:t>проверяет на уникальность указанный телефонный номер;</w:t>
            </w:r>
          </w:p>
          <w:p w14:paraId="755C35FA" w14:textId="77777777" w:rsidR="00AA77A3" w:rsidRDefault="00AA77A3" w:rsidP="00AA60D9">
            <w:pPr>
              <w:pStyle w:val="17"/>
              <w:numPr>
                <w:ilvl w:val="0"/>
                <w:numId w:val="222"/>
              </w:numPr>
            </w:pPr>
            <w:r>
              <w:t xml:space="preserve">ЛКК </w:t>
            </w:r>
            <w:r w:rsidRPr="0073195A">
              <w:rPr>
                <w:lang w:val="ru"/>
              </w:rPr>
              <w:t>подсвечивает</w:t>
            </w:r>
            <w:r>
              <w:t xml:space="preserve"> поле телефона красным и выводит текст ошибки:</w:t>
            </w:r>
          </w:p>
          <w:p w14:paraId="6D8FAFEE" w14:textId="77777777" w:rsidR="00AA77A3" w:rsidRDefault="00AA77A3" w:rsidP="0073195A">
            <w:pPr>
              <w:pStyle w:val="2"/>
            </w:pPr>
            <w:r>
              <w:t>«Введите номер мобильного телефона» – если введен городской номер телефона или введенный номер не соответствует маске;</w:t>
            </w:r>
          </w:p>
          <w:p w14:paraId="3C5D1DE5" w14:textId="77777777" w:rsidR="00AA77A3" w:rsidRDefault="00AA77A3" w:rsidP="0073195A">
            <w:pPr>
              <w:pStyle w:val="2"/>
            </w:pPr>
            <w:r>
              <w:t>«Пользователь с таким номером уже зарегистрирован» – если номер не уникален.</w:t>
            </w:r>
          </w:p>
          <w:p w14:paraId="28C520B7" w14:textId="1ADE1483" w:rsidR="00F44D15" w:rsidRDefault="00F44D15" w:rsidP="00AA60D9">
            <w:pPr>
              <w:pStyle w:val="17"/>
              <w:numPr>
                <w:ilvl w:val="0"/>
                <w:numId w:val="222"/>
              </w:numPr>
            </w:pPr>
            <w:r>
              <w:t xml:space="preserve">ЛКК </w:t>
            </w:r>
            <w:r w:rsidRPr="0073195A">
              <w:rPr>
                <w:lang w:val="ru"/>
              </w:rPr>
              <w:t>выполняет</w:t>
            </w:r>
            <w:r>
              <w:t xml:space="preserve"> следующие действия:</w:t>
            </w:r>
          </w:p>
          <w:p w14:paraId="2D84C4E7" w14:textId="77777777" w:rsidR="00F44D15" w:rsidRDefault="00F44D15" w:rsidP="0073195A">
            <w:pPr>
              <w:pStyle w:val="2"/>
            </w:pPr>
            <w:r>
              <w:t>отправляет на указанный телефонный номер одноразовый код;</w:t>
            </w:r>
          </w:p>
          <w:p w14:paraId="5982A324" w14:textId="77777777" w:rsidR="00F44D15" w:rsidRDefault="00F44D15" w:rsidP="0073195A">
            <w:pPr>
              <w:pStyle w:val="2"/>
            </w:pPr>
            <w:r>
              <w:t>отображает поле для ввода одноразового кода.</w:t>
            </w:r>
          </w:p>
          <w:p w14:paraId="03B97206" w14:textId="2BCF289C" w:rsidR="00F44D15" w:rsidRDefault="00F44D15" w:rsidP="0073195A">
            <w:pPr>
              <w:pStyle w:val="2"/>
            </w:pPr>
            <w:r>
              <w:lastRenderedPageBreak/>
              <w:t xml:space="preserve">Выводит сообщение: </w:t>
            </w:r>
            <w:r w:rsidRPr="000B4B9E">
              <w:t xml:space="preserve">Мы отправили </w:t>
            </w:r>
            <w:r>
              <w:t>смс</w:t>
            </w:r>
            <w:r w:rsidRPr="000B4B9E">
              <w:t xml:space="preserve"> с кодом подтверждения на</w:t>
            </w:r>
            <w:r>
              <w:t xml:space="preserve"> </w:t>
            </w:r>
            <w:r w:rsidRPr="00E622BD">
              <w:t>[</w:t>
            </w:r>
            <w:r>
              <w:t>телефон</w:t>
            </w:r>
            <w:r w:rsidRPr="00C4102C">
              <w:t>]</w:t>
            </w:r>
            <w:r w:rsidRPr="000B4B9E">
              <w:t>. Введите его</w:t>
            </w:r>
            <w:r w:rsidR="001026FE">
              <w:t>.</w:t>
            </w:r>
          </w:p>
          <w:p w14:paraId="1B7110C9" w14:textId="1CC7DC50" w:rsidR="0073195A" w:rsidRDefault="0073195A" w:rsidP="00AA60D9">
            <w:pPr>
              <w:pStyle w:val="17"/>
              <w:numPr>
                <w:ilvl w:val="0"/>
                <w:numId w:val="222"/>
              </w:numPr>
            </w:pPr>
            <w:r>
              <w:t>ЛКК</w:t>
            </w:r>
            <w:r w:rsidRPr="00CA4B43">
              <w:t xml:space="preserve"> </w:t>
            </w:r>
            <w:r w:rsidRPr="0073195A">
              <w:rPr>
                <w:lang w:val="ru"/>
              </w:rPr>
              <w:t>регистрирует</w:t>
            </w:r>
            <w:r w:rsidRPr="00CA4B43">
              <w:t xml:space="preserve"> Пользователя и открывает форму «Давайте познакомимся».</w:t>
            </w:r>
          </w:p>
          <w:p w14:paraId="42EAC45E" w14:textId="598D43DB" w:rsidR="00F44D15" w:rsidRDefault="00F44D15" w:rsidP="00AA60D9">
            <w:pPr>
              <w:pStyle w:val="17"/>
              <w:numPr>
                <w:ilvl w:val="0"/>
                <w:numId w:val="222"/>
              </w:numPr>
            </w:pPr>
            <w:r>
              <w:t xml:space="preserve">ЛКК </w:t>
            </w:r>
            <w:r w:rsidRPr="0073195A">
              <w:rPr>
                <w:lang w:val="ru"/>
              </w:rPr>
              <w:t>выполняет</w:t>
            </w:r>
            <w:r>
              <w:t xml:space="preserve"> следующие действия:</w:t>
            </w:r>
            <w:r w:rsidRPr="00CA4B43">
              <w:t xml:space="preserve"> </w:t>
            </w:r>
          </w:p>
          <w:p w14:paraId="437C160D" w14:textId="77777777" w:rsidR="00F44D15" w:rsidRDefault="00F44D15" w:rsidP="0073195A">
            <w:pPr>
              <w:pStyle w:val="2"/>
            </w:pPr>
            <w:r>
              <w:t xml:space="preserve">отправляет на указанный </w:t>
            </w:r>
            <w:r w:rsidRPr="0073195A">
              <w:t>e</w:t>
            </w:r>
            <w:r w:rsidRPr="00E622BD">
              <w:t>-</w:t>
            </w:r>
            <w:r w:rsidRPr="0073195A">
              <w:t>mail</w:t>
            </w:r>
            <w:r>
              <w:t xml:space="preserve"> одноразовый код;</w:t>
            </w:r>
          </w:p>
          <w:p w14:paraId="0A66CAA4" w14:textId="77777777" w:rsidR="00F44D15" w:rsidRDefault="00F44D15" w:rsidP="0073195A">
            <w:pPr>
              <w:pStyle w:val="2"/>
            </w:pPr>
            <w:r>
              <w:t>отображает поле для ввода одноразового кода.</w:t>
            </w:r>
          </w:p>
          <w:p w14:paraId="2478A7DB" w14:textId="77777777" w:rsidR="00F44D15" w:rsidRPr="00CA4B43" w:rsidRDefault="00F44D15" w:rsidP="0073195A">
            <w:pPr>
              <w:pStyle w:val="2"/>
            </w:pPr>
            <w:r>
              <w:t xml:space="preserve">Выводит сообщение: </w:t>
            </w:r>
            <w:r w:rsidRPr="000B4B9E">
              <w:t xml:space="preserve">Мы отправили письмо с кодом подтверждения на адрес </w:t>
            </w:r>
            <w:r w:rsidRPr="00C4102C">
              <w:t>[</w:t>
            </w:r>
            <w:r w:rsidRPr="0073195A">
              <w:t>e</w:t>
            </w:r>
            <w:r w:rsidRPr="00C4102C">
              <w:t>-</w:t>
            </w:r>
            <w:r w:rsidRPr="0073195A">
              <w:t>mail</w:t>
            </w:r>
            <w:r w:rsidRPr="00C4102C">
              <w:t>]</w:t>
            </w:r>
            <w:r w:rsidRPr="000B4B9E">
              <w:t>. Введите его</w:t>
            </w:r>
          </w:p>
          <w:p w14:paraId="7A3A7A6F" w14:textId="77777777" w:rsidR="00F44D15" w:rsidRDefault="00F44D15" w:rsidP="00AA60D9">
            <w:pPr>
              <w:pStyle w:val="17"/>
              <w:numPr>
                <w:ilvl w:val="0"/>
                <w:numId w:val="222"/>
              </w:numPr>
            </w:pPr>
            <w:r>
              <w:t xml:space="preserve">ЛКК </w:t>
            </w:r>
            <w:r w:rsidRPr="0073195A">
              <w:rPr>
                <w:lang w:val="ru"/>
              </w:rPr>
              <w:t>подтверждает</w:t>
            </w:r>
            <w:r>
              <w:t xml:space="preserve"> почту и отображает главную страницу.</w:t>
            </w:r>
          </w:p>
          <w:p w14:paraId="7C85B52E" w14:textId="77777777" w:rsidR="00B021E2" w:rsidRDefault="00B021E2" w:rsidP="00223242">
            <w:pPr>
              <w:pStyle w:val="afff0"/>
            </w:pPr>
          </w:p>
        </w:tc>
      </w:tr>
      <w:tr w:rsidR="00F44D15" w:rsidRPr="002472CF" w14:paraId="3D8E6110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2729D7A3" w14:textId="77777777" w:rsidR="00F44D15" w:rsidRPr="00686476" w:rsidRDefault="00F44D15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03C20C03" w14:textId="12FA5FD0" w:rsidR="001832D1" w:rsidRPr="001832D1" w:rsidRDefault="001832D1" w:rsidP="001832D1">
            <w:pPr>
              <w:pStyle w:val="17"/>
              <w:numPr>
                <w:ilvl w:val="0"/>
                <w:numId w:val="0"/>
              </w:numPr>
              <w:ind w:left="397" w:hanging="284"/>
              <w:rPr>
                <w:i/>
                <w:iCs/>
              </w:rPr>
            </w:pPr>
            <w:r w:rsidRPr="001832D1">
              <w:rPr>
                <w:i/>
                <w:iCs/>
              </w:rPr>
              <w:t>Предусловие: повторить шаги 1-3 проверки 5</w:t>
            </w:r>
            <w:r>
              <w:rPr>
                <w:i/>
                <w:iCs/>
              </w:rPr>
              <w:t>.</w:t>
            </w:r>
          </w:p>
          <w:p w14:paraId="6DD0AFF8" w14:textId="4D7E5CFC" w:rsidR="00F44D15" w:rsidRPr="001832D1" w:rsidRDefault="00F44D15" w:rsidP="00AA60D9">
            <w:pPr>
              <w:pStyle w:val="17"/>
              <w:numPr>
                <w:ilvl w:val="0"/>
                <w:numId w:val="221"/>
              </w:numPr>
            </w:pPr>
            <w:r w:rsidRPr="001832D1">
              <w:t>Пользователь ввел неуникальный e-mail.</w:t>
            </w:r>
          </w:p>
          <w:p w14:paraId="0B4257A4" w14:textId="4EF5F9D6" w:rsidR="00F44D15" w:rsidRPr="00F44D15" w:rsidRDefault="00F44D15" w:rsidP="00AA60D9">
            <w:pPr>
              <w:pStyle w:val="17"/>
              <w:numPr>
                <w:ilvl w:val="0"/>
                <w:numId w:val="221"/>
              </w:numPr>
              <w:rPr>
                <w:b/>
                <w:bCs/>
              </w:rPr>
            </w:pPr>
            <w:r w:rsidRPr="001832D1">
              <w:t>Пользователь ввел неуникальный телефонный номер.</w:t>
            </w:r>
          </w:p>
        </w:tc>
        <w:tc>
          <w:tcPr>
            <w:tcW w:w="7010" w:type="dxa"/>
          </w:tcPr>
          <w:p w14:paraId="71357E1B" w14:textId="77777777" w:rsidR="00F44D15" w:rsidRPr="006C0518" w:rsidRDefault="00F44D15" w:rsidP="00AA60D9">
            <w:pPr>
              <w:pStyle w:val="17"/>
              <w:numPr>
                <w:ilvl w:val="0"/>
                <w:numId w:val="223"/>
              </w:numPr>
            </w:pPr>
            <w:r>
              <w:t xml:space="preserve">ЛКК отображает сообщение о существовании пользователя с данным </w:t>
            </w:r>
            <w:r w:rsidRPr="0073195A">
              <w:t>e</w:t>
            </w:r>
            <w:r w:rsidRPr="006C0518">
              <w:t>-</w:t>
            </w:r>
            <w:r w:rsidRPr="0073195A">
              <w:t>mail</w:t>
            </w:r>
            <w:r w:rsidRPr="006C0518">
              <w:t xml:space="preserve"> </w:t>
            </w:r>
            <w:r>
              <w:t>и осуществляет возврат на шаг 5.</w:t>
            </w:r>
          </w:p>
          <w:p w14:paraId="0B28F6BD" w14:textId="3B3C3848" w:rsidR="00F44D15" w:rsidRDefault="00F44D15" w:rsidP="00AA60D9">
            <w:pPr>
              <w:pStyle w:val="17"/>
              <w:numPr>
                <w:ilvl w:val="0"/>
                <w:numId w:val="221"/>
              </w:numPr>
            </w:pPr>
            <w:r>
              <w:t>ЛКК отображает сообщение о существовании пользователя с данным телефонным номером</w:t>
            </w:r>
            <w:r w:rsidRPr="006C0518">
              <w:t xml:space="preserve"> </w:t>
            </w:r>
            <w:r>
              <w:t>и осуществляет возврат на шаг 5.</w:t>
            </w:r>
          </w:p>
        </w:tc>
      </w:tr>
      <w:tr w:rsidR="002F09EA" w:rsidRPr="002472CF" w14:paraId="75ADBBED" w14:textId="77777777" w:rsidTr="002F09EA">
        <w:trPr>
          <w:trHeight w:val="406"/>
        </w:trPr>
        <w:tc>
          <w:tcPr>
            <w:tcW w:w="15168" w:type="dxa"/>
            <w:gridSpan w:val="4"/>
            <w:vAlign w:val="center"/>
          </w:tcPr>
          <w:p w14:paraId="5DFAB2E4" w14:textId="107794C2" w:rsidR="002F09EA" w:rsidRDefault="002F09EA" w:rsidP="002F09EA">
            <w:pPr>
              <w:pStyle w:val="afff"/>
            </w:pPr>
            <w:bookmarkStart w:id="53" w:name="_Ref103959724"/>
            <w:r w:rsidRPr="446FF250">
              <w:t>Авторизация пользователя</w:t>
            </w:r>
            <w:bookmarkEnd w:id="53"/>
          </w:p>
        </w:tc>
      </w:tr>
      <w:tr w:rsidR="00223242" w:rsidRPr="002472CF" w14:paraId="00D318BC" w14:textId="77777777" w:rsidTr="007F25AF">
        <w:trPr>
          <w:trHeight w:val="1200"/>
        </w:trPr>
        <w:tc>
          <w:tcPr>
            <w:tcW w:w="766" w:type="dxa"/>
            <w:vAlign w:val="center"/>
          </w:tcPr>
          <w:p w14:paraId="4AC20781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22E8644" w14:textId="77777777" w:rsidR="00F44D15" w:rsidRPr="007A2FD8" w:rsidRDefault="00F44D15" w:rsidP="00AA60D9">
            <w:pPr>
              <w:pStyle w:val="17"/>
              <w:numPr>
                <w:ilvl w:val="0"/>
                <w:numId w:val="225"/>
              </w:numPr>
            </w:pPr>
            <w:r w:rsidRPr="007A2FD8">
              <w:t xml:space="preserve">Пользователь переходит на страницу авторизации </w:t>
            </w:r>
            <w:r>
              <w:t>ЛКК</w:t>
            </w:r>
            <w:r w:rsidRPr="007A2FD8">
              <w:t>.</w:t>
            </w:r>
          </w:p>
          <w:p w14:paraId="14668138" w14:textId="77777777" w:rsidR="00F44D15" w:rsidRPr="00CA4B43" w:rsidRDefault="00F44D15" w:rsidP="00AA60D9">
            <w:pPr>
              <w:pStyle w:val="17"/>
              <w:numPr>
                <w:ilvl w:val="0"/>
                <w:numId w:val="221"/>
              </w:numPr>
            </w:pPr>
            <w:r w:rsidRPr="00CA4B43">
              <w:t>Пользователь делает следующие действия:</w:t>
            </w:r>
          </w:p>
          <w:p w14:paraId="3B77F8A4" w14:textId="77777777" w:rsidR="00F44D15" w:rsidRPr="00CA4B43" w:rsidRDefault="00F44D15" w:rsidP="001832D1">
            <w:pPr>
              <w:pStyle w:val="2"/>
            </w:pPr>
            <w:r>
              <w:t>вводит e-mai</w:t>
            </w:r>
            <w:r w:rsidRPr="001832D1">
              <w:t>l</w:t>
            </w:r>
            <w:r>
              <w:t>/номер телефона;</w:t>
            </w:r>
          </w:p>
          <w:p w14:paraId="048A875F" w14:textId="77777777" w:rsidR="00F44D15" w:rsidRPr="00CA4B43" w:rsidRDefault="00F44D15" w:rsidP="001832D1">
            <w:pPr>
              <w:pStyle w:val="2"/>
            </w:pPr>
            <w:r>
              <w:t xml:space="preserve">вводит пароль; </w:t>
            </w:r>
          </w:p>
          <w:p w14:paraId="10A6CFF6" w14:textId="208FE58B" w:rsidR="002F09EA" w:rsidRDefault="00F44D15" w:rsidP="001832D1">
            <w:pPr>
              <w:pStyle w:val="2"/>
            </w:pPr>
            <w:r>
              <w:t xml:space="preserve">нажимает на кнопку «Войти». </w:t>
            </w:r>
          </w:p>
        </w:tc>
        <w:tc>
          <w:tcPr>
            <w:tcW w:w="7010" w:type="dxa"/>
          </w:tcPr>
          <w:p w14:paraId="7EAE653E" w14:textId="77777777" w:rsidR="001832D1" w:rsidRPr="00CA4B43" w:rsidRDefault="001832D1" w:rsidP="00AA60D9">
            <w:pPr>
              <w:pStyle w:val="17"/>
              <w:numPr>
                <w:ilvl w:val="0"/>
                <w:numId w:val="224"/>
              </w:numPr>
            </w:pPr>
            <w:r>
              <w:t>ЛКК</w:t>
            </w:r>
            <w:r w:rsidRPr="00CA4B43">
              <w:t xml:space="preserve"> отображает страницу </w:t>
            </w:r>
            <w:r w:rsidRPr="3A476DAF">
              <w:t>авторизации.</w:t>
            </w:r>
          </w:p>
          <w:p w14:paraId="5C006F38" w14:textId="77777777" w:rsidR="00223242" w:rsidRDefault="001832D1" w:rsidP="00AA60D9">
            <w:pPr>
              <w:pStyle w:val="17"/>
              <w:numPr>
                <w:ilvl w:val="0"/>
                <w:numId w:val="221"/>
              </w:numPr>
            </w:pPr>
            <w:r>
              <w:t>ЛКК выполняет:</w:t>
            </w:r>
          </w:p>
          <w:p w14:paraId="17B7A7E4" w14:textId="77777777" w:rsidR="001832D1" w:rsidRDefault="001832D1" w:rsidP="001832D1">
            <w:pPr>
              <w:pStyle w:val="2"/>
            </w:pPr>
            <w:r>
              <w:t>ЛКК</w:t>
            </w:r>
            <w:r w:rsidRPr="00CA4B43">
              <w:t xml:space="preserve"> проверяет корректность внесенных данных</w:t>
            </w:r>
            <w:r>
              <w:t>.</w:t>
            </w:r>
          </w:p>
          <w:p w14:paraId="7BB0828F" w14:textId="77777777" w:rsidR="001832D1" w:rsidRDefault="001832D1" w:rsidP="001832D1">
            <w:pPr>
              <w:pStyle w:val="2"/>
            </w:pPr>
            <w:r>
              <w:t>ЛКК проверяет признак «Жилищный комитет».</w:t>
            </w:r>
          </w:p>
          <w:p w14:paraId="6A84B9A7" w14:textId="3D8D92A6" w:rsidR="001832D1" w:rsidRDefault="001832D1" w:rsidP="001832D1">
            <w:pPr>
              <w:pStyle w:val="2"/>
            </w:pPr>
            <w:r>
              <w:t>ЛКК</w:t>
            </w:r>
            <w:r w:rsidRPr="00CA4B43">
              <w:t xml:space="preserve"> авторизует Пользователя</w:t>
            </w:r>
            <w:r>
              <w:t xml:space="preserve"> на главной странице.</w:t>
            </w:r>
          </w:p>
        </w:tc>
      </w:tr>
      <w:tr w:rsidR="00F44D15" w:rsidRPr="002472CF" w14:paraId="21455FFC" w14:textId="77777777" w:rsidTr="007F25AF">
        <w:trPr>
          <w:trHeight w:val="1200"/>
        </w:trPr>
        <w:tc>
          <w:tcPr>
            <w:tcW w:w="766" w:type="dxa"/>
            <w:vAlign w:val="center"/>
          </w:tcPr>
          <w:p w14:paraId="5EE5AF50" w14:textId="77777777" w:rsidR="00F44D15" w:rsidRPr="00686476" w:rsidRDefault="00F44D15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16C60C05" w14:textId="45C15AAB" w:rsidR="00F44D15" w:rsidRPr="001832D1" w:rsidRDefault="001832D1" w:rsidP="001832D1">
            <w:pPr>
              <w:pStyle w:val="17"/>
              <w:numPr>
                <w:ilvl w:val="0"/>
                <w:numId w:val="0"/>
              </w:numPr>
              <w:ind w:left="397" w:hanging="284"/>
              <w:rPr>
                <w:i/>
                <w:iCs/>
              </w:rPr>
            </w:pPr>
            <w:r>
              <w:rPr>
                <w:i/>
                <w:iCs/>
              </w:rPr>
              <w:t xml:space="preserve">Предусловие: </w:t>
            </w:r>
            <w:r w:rsidR="00F44D15" w:rsidRPr="001832D1">
              <w:rPr>
                <w:i/>
                <w:iCs/>
              </w:rPr>
              <w:t>У пользователя УЗ с активным признаком «Жилищный комитет».</w:t>
            </w:r>
          </w:p>
          <w:p w14:paraId="39E21562" w14:textId="77777777" w:rsidR="001832D1" w:rsidRPr="007A2FD8" w:rsidRDefault="001832D1" w:rsidP="00AA60D9">
            <w:pPr>
              <w:pStyle w:val="17"/>
              <w:numPr>
                <w:ilvl w:val="0"/>
                <w:numId w:val="226"/>
              </w:numPr>
            </w:pPr>
            <w:r w:rsidRPr="007A2FD8">
              <w:t xml:space="preserve">Пользователь переходит на страницу авторизации </w:t>
            </w:r>
            <w:r>
              <w:t>ЛКК</w:t>
            </w:r>
            <w:r w:rsidRPr="007A2FD8">
              <w:t>.</w:t>
            </w:r>
          </w:p>
          <w:p w14:paraId="315B1F21" w14:textId="77777777" w:rsidR="001832D1" w:rsidRPr="00CA4B43" w:rsidRDefault="001832D1" w:rsidP="00AA60D9">
            <w:pPr>
              <w:pStyle w:val="17"/>
              <w:numPr>
                <w:ilvl w:val="0"/>
                <w:numId w:val="221"/>
              </w:numPr>
            </w:pPr>
            <w:r w:rsidRPr="00CA4B43">
              <w:t>Пользователь делает следующие действия:</w:t>
            </w:r>
          </w:p>
          <w:p w14:paraId="0FC5F641" w14:textId="77777777" w:rsidR="001832D1" w:rsidRPr="00CA4B43" w:rsidRDefault="001832D1" w:rsidP="001832D1">
            <w:pPr>
              <w:pStyle w:val="2"/>
            </w:pPr>
            <w:r>
              <w:t>вводит e-mai</w:t>
            </w:r>
            <w:r w:rsidRPr="001832D1">
              <w:t>l</w:t>
            </w:r>
            <w:r>
              <w:t>/номер телефона;</w:t>
            </w:r>
          </w:p>
          <w:p w14:paraId="3884D71B" w14:textId="77777777" w:rsidR="001832D1" w:rsidRPr="00CA4B43" w:rsidRDefault="001832D1" w:rsidP="001832D1">
            <w:pPr>
              <w:pStyle w:val="2"/>
            </w:pPr>
            <w:r>
              <w:t xml:space="preserve">вводит пароль; </w:t>
            </w:r>
          </w:p>
          <w:p w14:paraId="2C836CD3" w14:textId="5B3D0930" w:rsidR="00F44D15" w:rsidRPr="00F44D15" w:rsidRDefault="001832D1" w:rsidP="001832D1">
            <w:pPr>
              <w:pStyle w:val="2"/>
            </w:pPr>
            <w:r>
              <w:t>нажимает на кнопку «Войти».</w:t>
            </w:r>
          </w:p>
        </w:tc>
        <w:tc>
          <w:tcPr>
            <w:tcW w:w="7010" w:type="dxa"/>
          </w:tcPr>
          <w:p w14:paraId="414775A2" w14:textId="77777777" w:rsidR="001832D1" w:rsidRPr="00CA4B43" w:rsidRDefault="001832D1" w:rsidP="00AA60D9">
            <w:pPr>
              <w:pStyle w:val="17"/>
              <w:numPr>
                <w:ilvl w:val="0"/>
                <w:numId w:val="227"/>
              </w:numPr>
            </w:pPr>
            <w:r>
              <w:t>ЛКК</w:t>
            </w:r>
            <w:r w:rsidRPr="00CA4B43">
              <w:t xml:space="preserve"> отображает страницу </w:t>
            </w:r>
            <w:r w:rsidRPr="3A476DAF">
              <w:t>авторизации.</w:t>
            </w:r>
          </w:p>
          <w:p w14:paraId="48F2AF8C" w14:textId="62EB43CB" w:rsidR="00F44D15" w:rsidRDefault="001832D1" w:rsidP="00AA60D9">
            <w:pPr>
              <w:pStyle w:val="17"/>
              <w:numPr>
                <w:ilvl w:val="0"/>
                <w:numId w:val="221"/>
              </w:numPr>
            </w:pPr>
            <w:r>
              <w:t>ЛКК авторизует Пользователя в АРМ Жилищного комитета.</w:t>
            </w:r>
          </w:p>
        </w:tc>
      </w:tr>
      <w:tr w:rsidR="002F09EA" w:rsidRPr="002472CF" w14:paraId="33AC91F6" w14:textId="77777777" w:rsidTr="002F09EA">
        <w:trPr>
          <w:trHeight w:val="498"/>
        </w:trPr>
        <w:tc>
          <w:tcPr>
            <w:tcW w:w="15168" w:type="dxa"/>
            <w:gridSpan w:val="4"/>
            <w:vAlign w:val="center"/>
          </w:tcPr>
          <w:p w14:paraId="2B8BF7C2" w14:textId="65F0B59D" w:rsidR="002F09EA" w:rsidRDefault="002F09EA" w:rsidP="002F09EA">
            <w:pPr>
              <w:pStyle w:val="afff"/>
            </w:pPr>
            <w:r>
              <w:lastRenderedPageBreak/>
              <w:t>Создание короткого кода и настройка биометрических данных в МП</w:t>
            </w:r>
          </w:p>
        </w:tc>
      </w:tr>
      <w:tr w:rsidR="00223242" w:rsidRPr="002472CF" w14:paraId="6FC862F7" w14:textId="77777777" w:rsidTr="00C5185D">
        <w:trPr>
          <w:trHeight w:val="1877"/>
        </w:trPr>
        <w:tc>
          <w:tcPr>
            <w:tcW w:w="766" w:type="dxa"/>
            <w:vAlign w:val="center"/>
          </w:tcPr>
          <w:p w14:paraId="112ABAAB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5C1ACF6C" w14:textId="61CCA129" w:rsidR="00F44D15" w:rsidRDefault="00F44D15" w:rsidP="00AA60D9">
            <w:pPr>
              <w:pStyle w:val="17"/>
              <w:numPr>
                <w:ilvl w:val="0"/>
                <w:numId w:val="228"/>
              </w:numPr>
            </w:pPr>
            <w:r>
              <w:t>Пользователь зарегистрирован в ЛКК</w:t>
            </w:r>
            <w:r w:rsidR="001832D1">
              <w:t>.</w:t>
            </w:r>
          </w:p>
          <w:p w14:paraId="5E9D29E0" w14:textId="0B9437E2" w:rsidR="002F09EA" w:rsidRDefault="00F44D15" w:rsidP="001832D1">
            <w:pPr>
              <w:pStyle w:val="17"/>
              <w:numPr>
                <w:ilvl w:val="0"/>
                <w:numId w:val="0"/>
              </w:numPr>
              <w:ind w:left="397"/>
            </w:pPr>
            <w:r>
              <w:t>Пользователь не настроил вход по короткому коду.</w:t>
            </w:r>
          </w:p>
          <w:p w14:paraId="10FE4E1C" w14:textId="77777777" w:rsidR="00F44D15" w:rsidRPr="000B7CD4" w:rsidRDefault="00F44D15" w:rsidP="00AA60D9">
            <w:pPr>
              <w:pStyle w:val="17"/>
              <w:numPr>
                <w:ilvl w:val="0"/>
                <w:numId w:val="228"/>
              </w:numPr>
            </w:pPr>
            <w:r w:rsidRPr="000B7CD4">
              <w:t>Пользователь открывает МП.</w:t>
            </w:r>
          </w:p>
          <w:p w14:paraId="3B4EA390" w14:textId="77777777" w:rsidR="00F44D15" w:rsidRDefault="00F44D15" w:rsidP="00AA60D9">
            <w:pPr>
              <w:pStyle w:val="17"/>
              <w:numPr>
                <w:ilvl w:val="0"/>
                <w:numId w:val="228"/>
              </w:numPr>
            </w:pPr>
            <w:r>
              <w:t>Пользователь авторизовывается.</w:t>
            </w:r>
          </w:p>
          <w:p w14:paraId="4FC6D1C9" w14:textId="77777777" w:rsidR="00F44D15" w:rsidRDefault="00F44D15" w:rsidP="00AA60D9">
            <w:pPr>
              <w:pStyle w:val="17"/>
              <w:numPr>
                <w:ilvl w:val="0"/>
                <w:numId w:val="228"/>
              </w:numPr>
            </w:pPr>
            <w:r w:rsidRPr="00310E52">
              <w:t>Пользователь вводит короткий код.</w:t>
            </w:r>
          </w:p>
          <w:p w14:paraId="37B2DB8E" w14:textId="77777777" w:rsidR="00F44D15" w:rsidRPr="00310E52" w:rsidRDefault="00F44D15" w:rsidP="00AA60D9">
            <w:pPr>
              <w:pStyle w:val="17"/>
              <w:numPr>
                <w:ilvl w:val="0"/>
                <w:numId w:val="228"/>
              </w:numPr>
            </w:pPr>
            <w:r>
              <w:t>Пользователь повторяет ввод короткого кода.</w:t>
            </w:r>
          </w:p>
          <w:p w14:paraId="2F47DAA9" w14:textId="635F63DD" w:rsidR="00F44D15" w:rsidRDefault="00F44D15" w:rsidP="00AA60D9">
            <w:pPr>
              <w:pStyle w:val="17"/>
              <w:numPr>
                <w:ilvl w:val="0"/>
                <w:numId w:val="228"/>
              </w:numPr>
            </w:pPr>
            <w:r>
              <w:t>Пользователь дает согласие на использование биометрических данных.</w:t>
            </w:r>
          </w:p>
        </w:tc>
        <w:tc>
          <w:tcPr>
            <w:tcW w:w="7010" w:type="dxa"/>
          </w:tcPr>
          <w:p w14:paraId="25E46178" w14:textId="77777777" w:rsidR="001832D1" w:rsidRPr="00310E52" w:rsidRDefault="001832D1" w:rsidP="00AA60D9">
            <w:pPr>
              <w:pStyle w:val="17"/>
              <w:numPr>
                <w:ilvl w:val="0"/>
                <w:numId w:val="229"/>
              </w:numPr>
            </w:pPr>
            <w:r w:rsidRPr="00310E52">
              <w:t xml:space="preserve">ЛКК отображает страницу </w:t>
            </w:r>
            <w:r>
              <w:t>авторизации</w:t>
            </w:r>
            <w:r w:rsidRPr="00310E52">
              <w:t>.</w:t>
            </w:r>
          </w:p>
          <w:p w14:paraId="41D69546" w14:textId="77777777" w:rsidR="001832D1" w:rsidRDefault="001832D1" w:rsidP="00AA60D9">
            <w:pPr>
              <w:pStyle w:val="17"/>
              <w:numPr>
                <w:ilvl w:val="0"/>
                <w:numId w:val="221"/>
              </w:numPr>
            </w:pPr>
            <w:r>
              <w:t>ЛКК предлагает задать короткий код.</w:t>
            </w:r>
          </w:p>
          <w:p w14:paraId="33D4EB45" w14:textId="77777777" w:rsidR="001832D1" w:rsidRDefault="001832D1" w:rsidP="00AA60D9">
            <w:pPr>
              <w:pStyle w:val="17"/>
              <w:numPr>
                <w:ilvl w:val="0"/>
                <w:numId w:val="221"/>
              </w:numPr>
            </w:pPr>
            <w:r>
              <w:t>ЛКК просит повторить короткий код.</w:t>
            </w:r>
          </w:p>
          <w:p w14:paraId="1D4D7E9C" w14:textId="77777777" w:rsidR="001832D1" w:rsidRDefault="001832D1" w:rsidP="00AA60D9">
            <w:pPr>
              <w:pStyle w:val="17"/>
              <w:numPr>
                <w:ilvl w:val="0"/>
                <w:numId w:val="221"/>
              </w:numPr>
            </w:pPr>
            <w:r w:rsidRPr="00310E52">
              <w:t xml:space="preserve">ЛКК </w:t>
            </w:r>
            <w:r>
              <w:t>сохраняет короткий код.</w:t>
            </w:r>
          </w:p>
          <w:p w14:paraId="0E485B5B" w14:textId="77777777" w:rsidR="001832D1" w:rsidRDefault="001832D1" w:rsidP="00AA60D9">
            <w:pPr>
              <w:pStyle w:val="17"/>
              <w:numPr>
                <w:ilvl w:val="0"/>
                <w:numId w:val="221"/>
              </w:numPr>
            </w:pPr>
            <w:r>
              <w:t>ЛКК запрашивает разрешение использовать биометрические данные для авторизации.</w:t>
            </w:r>
          </w:p>
          <w:p w14:paraId="729C4322" w14:textId="77777777" w:rsidR="00223242" w:rsidRDefault="00223242" w:rsidP="00223242">
            <w:pPr>
              <w:pStyle w:val="afff0"/>
            </w:pPr>
          </w:p>
        </w:tc>
      </w:tr>
      <w:tr w:rsidR="002F09EA" w:rsidRPr="002472CF" w14:paraId="492D592F" w14:textId="77777777" w:rsidTr="002F09EA">
        <w:trPr>
          <w:trHeight w:val="545"/>
        </w:trPr>
        <w:tc>
          <w:tcPr>
            <w:tcW w:w="15168" w:type="dxa"/>
            <w:gridSpan w:val="4"/>
            <w:vAlign w:val="center"/>
          </w:tcPr>
          <w:p w14:paraId="1A8A5D63" w14:textId="1A950AAA" w:rsidR="002F09EA" w:rsidRDefault="002F09EA" w:rsidP="002F09EA">
            <w:pPr>
              <w:pStyle w:val="afff"/>
            </w:pPr>
            <w:r w:rsidRPr="446FF250">
              <w:t>Авторизация пользователя в МП по короткому коду</w:t>
            </w:r>
          </w:p>
        </w:tc>
      </w:tr>
      <w:tr w:rsidR="00223242" w:rsidRPr="002472CF" w14:paraId="12BC7221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0DAEAB09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43468E83" w14:textId="77777777" w:rsidR="00F44D15" w:rsidRPr="001832D1" w:rsidRDefault="00F44D15" w:rsidP="001832D1">
            <w:pPr>
              <w:pStyle w:val="17"/>
              <w:numPr>
                <w:ilvl w:val="0"/>
                <w:numId w:val="0"/>
              </w:numPr>
              <w:ind w:left="397" w:hanging="284"/>
              <w:rPr>
                <w:b/>
                <w:i/>
                <w:iCs/>
              </w:rPr>
            </w:pPr>
            <w:r w:rsidRPr="001832D1">
              <w:rPr>
                <w:i/>
                <w:iCs/>
              </w:rPr>
              <w:t>Пр</w:t>
            </w:r>
            <w:r w:rsidRPr="001832D1">
              <w:rPr>
                <w:b/>
                <w:i/>
                <w:iCs/>
              </w:rPr>
              <w:t>едусловия:</w:t>
            </w:r>
          </w:p>
          <w:p w14:paraId="04D6006D" w14:textId="77777777" w:rsidR="00F44D15" w:rsidRPr="001832D1" w:rsidRDefault="00F44D15" w:rsidP="001832D1">
            <w:pPr>
              <w:pStyle w:val="2"/>
              <w:rPr>
                <w:i/>
                <w:iCs/>
              </w:rPr>
            </w:pPr>
            <w:r w:rsidRPr="001832D1">
              <w:rPr>
                <w:i/>
                <w:iCs/>
              </w:rPr>
              <w:t>Пользователь зарегистрирован в ЛКК;</w:t>
            </w:r>
          </w:p>
          <w:p w14:paraId="2BB386FF" w14:textId="77777777" w:rsidR="002F09EA" w:rsidRPr="001832D1" w:rsidRDefault="00F44D15" w:rsidP="001832D1">
            <w:pPr>
              <w:pStyle w:val="2"/>
              <w:rPr>
                <w:i/>
                <w:iCs/>
              </w:rPr>
            </w:pPr>
            <w:r w:rsidRPr="001832D1">
              <w:rPr>
                <w:i/>
                <w:iCs/>
              </w:rPr>
              <w:t>Пользователь настроил вход по короткому коду.</w:t>
            </w:r>
          </w:p>
          <w:p w14:paraId="17F1AC9F" w14:textId="77777777" w:rsidR="00F44D15" w:rsidRDefault="00F44D15" w:rsidP="00F44D15">
            <w:pPr>
              <w:pStyle w:val="afff0"/>
            </w:pPr>
          </w:p>
          <w:p w14:paraId="0FAA53C9" w14:textId="794D057C" w:rsidR="00F44D15" w:rsidRPr="003D1478" w:rsidRDefault="003D1478" w:rsidP="00AA60D9">
            <w:pPr>
              <w:pStyle w:val="17"/>
              <w:numPr>
                <w:ilvl w:val="0"/>
                <w:numId w:val="230"/>
              </w:numPr>
            </w:pPr>
            <w:r>
              <w:t xml:space="preserve">Пользователь </w:t>
            </w:r>
            <w:r w:rsidR="00F44D15" w:rsidRPr="001832D1">
              <w:t>открывает</w:t>
            </w:r>
            <w:r w:rsidR="00F44D15" w:rsidRPr="003D1478">
              <w:t xml:space="preserve"> МП.</w:t>
            </w:r>
          </w:p>
          <w:p w14:paraId="00E43318" w14:textId="36D9A5FE" w:rsidR="00F44D15" w:rsidRPr="003D1478" w:rsidRDefault="00F44D15" w:rsidP="00AA60D9">
            <w:pPr>
              <w:pStyle w:val="17"/>
              <w:numPr>
                <w:ilvl w:val="0"/>
                <w:numId w:val="230"/>
              </w:numPr>
            </w:pPr>
            <w:r w:rsidRPr="00544DD3">
              <w:t>Пользователь вводит короткий код</w:t>
            </w:r>
          </w:p>
        </w:tc>
        <w:tc>
          <w:tcPr>
            <w:tcW w:w="7010" w:type="dxa"/>
          </w:tcPr>
          <w:p w14:paraId="69573F73" w14:textId="77777777" w:rsidR="003D1478" w:rsidRPr="003D1478" w:rsidRDefault="003D1478" w:rsidP="00AA60D9">
            <w:pPr>
              <w:pStyle w:val="17"/>
              <w:numPr>
                <w:ilvl w:val="0"/>
                <w:numId w:val="231"/>
              </w:numPr>
            </w:pPr>
            <w:r w:rsidRPr="003D1478">
              <w:t>ЛКК отображает страницу ввода короткого кода</w:t>
            </w:r>
            <w:r w:rsidRPr="00347042">
              <w:t>.</w:t>
            </w:r>
          </w:p>
          <w:p w14:paraId="4D88C362" w14:textId="56C1E06E" w:rsidR="00223242" w:rsidRDefault="003D1478" w:rsidP="00AA60D9">
            <w:pPr>
              <w:pStyle w:val="17"/>
              <w:numPr>
                <w:ilvl w:val="0"/>
                <w:numId w:val="230"/>
              </w:numPr>
            </w:pPr>
            <w:r w:rsidRPr="00544DD3">
              <w:t>ЛКК авторизует Пользователя</w:t>
            </w:r>
            <w:r>
              <w:t>.</w:t>
            </w:r>
          </w:p>
        </w:tc>
      </w:tr>
      <w:tr w:rsidR="00F44D15" w:rsidRPr="002472CF" w14:paraId="7658F43A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56D10666" w14:textId="77777777" w:rsidR="00F44D15" w:rsidRPr="00686476" w:rsidRDefault="00F44D15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42947841" w14:textId="01F2F232" w:rsidR="003D1478" w:rsidRPr="003D1478" w:rsidRDefault="003D1478" w:rsidP="00AA60D9">
            <w:pPr>
              <w:pStyle w:val="17"/>
              <w:numPr>
                <w:ilvl w:val="0"/>
                <w:numId w:val="233"/>
              </w:numPr>
            </w:pPr>
            <w:r>
              <w:t>Повторить шаг 1 проверки 10.</w:t>
            </w:r>
          </w:p>
          <w:p w14:paraId="6777452C" w14:textId="5D312CE7" w:rsidR="00F44D15" w:rsidRDefault="00F44D15" w:rsidP="00AA60D9">
            <w:pPr>
              <w:pStyle w:val="17"/>
              <w:numPr>
                <w:ilvl w:val="0"/>
                <w:numId w:val="231"/>
              </w:numPr>
            </w:pPr>
            <w:r w:rsidRPr="003D1478">
              <w:t>Пользователь ввел некорректный короткий код.</w:t>
            </w:r>
          </w:p>
          <w:p w14:paraId="01FB0BE2" w14:textId="10CC1B2C" w:rsidR="00F44D15" w:rsidRDefault="00F44D15" w:rsidP="00AA60D9">
            <w:pPr>
              <w:pStyle w:val="17"/>
              <w:numPr>
                <w:ilvl w:val="0"/>
                <w:numId w:val="231"/>
              </w:numPr>
            </w:pPr>
            <w:r w:rsidRPr="003D1478">
              <w:t>Пользователь нажал на кнопку «Забыли PIN-код?»</w:t>
            </w:r>
          </w:p>
          <w:p w14:paraId="2BEF63B4" w14:textId="4C3A584D" w:rsidR="00F44D15" w:rsidRPr="003D1478" w:rsidRDefault="00F44D15" w:rsidP="00AA60D9">
            <w:pPr>
              <w:pStyle w:val="17"/>
              <w:numPr>
                <w:ilvl w:val="0"/>
                <w:numId w:val="231"/>
              </w:numPr>
            </w:pPr>
            <w:r>
              <w:t>Пользователь нажимает на кнопку «Да»</w:t>
            </w:r>
          </w:p>
        </w:tc>
        <w:tc>
          <w:tcPr>
            <w:tcW w:w="7010" w:type="dxa"/>
          </w:tcPr>
          <w:p w14:paraId="61FB3BE9" w14:textId="77777777" w:rsidR="003D1478" w:rsidRPr="003D1478" w:rsidRDefault="003D1478" w:rsidP="00AA60D9">
            <w:pPr>
              <w:pStyle w:val="17"/>
              <w:numPr>
                <w:ilvl w:val="0"/>
                <w:numId w:val="232"/>
              </w:numPr>
            </w:pPr>
            <w:r w:rsidRPr="003D1478">
              <w:t>ЛКК отображает страницу ввода короткого кода</w:t>
            </w:r>
            <w:r w:rsidRPr="00347042">
              <w:t>.</w:t>
            </w:r>
          </w:p>
          <w:p w14:paraId="6EB04A6D" w14:textId="77777777" w:rsidR="00F44D15" w:rsidRDefault="003D1478" w:rsidP="00AA60D9">
            <w:pPr>
              <w:pStyle w:val="17"/>
              <w:numPr>
                <w:ilvl w:val="0"/>
                <w:numId w:val="232"/>
              </w:numPr>
            </w:pPr>
            <w:r>
              <w:t>ЛКК отображает сообщение «Неправильно введен код».</w:t>
            </w:r>
          </w:p>
          <w:p w14:paraId="7704B07E" w14:textId="77777777" w:rsidR="003D1478" w:rsidRDefault="003D1478" w:rsidP="00AA60D9">
            <w:pPr>
              <w:pStyle w:val="17"/>
              <w:numPr>
                <w:ilvl w:val="0"/>
                <w:numId w:val="232"/>
              </w:numPr>
            </w:pPr>
            <w:r>
              <w:t>ЛКК отображает окно для перехода странице авторизации.</w:t>
            </w:r>
          </w:p>
          <w:p w14:paraId="19D0B268" w14:textId="09F3DB45" w:rsidR="003D1478" w:rsidRDefault="003D1478" w:rsidP="00AA60D9">
            <w:pPr>
              <w:pStyle w:val="17"/>
              <w:numPr>
                <w:ilvl w:val="0"/>
                <w:numId w:val="232"/>
              </w:numPr>
            </w:pPr>
            <w:r>
              <w:t>ЛКК отображает страницу авторизации</w:t>
            </w:r>
          </w:p>
        </w:tc>
      </w:tr>
      <w:tr w:rsidR="002F09EA" w:rsidRPr="002472CF" w14:paraId="1BCD8771" w14:textId="77777777" w:rsidTr="002F09EA">
        <w:trPr>
          <w:trHeight w:val="533"/>
        </w:trPr>
        <w:tc>
          <w:tcPr>
            <w:tcW w:w="15168" w:type="dxa"/>
            <w:gridSpan w:val="4"/>
            <w:vAlign w:val="center"/>
          </w:tcPr>
          <w:p w14:paraId="5FCECE4F" w14:textId="220E633E" w:rsidR="002F09EA" w:rsidRDefault="002F09EA" w:rsidP="002F09EA">
            <w:pPr>
              <w:pStyle w:val="afff"/>
            </w:pPr>
            <w:r w:rsidRPr="446FF250">
              <w:t>Авторизация пользователя в МП по биометрическим данным</w:t>
            </w:r>
          </w:p>
        </w:tc>
      </w:tr>
      <w:tr w:rsidR="00223242" w:rsidRPr="002472CF" w14:paraId="605351B1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5A0AC3CA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4456950F" w14:textId="77777777" w:rsidR="00F44D15" w:rsidRPr="003D1478" w:rsidRDefault="00F44D15" w:rsidP="003D1478">
            <w:pPr>
              <w:pStyle w:val="17"/>
              <w:numPr>
                <w:ilvl w:val="0"/>
                <w:numId w:val="0"/>
              </w:numPr>
              <w:ind w:left="397" w:hanging="284"/>
              <w:rPr>
                <w:i/>
                <w:iCs/>
              </w:rPr>
            </w:pPr>
            <w:r w:rsidRPr="003D1478">
              <w:rPr>
                <w:b/>
                <w:i/>
                <w:iCs/>
              </w:rPr>
              <w:t>Пр</w:t>
            </w:r>
            <w:r w:rsidRPr="003D1478">
              <w:rPr>
                <w:i/>
                <w:iCs/>
              </w:rPr>
              <w:t>едусловия:</w:t>
            </w:r>
          </w:p>
          <w:p w14:paraId="48A13F15" w14:textId="77777777" w:rsidR="00F44D15" w:rsidRPr="003D1478" w:rsidRDefault="00F44D15" w:rsidP="003D1478">
            <w:pPr>
              <w:pStyle w:val="2"/>
              <w:rPr>
                <w:i/>
                <w:iCs/>
              </w:rPr>
            </w:pPr>
            <w:r w:rsidRPr="003D1478">
              <w:rPr>
                <w:i/>
                <w:iCs/>
              </w:rPr>
              <w:t>Пользователь зарегистрирован в ЛКК;</w:t>
            </w:r>
          </w:p>
          <w:p w14:paraId="6CFDF246" w14:textId="77777777" w:rsidR="00F44D15" w:rsidRPr="003D1478" w:rsidRDefault="00F44D15" w:rsidP="003D1478">
            <w:pPr>
              <w:pStyle w:val="2"/>
              <w:rPr>
                <w:i/>
                <w:iCs/>
              </w:rPr>
            </w:pPr>
            <w:r w:rsidRPr="003D1478">
              <w:rPr>
                <w:i/>
                <w:iCs/>
              </w:rPr>
              <w:t>Пользователь настроил вход по короткому коду и биометрическим данным;</w:t>
            </w:r>
          </w:p>
          <w:p w14:paraId="20E5734A" w14:textId="77777777" w:rsidR="002F09EA" w:rsidRPr="003D1478" w:rsidRDefault="00F44D15" w:rsidP="003D1478">
            <w:pPr>
              <w:pStyle w:val="2"/>
              <w:rPr>
                <w:i/>
                <w:iCs/>
              </w:rPr>
            </w:pPr>
            <w:r w:rsidRPr="003D1478">
              <w:rPr>
                <w:i/>
                <w:iCs/>
              </w:rPr>
              <w:t>Пользователь открыл страницу авторизации ЛКК.</w:t>
            </w:r>
          </w:p>
          <w:p w14:paraId="053BC065" w14:textId="77777777" w:rsidR="00F44D15" w:rsidRDefault="00F44D15" w:rsidP="00F44D15">
            <w:pPr>
              <w:pStyle w:val="afff0"/>
            </w:pPr>
          </w:p>
          <w:p w14:paraId="6C422995" w14:textId="77777777" w:rsidR="00F44D15" w:rsidRPr="003D1478" w:rsidRDefault="00F44D15" w:rsidP="00AA60D9">
            <w:pPr>
              <w:pStyle w:val="17"/>
              <w:numPr>
                <w:ilvl w:val="0"/>
                <w:numId w:val="234"/>
              </w:numPr>
            </w:pPr>
            <w:r w:rsidRPr="003D1478">
              <w:t>Пользователь открывает МП.</w:t>
            </w:r>
          </w:p>
          <w:p w14:paraId="6A05FDB6" w14:textId="25EB26AB" w:rsidR="00F44D15" w:rsidRDefault="00F44D15" w:rsidP="00AA60D9">
            <w:pPr>
              <w:pStyle w:val="17"/>
              <w:numPr>
                <w:ilvl w:val="0"/>
                <w:numId w:val="234"/>
              </w:numPr>
            </w:pPr>
            <w:r>
              <w:t>ЛКК</w:t>
            </w:r>
            <w:r w:rsidRPr="00CA4B43">
              <w:t xml:space="preserve"> отображает страницу </w:t>
            </w:r>
            <w:r>
              <w:t>входа по короткому коду и инициирует авторизацию по биометрическим данным</w:t>
            </w:r>
          </w:p>
        </w:tc>
        <w:tc>
          <w:tcPr>
            <w:tcW w:w="7010" w:type="dxa"/>
          </w:tcPr>
          <w:p w14:paraId="14611E71" w14:textId="0CEB26BD" w:rsidR="003D1478" w:rsidRDefault="003D1478" w:rsidP="00AA60D9">
            <w:pPr>
              <w:pStyle w:val="17"/>
              <w:numPr>
                <w:ilvl w:val="0"/>
                <w:numId w:val="235"/>
              </w:numPr>
            </w:pPr>
            <w:r>
              <w:t>ЛКК</w:t>
            </w:r>
            <w:r w:rsidRPr="00CA4B43">
              <w:t xml:space="preserve"> отображает страницу </w:t>
            </w:r>
            <w:r>
              <w:t>входа по короткому коду и инициирует авторизацию по биометрическим данным</w:t>
            </w:r>
            <w:r w:rsidRPr="221F3CFC">
              <w:t>.</w:t>
            </w:r>
          </w:p>
          <w:p w14:paraId="02E32D73" w14:textId="6CD97F3C" w:rsidR="003D1478" w:rsidRDefault="003D1478" w:rsidP="00AA60D9">
            <w:pPr>
              <w:pStyle w:val="17"/>
              <w:numPr>
                <w:ilvl w:val="0"/>
                <w:numId w:val="234"/>
              </w:numPr>
            </w:pPr>
            <w:r>
              <w:t xml:space="preserve"> ЛКК авторизует Пользователя.</w:t>
            </w:r>
          </w:p>
        </w:tc>
      </w:tr>
      <w:tr w:rsidR="002F09EA" w:rsidRPr="002472CF" w14:paraId="4F2C3110" w14:textId="77777777" w:rsidTr="002F09EA">
        <w:trPr>
          <w:trHeight w:val="565"/>
        </w:trPr>
        <w:tc>
          <w:tcPr>
            <w:tcW w:w="15168" w:type="dxa"/>
            <w:gridSpan w:val="4"/>
            <w:vAlign w:val="center"/>
          </w:tcPr>
          <w:p w14:paraId="222060BF" w14:textId="2AFCDC82" w:rsidR="002F09EA" w:rsidRPr="002F09EA" w:rsidRDefault="002F09EA" w:rsidP="002F09EA">
            <w:pPr>
              <w:pStyle w:val="afff"/>
            </w:pPr>
            <w:bookmarkStart w:id="54" w:name="_Ref120276292"/>
            <w:r w:rsidRPr="002F09EA">
              <w:lastRenderedPageBreak/>
              <w:t>Восстановление пароля</w:t>
            </w:r>
            <w:bookmarkEnd w:id="54"/>
          </w:p>
        </w:tc>
      </w:tr>
      <w:tr w:rsidR="00223242" w:rsidRPr="002472CF" w14:paraId="4CEE0DB2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6EEF6F23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5326CB5B" w14:textId="77777777" w:rsidR="00F44D15" w:rsidRPr="00CA4B43" w:rsidRDefault="00F44D15" w:rsidP="00AA60D9">
            <w:pPr>
              <w:pStyle w:val="17"/>
              <w:numPr>
                <w:ilvl w:val="0"/>
                <w:numId w:val="236"/>
              </w:numPr>
            </w:pPr>
            <w:r>
              <w:t>Пользователь открывает страницу авторизации ЛКК.</w:t>
            </w:r>
          </w:p>
          <w:p w14:paraId="76C1A5E0" w14:textId="5FE0A6A7" w:rsidR="00F44D15" w:rsidRPr="00CA4B43" w:rsidRDefault="00F44D15" w:rsidP="00AA60D9">
            <w:pPr>
              <w:pStyle w:val="17"/>
              <w:numPr>
                <w:ilvl w:val="0"/>
                <w:numId w:val="234"/>
              </w:numPr>
            </w:pPr>
            <w:r>
              <w:t>Пользователь нажимает кнопку «Вспомнить пароль».</w:t>
            </w:r>
          </w:p>
          <w:p w14:paraId="72877BBC" w14:textId="45067F67" w:rsidR="002F09EA" w:rsidRDefault="00F44D15" w:rsidP="00AA60D9">
            <w:pPr>
              <w:pStyle w:val="17"/>
              <w:numPr>
                <w:ilvl w:val="0"/>
                <w:numId w:val="234"/>
              </w:numPr>
            </w:pPr>
            <w:r>
              <w:t>Пользователь вводит e-mail и нажимает на кнопку «Восстановить»</w:t>
            </w:r>
          </w:p>
        </w:tc>
        <w:tc>
          <w:tcPr>
            <w:tcW w:w="7010" w:type="dxa"/>
          </w:tcPr>
          <w:p w14:paraId="6262AD66" w14:textId="77777777" w:rsidR="003D1478" w:rsidRPr="00CA4B43" w:rsidRDefault="003D1478" w:rsidP="003D1478">
            <w:pPr>
              <w:pStyle w:val="17"/>
              <w:numPr>
                <w:ilvl w:val="0"/>
                <w:numId w:val="29"/>
              </w:numPr>
              <w:suppressAutoHyphens w:val="0"/>
              <w:spacing w:line="276" w:lineRule="auto"/>
            </w:pPr>
            <w:r>
              <w:t>ЛКК отображает страницу авторизации.</w:t>
            </w:r>
          </w:p>
          <w:p w14:paraId="65049DAC" w14:textId="77777777" w:rsidR="00223242" w:rsidRDefault="003D1478" w:rsidP="003D1478">
            <w:pPr>
              <w:pStyle w:val="17"/>
              <w:numPr>
                <w:ilvl w:val="0"/>
                <w:numId w:val="29"/>
              </w:numPr>
            </w:pPr>
            <w:r>
              <w:t>ЛКК отображает страницу «Смена пароля».</w:t>
            </w:r>
          </w:p>
          <w:p w14:paraId="52A2DC66" w14:textId="7548257B" w:rsidR="003D1478" w:rsidRDefault="003D1478" w:rsidP="003D1478">
            <w:pPr>
              <w:pStyle w:val="17"/>
              <w:numPr>
                <w:ilvl w:val="0"/>
                <w:numId w:val="29"/>
              </w:numPr>
            </w:pPr>
            <w:r>
              <w:t>ЛКК проверяет введенный e-mail и отправляет на указанную почту письмо со ссылкой для изменения пароля</w:t>
            </w:r>
          </w:p>
        </w:tc>
      </w:tr>
      <w:tr w:rsidR="002F09EA" w:rsidRPr="002472CF" w14:paraId="0E95426D" w14:textId="77777777" w:rsidTr="002F09EA">
        <w:trPr>
          <w:trHeight w:val="529"/>
        </w:trPr>
        <w:tc>
          <w:tcPr>
            <w:tcW w:w="15168" w:type="dxa"/>
            <w:gridSpan w:val="4"/>
            <w:vAlign w:val="center"/>
          </w:tcPr>
          <w:p w14:paraId="22D98A24" w14:textId="02E55A83" w:rsidR="002F09EA" w:rsidRDefault="002F09EA" w:rsidP="002F09EA">
            <w:pPr>
              <w:pStyle w:val="afff"/>
            </w:pPr>
            <w:bookmarkStart w:id="55" w:name="_Ref104303090"/>
            <w:r>
              <w:t>Подтверждение УЗ</w:t>
            </w:r>
            <w:bookmarkEnd w:id="55"/>
          </w:p>
        </w:tc>
      </w:tr>
      <w:tr w:rsidR="00223242" w:rsidRPr="002472CF" w14:paraId="67ADB9FB" w14:textId="77777777" w:rsidTr="003D1478">
        <w:trPr>
          <w:trHeight w:val="370"/>
        </w:trPr>
        <w:tc>
          <w:tcPr>
            <w:tcW w:w="766" w:type="dxa"/>
            <w:vAlign w:val="center"/>
          </w:tcPr>
          <w:p w14:paraId="33709460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43836E04" w14:textId="6905A714" w:rsidR="0069300B" w:rsidRPr="003D1478" w:rsidRDefault="0069300B" w:rsidP="0069300B">
            <w:pPr>
              <w:pStyle w:val="afff0"/>
              <w:rPr>
                <w:rStyle w:val="UC8"/>
                <w:rFonts w:asciiTheme="minorHAnsi" w:hAnsiTheme="minorHAnsi"/>
                <w:b w:val="0"/>
                <w:i/>
                <w:iCs/>
                <w:sz w:val="20"/>
                <w:szCs w:val="16"/>
              </w:rPr>
            </w:pPr>
            <w:r w:rsidRPr="003D1478">
              <w:rPr>
                <w:i/>
                <w:iCs/>
              </w:rPr>
              <w:t>Пр</w:t>
            </w:r>
            <w:r w:rsidRPr="003D1478">
              <w:rPr>
                <w:rStyle w:val="UC8"/>
                <w:rFonts w:asciiTheme="minorHAnsi" w:hAnsiTheme="minorHAnsi"/>
                <w:b w:val="0"/>
                <w:i/>
                <w:iCs/>
                <w:sz w:val="20"/>
                <w:szCs w:val="16"/>
              </w:rPr>
              <w:t>едусловие: Есть учетная запись зарегистрированного, но не подтвержденного пользователя.</w:t>
            </w:r>
          </w:p>
          <w:p w14:paraId="18E79E68" w14:textId="08B4C417" w:rsidR="0069300B" w:rsidRDefault="0069300B" w:rsidP="0069300B">
            <w:pPr>
              <w:pStyle w:val="afff0"/>
              <w:rPr>
                <w:rStyle w:val="UC8"/>
                <w:rFonts w:asciiTheme="minorHAnsi" w:hAnsiTheme="minorHAnsi"/>
                <w:b w:val="0"/>
                <w:sz w:val="20"/>
                <w:szCs w:val="16"/>
              </w:rPr>
            </w:pPr>
          </w:p>
          <w:p w14:paraId="19D364B3" w14:textId="75A282A4" w:rsidR="0069300B" w:rsidRPr="0069300B" w:rsidRDefault="0069300B" w:rsidP="00AF70B3">
            <w:pPr>
              <w:pStyle w:val="17"/>
              <w:numPr>
                <w:ilvl w:val="0"/>
                <w:numId w:val="30"/>
              </w:numPr>
            </w:pPr>
            <w:r w:rsidRPr="0069300B">
              <w:t>Перейти в административную часть Системы.</w:t>
            </w:r>
          </w:p>
          <w:p w14:paraId="6E3ABCDF" w14:textId="453E1C4F" w:rsidR="0069300B" w:rsidRDefault="0069300B" w:rsidP="0069300B">
            <w:pPr>
              <w:pStyle w:val="17"/>
            </w:pPr>
            <w:r>
              <w:t>Выполнить поиск учетной записи из предусловия.</w:t>
            </w:r>
          </w:p>
          <w:p w14:paraId="00F8E3A5" w14:textId="568A8DD4" w:rsidR="00223242" w:rsidRDefault="0069300B" w:rsidP="0069300B">
            <w:pPr>
              <w:pStyle w:val="17"/>
              <w:rPr>
                <w:lang w:eastAsia="x-none"/>
              </w:rPr>
            </w:pPr>
            <w:r>
              <w:t>Перейти в запись о пользователе и выполнить подтверждение учетной записи</w:t>
            </w:r>
          </w:p>
        </w:tc>
        <w:tc>
          <w:tcPr>
            <w:tcW w:w="7010" w:type="dxa"/>
          </w:tcPr>
          <w:p w14:paraId="1B9B49AF" w14:textId="77777777" w:rsidR="00223242" w:rsidRDefault="0069300B" w:rsidP="00AF70B3">
            <w:pPr>
              <w:pStyle w:val="17"/>
              <w:numPr>
                <w:ilvl w:val="0"/>
                <w:numId w:val="31"/>
              </w:numPr>
            </w:pPr>
            <w:r>
              <w:t>Отображается административная часть ЛКК.</w:t>
            </w:r>
          </w:p>
          <w:p w14:paraId="5B9D373E" w14:textId="77777777" w:rsidR="0069300B" w:rsidRDefault="0069300B" w:rsidP="0069300B">
            <w:pPr>
              <w:pStyle w:val="17"/>
            </w:pPr>
            <w:r>
              <w:t>Отображаются сведения об учетной записи.</w:t>
            </w:r>
          </w:p>
          <w:p w14:paraId="6741F054" w14:textId="3FAF2C95" w:rsidR="0069300B" w:rsidRDefault="0069300B" w:rsidP="0069300B">
            <w:pPr>
              <w:pStyle w:val="17"/>
            </w:pPr>
            <w:r>
              <w:t>Учетная запись подтверждена. В карточке пользователя указаны идентификаторы мастер систем (АСУ ПТП и ИС ЦРА)</w:t>
            </w:r>
          </w:p>
        </w:tc>
      </w:tr>
      <w:tr w:rsidR="002F09EA" w:rsidRPr="002472CF" w14:paraId="5D7D0808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436A65F3" w14:textId="77777777" w:rsidR="002F09EA" w:rsidRPr="00686476" w:rsidRDefault="002F09EA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8A6F54C" w14:textId="5024480D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Пользователь и</w:t>
            </w:r>
            <w:r w:rsidRPr="003A532E">
              <w:t xml:space="preserve">нициирует открытие экранной формы </w:t>
            </w:r>
            <w:r w:rsidR="0069300B">
              <w:t>«</w:t>
            </w:r>
            <w:r w:rsidRPr="003A532E">
              <w:t>Получение полного доступа</w:t>
            </w:r>
            <w:r w:rsidR="0069300B">
              <w:t>»</w:t>
            </w:r>
            <w:r>
              <w:t>.</w:t>
            </w:r>
            <w:r w:rsidR="0069300B">
              <w:t xml:space="preserve"> </w:t>
            </w:r>
            <w:r>
              <w:t>Пользователь в</w:t>
            </w:r>
            <w:r w:rsidRPr="003A532E">
              <w:t xml:space="preserve">ыбирает способ подачи </w:t>
            </w:r>
            <w:r w:rsidR="0069300B">
              <w:t>«</w:t>
            </w:r>
            <w:r w:rsidRPr="003A532E">
              <w:t>В офисе</w:t>
            </w:r>
            <w:r w:rsidR="0069300B">
              <w:t>»</w:t>
            </w:r>
          </w:p>
          <w:p w14:paraId="781D2F3C" w14:textId="4F7E44DB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Пользователь р</w:t>
            </w:r>
            <w:r w:rsidRPr="0079421B">
              <w:t>аспечатывает и заполняет заявление. Предоставляет</w:t>
            </w:r>
            <w:r>
              <w:t xml:space="preserve"> его</w:t>
            </w:r>
            <w:r w:rsidRPr="0079421B">
              <w:t xml:space="preserve"> сотруднику ВДК в офисе</w:t>
            </w:r>
          </w:p>
          <w:p w14:paraId="12AA0DB5" w14:textId="5E3A5B87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Оператор ВДК п</w:t>
            </w:r>
            <w:r w:rsidRPr="0079421B">
              <w:t>ринимает заявление у пользователя клиентской части</w:t>
            </w:r>
          </w:p>
          <w:p w14:paraId="20DC8470" w14:textId="7925AE28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Оператор ВДК и</w:t>
            </w:r>
            <w:r w:rsidRPr="0079421B">
              <w:t>нициирует создание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70F03191" w14:textId="471760D5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 xml:space="preserve">Оператор ВДК заполняет обязательные поля формы и сохраняет обращение. </w:t>
            </w:r>
            <w:r>
              <w:br/>
              <w:t>Обращению присваивается статус «Новое»</w:t>
            </w:r>
          </w:p>
          <w:p w14:paraId="2C57097E" w14:textId="660BA56F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Оператор ВДК и</w:t>
            </w:r>
            <w:r w:rsidRPr="00D01F71">
              <w:t>нициирует предоставление полного доступа</w:t>
            </w:r>
          </w:p>
          <w:p w14:paraId="2213ED5C" w14:textId="7F993F4C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Оператор ВДК з</w:t>
            </w:r>
            <w:r w:rsidRPr="00D01F71">
              <w:t>аполняет форму и инициирует ее отправку</w:t>
            </w:r>
          </w:p>
          <w:p w14:paraId="2ED6628F" w14:textId="688DACD3" w:rsidR="002F09EA" w:rsidRPr="0002557E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 xml:space="preserve">АСУ ПТП обрабатывает запрос. </w:t>
            </w:r>
            <w:r w:rsidRPr="00F768F4">
              <w:t>ID</w:t>
            </w:r>
            <w:r w:rsidRPr="00001538">
              <w:t xml:space="preserve"> </w:t>
            </w:r>
            <w:r>
              <w:t>Существует.</w:t>
            </w:r>
          </w:p>
          <w:p w14:paraId="3360A766" w14:textId="633ECCD3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 xml:space="preserve">ИС ЦРА обрабатывает запрос.  </w:t>
            </w:r>
            <w:r w:rsidRPr="00F768F4">
              <w:t>ID</w:t>
            </w:r>
            <w:r w:rsidRPr="00001538">
              <w:t xml:space="preserve"> </w:t>
            </w:r>
            <w:r>
              <w:t>пользователя не найден.</w:t>
            </w:r>
          </w:p>
          <w:p w14:paraId="1E02BFF6" w14:textId="7B44A845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ЛКК административной части с</w:t>
            </w:r>
            <w:r w:rsidRPr="0002557E">
              <w:t>овершает запрос на создание пользователя в ИС ЦРА</w:t>
            </w:r>
          </w:p>
          <w:p w14:paraId="6A8AF3EA" w14:textId="38ED5D17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 xml:space="preserve">Обрабатывает запрос. Возвращает </w:t>
            </w:r>
            <w:r w:rsidRPr="00F768F4">
              <w:t>ID</w:t>
            </w:r>
            <w:r w:rsidRPr="00001538">
              <w:t xml:space="preserve"> </w:t>
            </w:r>
            <w:r>
              <w:t>пользователя в ответе.</w:t>
            </w:r>
          </w:p>
          <w:p w14:paraId="430CF1EE" w14:textId="05190756" w:rsidR="002F09EA" w:rsidRDefault="002F09EA" w:rsidP="00AF70B3">
            <w:pPr>
              <w:pStyle w:val="17"/>
              <w:numPr>
                <w:ilvl w:val="0"/>
                <w:numId w:val="32"/>
              </w:numPr>
            </w:pPr>
            <w:r>
              <w:t>Пользователь меняет пароль.</w:t>
            </w:r>
          </w:p>
          <w:p w14:paraId="2C16FB8D" w14:textId="77777777" w:rsidR="002F09EA" w:rsidRDefault="002F09EA" w:rsidP="002F09EA">
            <w:pPr>
              <w:pStyle w:val="afff0"/>
            </w:pPr>
          </w:p>
          <w:p w14:paraId="63D5EDD9" w14:textId="59D291A1" w:rsidR="002F09EA" w:rsidRDefault="007F25AF" w:rsidP="002F09EA">
            <w:pPr>
              <w:pStyle w:val="afff0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  <w:r>
              <w:t xml:space="preserve"> </w:t>
            </w:r>
          </w:p>
        </w:tc>
        <w:tc>
          <w:tcPr>
            <w:tcW w:w="7010" w:type="dxa"/>
          </w:tcPr>
          <w:p w14:paraId="47D804B8" w14:textId="77777777" w:rsidR="0069300B" w:rsidRDefault="0069300B" w:rsidP="00AF70B3">
            <w:pPr>
              <w:pStyle w:val="17"/>
              <w:numPr>
                <w:ilvl w:val="0"/>
                <w:numId w:val="33"/>
              </w:numPr>
            </w:pPr>
            <w:r>
              <w:t>ЛКК клиентской части о</w:t>
            </w:r>
            <w:r w:rsidRPr="003A532E">
              <w:t>ткрывает экранную форму с инструкцией и шаблонами печатных форм</w:t>
            </w:r>
          </w:p>
          <w:p w14:paraId="4539D2AC" w14:textId="4899ABC8" w:rsidR="0069300B" w:rsidRDefault="0069300B" w:rsidP="00AF70B3">
            <w:pPr>
              <w:pStyle w:val="17"/>
              <w:numPr>
                <w:ilvl w:val="0"/>
                <w:numId w:val="32"/>
              </w:numPr>
            </w:pPr>
            <w:r>
              <w:t>ЛКК клиентской части с</w:t>
            </w:r>
            <w:r w:rsidRPr="0079421B">
              <w:t>качивает файл на устройство пользователя</w:t>
            </w:r>
          </w:p>
          <w:p w14:paraId="6D7AB1C3" w14:textId="060E2B6F" w:rsidR="006C2CB1" w:rsidRDefault="006C2CB1" w:rsidP="00AF70B3">
            <w:pPr>
              <w:pStyle w:val="17"/>
              <w:numPr>
                <w:ilvl w:val="0"/>
                <w:numId w:val="32"/>
              </w:numPr>
            </w:pPr>
            <w:r>
              <w:t>ЛКК административной части о</w:t>
            </w:r>
            <w:r w:rsidRPr="0079421B">
              <w:t>тображает экранную форму создания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0FB85611" w14:textId="77777777" w:rsidR="006C2CB1" w:rsidRDefault="006C2CB1" w:rsidP="00AF70B3">
            <w:pPr>
              <w:pStyle w:val="17"/>
              <w:numPr>
                <w:ilvl w:val="0"/>
                <w:numId w:val="32"/>
              </w:numPr>
            </w:pPr>
            <w:r>
              <w:t>ЛКК административной части о</w:t>
            </w:r>
            <w:r w:rsidRPr="00D01F71">
              <w:t>тображает экранную форму в полем ввода ID АСУ ПТП</w:t>
            </w:r>
          </w:p>
          <w:p w14:paraId="0D9C6C20" w14:textId="7568A8D2" w:rsidR="006C2CB1" w:rsidRPr="000D178E" w:rsidRDefault="006C2CB1" w:rsidP="00F768F4">
            <w:pPr>
              <w:pStyle w:val="17"/>
            </w:pPr>
            <w:r>
              <w:t xml:space="preserve">ЛКК административной части проверяет на уникальность введенный </w:t>
            </w:r>
            <w:r w:rsidRPr="00F768F4">
              <w:t>ID</w:t>
            </w:r>
            <w:r w:rsidRPr="00001538">
              <w:t xml:space="preserve"> </w:t>
            </w:r>
            <w:r>
              <w:t xml:space="preserve">АСУ ПТП в БД ЛКК. Введенный в форму </w:t>
            </w:r>
            <w:r w:rsidRPr="00F768F4">
              <w:t>ID</w:t>
            </w:r>
            <w:r w:rsidRPr="00001538">
              <w:t xml:space="preserve"> </w:t>
            </w:r>
            <w:r>
              <w:t>АСУ ПТП является уникальным.</w:t>
            </w:r>
          </w:p>
          <w:p w14:paraId="44ECBF39" w14:textId="4B21678A" w:rsidR="006C2CB1" w:rsidRDefault="006C2CB1" w:rsidP="00F768F4">
            <w:pPr>
              <w:pStyle w:val="17"/>
            </w:pPr>
            <w:r>
              <w:t xml:space="preserve">ЛКК административной части совершает запрос в АСУ ПТП с целью проверить введеный </w:t>
            </w:r>
            <w:r w:rsidRPr="00F768F4">
              <w:t>ID</w:t>
            </w:r>
            <w:r w:rsidRPr="00001538">
              <w:t xml:space="preserve"> </w:t>
            </w:r>
            <w:r>
              <w:t xml:space="preserve">АСУ ПТП </w:t>
            </w:r>
            <w:r w:rsidRPr="00001538">
              <w:t xml:space="preserve">на существование в </w:t>
            </w:r>
            <w:r>
              <w:t>БД АСУ ПТП</w:t>
            </w:r>
          </w:p>
          <w:p w14:paraId="71AECA37" w14:textId="5B8DFEA9" w:rsidR="006C2CB1" w:rsidRDefault="006C2CB1" w:rsidP="00F768F4">
            <w:pPr>
              <w:pStyle w:val="17"/>
            </w:pPr>
            <w:r>
              <w:t>ЛКК Административной части с</w:t>
            </w:r>
            <w:r w:rsidRPr="0002557E">
              <w:t>овершает запрос в ИС ЦРА с целью найти ID пользователя в БД ИС ЦРА</w:t>
            </w:r>
          </w:p>
          <w:p w14:paraId="5E6B2910" w14:textId="77777777" w:rsidR="006C2CB1" w:rsidRDefault="006C2CB1" w:rsidP="00F768F4">
            <w:pPr>
              <w:pStyle w:val="17"/>
            </w:pPr>
            <w:r>
              <w:t>ЛКК административной части выполняет группу действий:</w:t>
            </w:r>
          </w:p>
          <w:p w14:paraId="501333C9" w14:textId="78DAF2D9" w:rsidR="006C2CB1" w:rsidRDefault="006C2CB1" w:rsidP="006C2CB1">
            <w:pPr>
              <w:pStyle w:val="2"/>
            </w:pPr>
            <w:r w:rsidRPr="0002557E">
              <w:t>Записывает ID АСУ ПТП и ID ИС ЦРА в БД ЛКК.</w:t>
            </w:r>
          </w:p>
          <w:p w14:paraId="76142CE8" w14:textId="56ABF512" w:rsidR="006C2CB1" w:rsidRDefault="006C2CB1" w:rsidP="006C2CB1">
            <w:pPr>
              <w:pStyle w:val="2"/>
            </w:pPr>
            <w:r>
              <w:t>Предоставляет пользователю роль «Владелец» (полный доступ)</w:t>
            </w:r>
          </w:p>
          <w:p w14:paraId="7F0BB3D1" w14:textId="00AC32E8" w:rsidR="006C2CB1" w:rsidRDefault="006C2CB1" w:rsidP="006C2CB1">
            <w:pPr>
              <w:pStyle w:val="2"/>
            </w:pPr>
            <w:r w:rsidRPr="0002557E">
              <w:t xml:space="preserve">Переводит статус обращения на </w:t>
            </w:r>
            <w:r>
              <w:t>«</w:t>
            </w:r>
            <w:r w:rsidRPr="0002557E">
              <w:t>Выполнено</w:t>
            </w:r>
            <w:r>
              <w:t>»</w:t>
            </w:r>
          </w:p>
          <w:p w14:paraId="7EFE5CB9" w14:textId="77777777" w:rsidR="006C2CB1" w:rsidRDefault="006C2CB1" w:rsidP="006C2CB1">
            <w:pPr>
              <w:pStyle w:val="2"/>
            </w:pPr>
            <w:r>
              <w:t xml:space="preserve">- </w:t>
            </w:r>
            <w:r w:rsidRPr="0002557E">
              <w:t>Отправляет на почту пользователя сообщение о предоставлении полного доступа</w:t>
            </w:r>
          </w:p>
          <w:p w14:paraId="7F381286" w14:textId="3916D187" w:rsidR="006C2CB1" w:rsidRDefault="006C2CB1" w:rsidP="006C2CB1">
            <w:pPr>
              <w:pStyle w:val="17"/>
            </w:pPr>
            <w:r w:rsidRPr="0002557E">
              <w:t xml:space="preserve">ЛКК административной части </w:t>
            </w:r>
            <w:r>
              <w:t>создает уведомление в ЛКК клиентской части пользователя о принятом решении</w:t>
            </w:r>
          </w:p>
          <w:p w14:paraId="21127E1E" w14:textId="3B70FE5C" w:rsidR="002F09EA" w:rsidRDefault="006C2CB1" w:rsidP="006C2CB1">
            <w:pPr>
              <w:pStyle w:val="17"/>
            </w:pPr>
            <w:r>
              <w:lastRenderedPageBreak/>
              <w:t>Если статус обращения «Выполнено», ЛКК клиентской части при следующей авторизации пользователя отображает интерфейс об обязательной смене пароля</w:t>
            </w:r>
          </w:p>
        </w:tc>
      </w:tr>
      <w:tr w:rsidR="002F09EA" w:rsidRPr="002472CF" w14:paraId="6DA25A5B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60998931" w14:textId="77777777" w:rsidR="002F09EA" w:rsidRPr="00686476" w:rsidRDefault="002F09EA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8E17B95" w14:textId="29CC9E63" w:rsidR="002F09EA" w:rsidRDefault="002F09EA" w:rsidP="00AF70B3">
            <w:pPr>
              <w:pStyle w:val="17"/>
              <w:numPr>
                <w:ilvl w:val="0"/>
                <w:numId w:val="34"/>
              </w:numPr>
            </w:pPr>
            <w:r>
              <w:t>Пользователь и</w:t>
            </w:r>
            <w:r w:rsidRPr="003A532E">
              <w:t xml:space="preserve">нициирует открытие экранной формы </w:t>
            </w:r>
            <w:r w:rsidR="00F768F4">
              <w:t>«</w:t>
            </w:r>
            <w:r w:rsidRPr="003A532E">
              <w:t>Получение полного доступа</w:t>
            </w:r>
            <w:r w:rsidR="00F768F4">
              <w:t>»</w:t>
            </w:r>
            <w:r>
              <w:t>.</w:t>
            </w:r>
          </w:p>
          <w:p w14:paraId="3D4ED793" w14:textId="2562E009" w:rsidR="002F09EA" w:rsidRDefault="002F09EA" w:rsidP="00F768F4">
            <w:pPr>
              <w:pStyle w:val="17"/>
            </w:pPr>
            <w:r>
              <w:t>Пользователь в</w:t>
            </w:r>
            <w:r w:rsidRPr="009A04D9">
              <w:t>ыбирает способ дистанционной подачи заявления</w:t>
            </w:r>
            <w:r w:rsidR="00470FB4">
              <w:t>.</w:t>
            </w:r>
          </w:p>
          <w:p w14:paraId="631D5B77" w14:textId="5D398B8A" w:rsidR="002F09EA" w:rsidRDefault="002F09EA" w:rsidP="00F768F4">
            <w:pPr>
              <w:pStyle w:val="17"/>
            </w:pPr>
            <w:r>
              <w:t>Пользователь з</w:t>
            </w:r>
            <w:r w:rsidRPr="009A04D9">
              <w:t>аполняет обязательные поля и инициирует отправку</w:t>
            </w:r>
            <w:r w:rsidR="00470FB4">
              <w:t>.</w:t>
            </w:r>
          </w:p>
          <w:p w14:paraId="5571D569" w14:textId="4A96ED60" w:rsidR="002F09EA" w:rsidRDefault="002F09EA" w:rsidP="00F768F4">
            <w:pPr>
              <w:pStyle w:val="17"/>
            </w:pPr>
            <w:r>
              <w:t>Пользователь п</w:t>
            </w:r>
            <w:r w:rsidRPr="009A04D9">
              <w:t>одписывает документ КЭП и инициирует отправку обращения</w:t>
            </w:r>
          </w:p>
          <w:p w14:paraId="0A78AB28" w14:textId="2B981FA9" w:rsidR="002F09EA" w:rsidRDefault="002F09EA" w:rsidP="00F768F4">
            <w:pPr>
              <w:pStyle w:val="17"/>
            </w:pPr>
            <w:r>
              <w:t>Оператор ВДК и</w:t>
            </w:r>
            <w:r w:rsidRPr="009A04D9">
              <w:t xml:space="preserve">нициирует открытие обращение на полный доступ </w:t>
            </w:r>
          </w:p>
          <w:p w14:paraId="1AF08F06" w14:textId="4BE18BE2" w:rsidR="002F09EA" w:rsidRDefault="002F09EA" w:rsidP="00F768F4">
            <w:pPr>
              <w:pStyle w:val="17"/>
            </w:pPr>
            <w:r>
              <w:t>Оператор ВДК и</w:t>
            </w:r>
            <w:r w:rsidRPr="00D01F71">
              <w:t>нициирует предоставление полного доступа</w:t>
            </w:r>
          </w:p>
          <w:p w14:paraId="653A1AF6" w14:textId="38C3394F" w:rsidR="002F09EA" w:rsidRDefault="002F09EA" w:rsidP="00F768F4">
            <w:pPr>
              <w:pStyle w:val="17"/>
            </w:pPr>
            <w:r>
              <w:t>Оператор ВДК з</w:t>
            </w:r>
            <w:r w:rsidRPr="00D01F71">
              <w:t>аполняет форму и инициирует ее отправку</w:t>
            </w:r>
          </w:p>
          <w:p w14:paraId="36B80D1E" w14:textId="11971469" w:rsidR="002F09EA" w:rsidRPr="0002557E" w:rsidRDefault="002F09EA" w:rsidP="00F768F4">
            <w:pPr>
              <w:pStyle w:val="17"/>
            </w:pPr>
            <w:r>
              <w:t xml:space="preserve">АСУ ПТП обрабатывает запрос. </w:t>
            </w:r>
            <w:r w:rsidRPr="00F768F4">
              <w:t>ID</w:t>
            </w:r>
            <w:r w:rsidRPr="001B1671">
              <w:t xml:space="preserve"> </w:t>
            </w:r>
            <w:r>
              <w:t>Существует.</w:t>
            </w:r>
          </w:p>
          <w:p w14:paraId="0EB40075" w14:textId="7532AB74" w:rsidR="002F09EA" w:rsidRDefault="002F09EA" w:rsidP="00F768F4">
            <w:pPr>
              <w:pStyle w:val="17"/>
            </w:pPr>
            <w:r>
              <w:t xml:space="preserve">ИС ЦРА обрабатывает запрос.  </w:t>
            </w:r>
            <w:r w:rsidRPr="00F768F4">
              <w:t>ID</w:t>
            </w:r>
            <w:r w:rsidRPr="001B1671">
              <w:t xml:space="preserve"> </w:t>
            </w:r>
            <w:r>
              <w:t>пользователя не найден.</w:t>
            </w:r>
          </w:p>
          <w:p w14:paraId="626910AA" w14:textId="7766B95B" w:rsidR="002F09EA" w:rsidRDefault="002F09EA" w:rsidP="00F768F4">
            <w:pPr>
              <w:pStyle w:val="17"/>
            </w:pPr>
            <w:r>
              <w:t xml:space="preserve">Обрабатывает запрос. Возвращает </w:t>
            </w:r>
            <w:r w:rsidRPr="00F768F4">
              <w:t>ID</w:t>
            </w:r>
            <w:r w:rsidRPr="001B1671">
              <w:t xml:space="preserve"> </w:t>
            </w:r>
            <w:r>
              <w:t>пользователя в ответе.</w:t>
            </w:r>
          </w:p>
          <w:p w14:paraId="5F799130" w14:textId="30BF541E" w:rsidR="002F09EA" w:rsidRDefault="002F09EA" w:rsidP="00F768F4">
            <w:pPr>
              <w:pStyle w:val="17"/>
            </w:pPr>
            <w:r>
              <w:t>Пользователь меняет пароль.</w:t>
            </w:r>
          </w:p>
          <w:p w14:paraId="2B275BE8" w14:textId="77777777" w:rsidR="0069300B" w:rsidRDefault="0069300B" w:rsidP="0069300B">
            <w:pPr>
              <w:spacing w:line="276" w:lineRule="auto"/>
              <w:ind w:left="360" w:firstLine="0"/>
            </w:pPr>
          </w:p>
          <w:p w14:paraId="53A62941" w14:textId="77777777" w:rsidR="002F09EA" w:rsidRDefault="002F09EA" w:rsidP="002F09EA">
            <w:pPr>
              <w:pStyle w:val="afff0"/>
            </w:pPr>
          </w:p>
          <w:p w14:paraId="7D310553" w14:textId="1F051331" w:rsidR="002F09EA" w:rsidRDefault="007F25AF" w:rsidP="002F09EA">
            <w:pPr>
              <w:pStyle w:val="afff0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  <w:r>
              <w:t xml:space="preserve"> </w:t>
            </w:r>
          </w:p>
        </w:tc>
        <w:tc>
          <w:tcPr>
            <w:tcW w:w="7010" w:type="dxa"/>
          </w:tcPr>
          <w:p w14:paraId="361C57D5" w14:textId="0903EE82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клиентской части о</w:t>
            </w:r>
            <w:r w:rsidRPr="009A04D9">
              <w:t xml:space="preserve">ткрывает экранную форму </w:t>
            </w:r>
            <w:r w:rsidR="003D1478">
              <w:t>«</w:t>
            </w:r>
            <w:r w:rsidRPr="009A04D9">
              <w:t>Создание обращения на получение полного доступа</w:t>
            </w:r>
            <w:r w:rsidR="003D1478">
              <w:t>».</w:t>
            </w:r>
          </w:p>
          <w:p w14:paraId="3AF0F630" w14:textId="77777777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клиентской части г</w:t>
            </w:r>
            <w:r w:rsidRPr="009A04D9">
              <w:t>енерирует печатную форму и открывает экранную форму для подписани</w:t>
            </w:r>
            <w:r>
              <w:t xml:space="preserve">я </w:t>
            </w:r>
            <w:r w:rsidRPr="009A04D9">
              <w:t>документа КЭП</w:t>
            </w:r>
            <w:r>
              <w:t xml:space="preserve">. </w:t>
            </w:r>
          </w:p>
          <w:p w14:paraId="5DF72181" w14:textId="0C9255E5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клиентской части с</w:t>
            </w:r>
            <w:r w:rsidRPr="009A04D9">
              <w:t>оздает обращение в административной части на предоставление полного доступа. Статус обращени</w:t>
            </w:r>
            <w:r>
              <w:t>я</w:t>
            </w:r>
            <w:r w:rsidRPr="009A04D9">
              <w:t xml:space="preserve"> </w:t>
            </w:r>
            <w:r w:rsidR="003D1478">
              <w:t>«</w:t>
            </w:r>
            <w:r w:rsidRPr="009A04D9">
              <w:t>Ново</w:t>
            </w:r>
            <w:r>
              <w:t>е</w:t>
            </w:r>
            <w:r w:rsidR="003D1478">
              <w:t>».</w:t>
            </w:r>
          </w:p>
          <w:p w14:paraId="6CCD3C7C" w14:textId="64F5FC4B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клиентской части о</w:t>
            </w:r>
            <w:r w:rsidRPr="009A04D9">
              <w:t>тправляет сообщение на электронную почту ВДК с уведомление о новом обращении</w:t>
            </w:r>
            <w:r w:rsidR="003D1478">
              <w:t>.</w:t>
            </w:r>
          </w:p>
          <w:p w14:paraId="2E1FC00C" w14:textId="77777777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административной части о</w:t>
            </w:r>
            <w:r w:rsidRPr="0079421B">
              <w:t>тображает экранную форму создания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1C2981EB" w14:textId="77777777" w:rsidR="00F768F4" w:rsidRDefault="00F768F4" w:rsidP="00AF70B3">
            <w:pPr>
              <w:pStyle w:val="17"/>
              <w:numPr>
                <w:ilvl w:val="0"/>
                <w:numId w:val="35"/>
              </w:numPr>
            </w:pPr>
            <w:r>
              <w:t>ЛКК административной части о</w:t>
            </w:r>
            <w:r w:rsidRPr="00D01F71">
              <w:t>тображает экранную форму в полем ввода ID АСУ ПТП</w:t>
            </w:r>
          </w:p>
          <w:p w14:paraId="0AF56F12" w14:textId="77777777" w:rsidR="00470FB4" w:rsidRDefault="00470FB4" w:rsidP="00AF70B3">
            <w:pPr>
              <w:pStyle w:val="17"/>
              <w:numPr>
                <w:ilvl w:val="0"/>
                <w:numId w:val="35"/>
              </w:numPr>
            </w:pPr>
            <w:r>
              <w:t>ЛКК Административной части с</w:t>
            </w:r>
            <w:r w:rsidRPr="0002557E">
              <w:t>овершает запрос в ИС ЦРА с целью найти ID пользователя в БД ИС ЦРА</w:t>
            </w:r>
          </w:p>
          <w:p w14:paraId="1219205A" w14:textId="77777777" w:rsidR="00470FB4" w:rsidRDefault="00470FB4" w:rsidP="00AF70B3">
            <w:pPr>
              <w:pStyle w:val="17"/>
              <w:numPr>
                <w:ilvl w:val="0"/>
                <w:numId w:val="35"/>
              </w:numPr>
            </w:pPr>
            <w:r>
              <w:t>ЛКК административной части с</w:t>
            </w:r>
            <w:r w:rsidRPr="0002557E">
              <w:t>овершает запрос на создание пользователя в ИС ЦРА</w:t>
            </w:r>
          </w:p>
          <w:p w14:paraId="3109DF29" w14:textId="77777777" w:rsidR="00470FB4" w:rsidRDefault="00470FB4" w:rsidP="00470FB4">
            <w:pPr>
              <w:pStyle w:val="17"/>
            </w:pPr>
            <w:r>
              <w:t>ЛКК административной части выполняет группу действий:</w:t>
            </w:r>
          </w:p>
          <w:p w14:paraId="62C30614" w14:textId="77777777" w:rsidR="00470FB4" w:rsidRDefault="00470FB4" w:rsidP="00470FB4">
            <w:pPr>
              <w:pStyle w:val="2"/>
            </w:pPr>
            <w:r w:rsidRPr="0002557E">
              <w:t>Записывает ID АСУ ПТП и ID ИС ЦРА в БД ЛКК.</w:t>
            </w:r>
          </w:p>
          <w:p w14:paraId="6ECD1377" w14:textId="77777777" w:rsidR="00470FB4" w:rsidRDefault="00470FB4" w:rsidP="00470FB4">
            <w:pPr>
              <w:pStyle w:val="2"/>
            </w:pPr>
            <w:r>
              <w:t>Предоставляет пользователю роль «Владелец» (полный доступ)</w:t>
            </w:r>
          </w:p>
          <w:p w14:paraId="4C70B324" w14:textId="77777777" w:rsidR="00470FB4" w:rsidRDefault="00470FB4" w:rsidP="00470FB4">
            <w:pPr>
              <w:pStyle w:val="2"/>
            </w:pPr>
            <w:r w:rsidRPr="0002557E">
              <w:t xml:space="preserve">Переводит статус обращения на </w:t>
            </w:r>
            <w:r>
              <w:t>«</w:t>
            </w:r>
            <w:r w:rsidRPr="0002557E">
              <w:t>Выполнено</w:t>
            </w:r>
            <w:r>
              <w:t>»</w:t>
            </w:r>
          </w:p>
          <w:p w14:paraId="1A95501C" w14:textId="77777777" w:rsidR="00470FB4" w:rsidRDefault="00470FB4" w:rsidP="00470FB4">
            <w:pPr>
              <w:pStyle w:val="2"/>
            </w:pPr>
            <w:r w:rsidRPr="0002557E">
              <w:t>Отправляет на почту пользователя сообщение о предоставлении полного доступа</w:t>
            </w:r>
          </w:p>
          <w:p w14:paraId="6D2F0874" w14:textId="77777777" w:rsidR="00470FB4" w:rsidRDefault="00470FB4" w:rsidP="00470FB4">
            <w:pPr>
              <w:pStyle w:val="17"/>
            </w:pPr>
            <w:r w:rsidRPr="0002557E">
              <w:t xml:space="preserve">ЛКК административной части </w:t>
            </w:r>
            <w:r>
              <w:t>создает уведомление в ЛКК клиентской части пользователя о принятом решении</w:t>
            </w:r>
          </w:p>
          <w:p w14:paraId="40643284" w14:textId="5EF2CCD7" w:rsidR="00470FB4" w:rsidRDefault="00470FB4" w:rsidP="00470FB4">
            <w:pPr>
              <w:pStyle w:val="17"/>
            </w:pPr>
            <w:r>
              <w:t>Если статус обращения «Выполнено», ЛКК клиентской части при следующей авторизации пользователя отображает интерфейс об обязательной смене пароля</w:t>
            </w:r>
          </w:p>
          <w:p w14:paraId="5CA629E7" w14:textId="68EE9F51" w:rsidR="002F09EA" w:rsidRDefault="00470FB4" w:rsidP="002F09EA">
            <w:pPr>
              <w:pStyle w:val="17"/>
            </w:pPr>
            <w:r>
              <w:t>Пароль изменен</w:t>
            </w:r>
          </w:p>
        </w:tc>
      </w:tr>
    </w:tbl>
    <w:p w14:paraId="1FC7C0CF" w14:textId="69FA22F8" w:rsidR="00953D62" w:rsidRDefault="00953D62" w:rsidP="00953D62">
      <w:pPr>
        <w:pStyle w:val="33"/>
      </w:pPr>
      <w:bookmarkStart w:id="56" w:name="_Toc149855549"/>
      <w:r w:rsidRPr="002472CF">
        <w:t xml:space="preserve">Проверка </w:t>
      </w:r>
      <w:r>
        <w:t>реализации требований к подсистеме «Помощь»</w:t>
      </w:r>
      <w:bookmarkEnd w:id="56"/>
    </w:p>
    <w:p w14:paraId="4D3C9359" w14:textId="4572473C" w:rsidR="00953D62" w:rsidRDefault="00953D62" w:rsidP="00953D62">
      <w:pPr>
        <w:pStyle w:val="a6"/>
      </w:pPr>
      <w:r>
        <w:t>В таблице</w:t>
      </w:r>
      <w:r w:rsidR="009151DD">
        <w:t xml:space="preserve"> </w:t>
      </w:r>
      <w:r w:rsidR="009151DD">
        <w:fldChar w:fldCharType="begin"/>
      </w:r>
      <w:r w:rsidR="009151DD">
        <w:instrText xml:space="preserve"> REF _Ref147477771 \h</w:instrText>
      </w:r>
      <w:r w:rsidR="009151DD" w:rsidRPr="009151DD">
        <w:instrText>\#\0</w:instrText>
      </w:r>
      <w:r w:rsidR="009151DD">
        <w:instrText xml:space="preserve"> </w:instrText>
      </w:r>
      <w:r w:rsidR="009151DD">
        <w:fldChar w:fldCharType="separate"/>
      </w:r>
      <w:r w:rsidR="00226F6B">
        <w:t>9</w:t>
      </w:r>
      <w:r w:rsidR="009151DD">
        <w:fldChar w:fldCharType="end"/>
      </w:r>
      <w:r>
        <w:t xml:space="preserve"> представлены методики проверки</w:t>
      </w:r>
      <w:r w:rsidR="009151DD" w:rsidRPr="009151DD">
        <w:t xml:space="preserve"> </w:t>
      </w:r>
      <w:r w:rsidR="009151DD">
        <w:t>реализации</w:t>
      </w:r>
      <w:r>
        <w:t xml:space="preserve"> выполнения требований к подсистеме «Помощь».</w:t>
      </w:r>
    </w:p>
    <w:p w14:paraId="27EDA87B" w14:textId="2B7EA144" w:rsidR="00953D62" w:rsidRPr="006E5ECA" w:rsidRDefault="00953D62" w:rsidP="00953D62">
      <w:pPr>
        <w:pStyle w:val="affe"/>
      </w:pPr>
      <w:bookmarkStart w:id="57" w:name="_Ref147477771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9</w:t>
        </w:r>
      </w:fldSimple>
      <w:r>
        <w:t xml:space="preserve"> – Методика проверки реализации </w:t>
      </w:r>
      <w:bookmarkEnd w:id="57"/>
      <w:r w:rsidR="009151DD">
        <w:t>выполнения требований к подсистеме «Помощь»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67C1C3DB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36546C8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3F59472A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F0BEE4C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9151DD" w:rsidRPr="002472CF" w14:paraId="716AF8DD" w14:textId="77777777" w:rsidTr="009151DD">
        <w:trPr>
          <w:trHeight w:val="402"/>
        </w:trPr>
        <w:tc>
          <w:tcPr>
            <w:tcW w:w="15168" w:type="dxa"/>
            <w:gridSpan w:val="3"/>
            <w:vAlign w:val="center"/>
          </w:tcPr>
          <w:p w14:paraId="726D97F1" w14:textId="64D10C45" w:rsidR="009151DD" w:rsidRPr="002B2AEF" w:rsidRDefault="009151DD" w:rsidP="009151DD">
            <w:pPr>
              <w:pStyle w:val="afff"/>
            </w:pPr>
            <w:r w:rsidRPr="00CA4B43">
              <w:t>Требования к клиентской части</w:t>
            </w:r>
          </w:p>
        </w:tc>
      </w:tr>
      <w:tr w:rsidR="00953D62" w:rsidRPr="002472CF" w14:paraId="31A30D93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E8789E9" w14:textId="77777777" w:rsidR="00953D62" w:rsidRPr="00686476" w:rsidRDefault="00953D62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28AC0FE4" w14:textId="3740DAF9" w:rsidR="00E4406D" w:rsidRDefault="00E4406D" w:rsidP="00AF70B3">
            <w:pPr>
              <w:pStyle w:val="17"/>
              <w:numPr>
                <w:ilvl w:val="0"/>
                <w:numId w:val="42"/>
              </w:numPr>
            </w:pPr>
            <w:r>
              <w:t>Перейти в административную часть ЛКК</w:t>
            </w:r>
            <w:r w:rsidR="00AA7BE7">
              <w:t xml:space="preserve"> и открыть раздел просмотра вопросов и ответов.</w:t>
            </w:r>
          </w:p>
          <w:p w14:paraId="1ACA4625" w14:textId="0535F94F" w:rsidR="00E4406D" w:rsidRDefault="00AA7BE7" w:rsidP="00215480">
            <w:pPr>
              <w:pStyle w:val="17"/>
            </w:pPr>
            <w:r>
              <w:t>Выполнить поиск вопроса или ответа</w:t>
            </w:r>
          </w:p>
          <w:p w14:paraId="3DA1AE91" w14:textId="77777777" w:rsidR="00FA601E" w:rsidRDefault="00AA7BE7" w:rsidP="00215480">
            <w:pPr>
              <w:pStyle w:val="17"/>
            </w:pPr>
            <w:r>
              <w:t>Перейти на вкладку «Контакты».</w:t>
            </w:r>
          </w:p>
          <w:p w14:paraId="01044FA6" w14:textId="77777777" w:rsidR="00B40D4B" w:rsidRDefault="00B40D4B" w:rsidP="00215480">
            <w:pPr>
              <w:pStyle w:val="17"/>
            </w:pPr>
            <w:r>
              <w:t>Перейти на раздел с инструкциями. Открыть любой из представленных документов.</w:t>
            </w:r>
          </w:p>
          <w:p w14:paraId="56F50C28" w14:textId="77777777" w:rsidR="00B40D4B" w:rsidRDefault="00B40D4B" w:rsidP="00215480">
            <w:pPr>
              <w:pStyle w:val="17"/>
            </w:pPr>
            <w:r>
              <w:t>Перейти в раздел заявок и выполнить запись на прием в КЗ</w:t>
            </w:r>
          </w:p>
          <w:p w14:paraId="20C28524" w14:textId="50270E4C" w:rsidR="00215480" w:rsidRPr="00444A8F" w:rsidRDefault="00215480" w:rsidP="00215480">
            <w:pPr>
              <w:pStyle w:val="17"/>
            </w:pPr>
            <w:r>
              <w:t xml:space="preserve">Перейти к просмотру </w:t>
            </w:r>
            <w:r w:rsidRPr="00D24DE1">
              <w:t>дополнительных файлов/документов, добавленных администратором ЛКК</w:t>
            </w:r>
          </w:p>
        </w:tc>
        <w:tc>
          <w:tcPr>
            <w:tcW w:w="7088" w:type="dxa"/>
            <w:vAlign w:val="center"/>
          </w:tcPr>
          <w:p w14:paraId="4DBF64DA" w14:textId="77777777" w:rsidR="00953D62" w:rsidRDefault="00AA7BE7" w:rsidP="00AF70B3">
            <w:pPr>
              <w:pStyle w:val="17"/>
              <w:numPr>
                <w:ilvl w:val="0"/>
                <w:numId w:val="41"/>
              </w:numPr>
            </w:pPr>
            <w:r>
              <w:t>Отображается перечень вопросов и ответов.</w:t>
            </w:r>
          </w:p>
          <w:p w14:paraId="722CB2A8" w14:textId="77777777" w:rsidR="00AA7BE7" w:rsidRDefault="00AA7BE7" w:rsidP="00B40D4B">
            <w:pPr>
              <w:pStyle w:val="17"/>
            </w:pPr>
            <w:r>
              <w:t>Отображается результат поиска.</w:t>
            </w:r>
          </w:p>
          <w:p w14:paraId="6AB4A7A7" w14:textId="77777777" w:rsidR="00AA7BE7" w:rsidRDefault="00AA7BE7" w:rsidP="00B40D4B">
            <w:pPr>
              <w:pStyle w:val="17"/>
            </w:pPr>
            <w:r>
              <w:t xml:space="preserve">Отображается </w:t>
            </w:r>
            <w:r w:rsidR="00B40D4B">
              <w:t>следующая информация:</w:t>
            </w:r>
          </w:p>
          <w:p w14:paraId="3A6DD55C" w14:textId="77777777" w:rsidR="00B40D4B" w:rsidRPr="00D24DE1" w:rsidRDefault="00B40D4B" w:rsidP="00B40D4B">
            <w:pPr>
              <w:pStyle w:val="2"/>
            </w:pPr>
            <w:r w:rsidRPr="00D24DE1">
              <w:t>ЕРЦ;</w:t>
            </w:r>
          </w:p>
          <w:p w14:paraId="229F0071" w14:textId="77777777" w:rsidR="00B40D4B" w:rsidRPr="00D24DE1" w:rsidRDefault="00B40D4B" w:rsidP="00B40D4B">
            <w:pPr>
              <w:pStyle w:val="2"/>
            </w:pPr>
            <w:r w:rsidRPr="00D24DE1">
              <w:t>ДПиОДА;</w:t>
            </w:r>
          </w:p>
          <w:p w14:paraId="687DB9C4" w14:textId="77777777" w:rsidR="00B40D4B" w:rsidRDefault="00B40D4B" w:rsidP="00B40D4B">
            <w:pPr>
              <w:pStyle w:val="2"/>
            </w:pPr>
            <w:r w:rsidRPr="00D24DE1">
              <w:t>неосновная деятельность</w:t>
            </w:r>
          </w:p>
          <w:p w14:paraId="520FD2D8" w14:textId="4B0A640B" w:rsidR="00B40D4B" w:rsidRDefault="00B40D4B" w:rsidP="00B40D4B">
            <w:pPr>
              <w:pStyle w:val="17"/>
            </w:pPr>
            <w:r>
              <w:t>Открыта выбранная инструкция</w:t>
            </w:r>
          </w:p>
          <w:p w14:paraId="78C0976B" w14:textId="0F7DEDD1" w:rsidR="00B40D4B" w:rsidRDefault="00B40D4B" w:rsidP="00B40D4B">
            <w:pPr>
              <w:pStyle w:val="17"/>
            </w:pPr>
            <w:r>
              <w:t>Выполнена запись</w:t>
            </w:r>
            <w:r w:rsidR="00215480">
              <w:t xml:space="preserve"> на прием в КЗ</w:t>
            </w:r>
          </w:p>
          <w:p w14:paraId="617A7338" w14:textId="6ECF5E96" w:rsidR="00215480" w:rsidRPr="006E5ECA" w:rsidRDefault="00215480" w:rsidP="00B40D4B">
            <w:pPr>
              <w:pStyle w:val="17"/>
            </w:pPr>
            <w:r>
              <w:t>Открыт перечень документов и файлов доступных к просмотру</w:t>
            </w:r>
          </w:p>
        </w:tc>
      </w:tr>
      <w:tr w:rsidR="00FA601E" w:rsidRPr="002472CF" w14:paraId="61D73E41" w14:textId="77777777" w:rsidTr="009E64BE">
        <w:trPr>
          <w:trHeight w:val="70"/>
        </w:trPr>
        <w:tc>
          <w:tcPr>
            <w:tcW w:w="616" w:type="dxa"/>
            <w:vAlign w:val="center"/>
          </w:tcPr>
          <w:p w14:paraId="63AD97C6" w14:textId="77777777" w:rsidR="00FA601E" w:rsidRPr="00686476" w:rsidRDefault="00FA601E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15A4833D" w14:textId="2653DA08" w:rsidR="00FA601E" w:rsidRPr="00444A8F" w:rsidRDefault="00E4406D" w:rsidP="009151DD">
            <w:pPr>
              <w:pStyle w:val="afff0"/>
            </w:pPr>
            <w:r>
              <w:t>П</w:t>
            </w:r>
            <w:r w:rsidR="00FA601E" w:rsidRPr="00D24DE1">
              <w:t>росмотр дополнительных файлов/</w:t>
            </w:r>
            <w:r w:rsidRPr="00D24DE1">
              <w:t>документов,</w:t>
            </w:r>
            <w:r w:rsidR="00FA601E" w:rsidRPr="00D24DE1">
              <w:t xml:space="preserve"> добавленных администратором </w:t>
            </w:r>
            <w:commentRangeStart w:id="58"/>
            <w:r w:rsidR="00FA601E" w:rsidRPr="00D24DE1">
              <w:t>ЛКК</w:t>
            </w:r>
            <w:commentRangeEnd w:id="58"/>
            <w:r w:rsidR="00D65331">
              <w:rPr>
                <w:rStyle w:val="affffd"/>
              </w:rPr>
              <w:commentReference w:id="58"/>
            </w:r>
          </w:p>
        </w:tc>
        <w:tc>
          <w:tcPr>
            <w:tcW w:w="7088" w:type="dxa"/>
            <w:vAlign w:val="center"/>
          </w:tcPr>
          <w:p w14:paraId="634B7BBF" w14:textId="77777777" w:rsidR="00FA601E" w:rsidRPr="006E5ECA" w:rsidRDefault="00FA601E" w:rsidP="009151DD">
            <w:pPr>
              <w:pStyle w:val="afff0"/>
            </w:pPr>
          </w:p>
        </w:tc>
      </w:tr>
      <w:tr w:rsidR="00E4406D" w:rsidRPr="002472CF" w14:paraId="6328DEB9" w14:textId="77777777" w:rsidTr="00215480">
        <w:trPr>
          <w:trHeight w:val="4068"/>
        </w:trPr>
        <w:tc>
          <w:tcPr>
            <w:tcW w:w="616" w:type="dxa"/>
            <w:vAlign w:val="center"/>
          </w:tcPr>
          <w:p w14:paraId="4322D289" w14:textId="77777777" w:rsidR="00E4406D" w:rsidRPr="00686476" w:rsidRDefault="00E4406D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70D2D1F8" w14:textId="77777777" w:rsidR="00D65331" w:rsidRDefault="00E4406D" w:rsidP="009151DD">
            <w:pPr>
              <w:pStyle w:val="afff0"/>
            </w:pPr>
            <w:r>
              <w:t xml:space="preserve">Перейти на вкладку «Помощь». </w:t>
            </w:r>
          </w:p>
          <w:p w14:paraId="29F3A132" w14:textId="3A191F4E" w:rsidR="00E4406D" w:rsidRPr="00444A8F" w:rsidRDefault="00E4406D" w:rsidP="009151DD">
            <w:pPr>
              <w:pStyle w:val="afff0"/>
            </w:pPr>
            <w:r>
              <w:t>Поочередно выполнить переходы на вкладки «Контакты» и «Инструкции»</w:t>
            </w:r>
          </w:p>
        </w:tc>
        <w:tc>
          <w:tcPr>
            <w:tcW w:w="7088" w:type="dxa"/>
            <w:vAlign w:val="center"/>
          </w:tcPr>
          <w:p w14:paraId="484F7696" w14:textId="681A2B7C" w:rsidR="00E4406D" w:rsidRDefault="00E4406D" w:rsidP="009151DD">
            <w:pPr>
              <w:pStyle w:val="afff0"/>
              <w:rPr>
                <w:lang w:eastAsia="ru-RU"/>
              </w:rPr>
            </w:pPr>
            <w:r>
              <w:rPr>
                <w:lang w:eastAsia="ru-RU"/>
              </w:rPr>
              <w:t>Страница «Помощь» из вкладок: «Помощь», «Контактная информация» и «Инструкции».</w:t>
            </w:r>
          </w:p>
          <w:p w14:paraId="4F0333B9" w14:textId="6B53D912" w:rsidR="00E4406D" w:rsidRDefault="00E4406D" w:rsidP="009151DD">
            <w:pPr>
              <w:pStyle w:val="afff0"/>
            </w:pPr>
            <w:r>
              <w:t>Состав вкладки помощь «Помощь»:</w:t>
            </w:r>
          </w:p>
          <w:p w14:paraId="625E6792" w14:textId="6AABB1A5" w:rsidR="00E4406D" w:rsidRDefault="00E4406D" w:rsidP="00192F1B">
            <w:pPr>
              <w:pStyle w:val="13"/>
            </w:pPr>
            <w:r>
              <w:t>заголовок;</w:t>
            </w:r>
          </w:p>
          <w:p w14:paraId="5F4A1DD1" w14:textId="77777777" w:rsidR="00E4406D" w:rsidRDefault="00E4406D" w:rsidP="00192F1B">
            <w:pPr>
              <w:pStyle w:val="13"/>
            </w:pPr>
            <w:r>
              <w:t>вкладки (Помощь, Контакты, Инструкции);</w:t>
            </w:r>
          </w:p>
          <w:p w14:paraId="05DE3194" w14:textId="77777777" w:rsidR="00E4406D" w:rsidRDefault="00E4406D" w:rsidP="00192F1B">
            <w:pPr>
              <w:pStyle w:val="13"/>
            </w:pPr>
            <w:r>
              <w:t>фильтры;</w:t>
            </w:r>
          </w:p>
          <w:p w14:paraId="09DA683B" w14:textId="77777777" w:rsidR="00E4406D" w:rsidRDefault="00E4406D" w:rsidP="00192F1B">
            <w:pPr>
              <w:pStyle w:val="13"/>
            </w:pPr>
            <w:r>
              <w:t>список вопросов и ответов.</w:t>
            </w:r>
          </w:p>
          <w:p w14:paraId="1ADD6126" w14:textId="613507D1" w:rsidR="00E4406D" w:rsidRDefault="00E4406D" w:rsidP="00192F1B">
            <w:pPr>
              <w:pStyle w:val="afff0"/>
            </w:pPr>
            <w:r>
              <w:t>Состав вкладки помощь «Контактная информация»:</w:t>
            </w:r>
          </w:p>
          <w:p w14:paraId="39E4ADBF" w14:textId="00AE5F3D" w:rsidR="00E4406D" w:rsidRDefault="00E4406D" w:rsidP="00192F1B">
            <w:pPr>
              <w:pStyle w:val="13"/>
            </w:pPr>
            <w:r>
              <w:t>контентная область;</w:t>
            </w:r>
          </w:p>
          <w:p w14:paraId="14EA420B" w14:textId="00926DBD" w:rsidR="00E4406D" w:rsidRDefault="00E4406D" w:rsidP="00192F1B">
            <w:pPr>
              <w:pStyle w:val="13"/>
            </w:pPr>
            <w:r>
              <w:t>кнопка для записи в КЗ;</w:t>
            </w:r>
          </w:p>
          <w:p w14:paraId="0C889805" w14:textId="781E2BD1" w:rsidR="00E4406D" w:rsidRDefault="00E4406D" w:rsidP="00192F1B">
            <w:pPr>
              <w:pStyle w:val="13"/>
            </w:pPr>
            <w:r>
              <w:t>блок «Клиентский зал»;</w:t>
            </w:r>
          </w:p>
          <w:p w14:paraId="3883FBEB" w14:textId="7FC16428" w:rsidR="00E4406D" w:rsidRDefault="00E4406D" w:rsidP="00192F1B">
            <w:pPr>
              <w:pStyle w:val="13"/>
            </w:pPr>
            <w:r>
              <w:t>блок «</w:t>
            </w:r>
            <w:r w:rsidRPr="008F74CE">
              <w:t>Филиал «Единый расчетный центр»</w:t>
            </w:r>
            <w:r>
              <w:t>;</w:t>
            </w:r>
          </w:p>
          <w:p w14:paraId="3E81538C" w14:textId="6997CDDC" w:rsidR="00E4406D" w:rsidRDefault="00E4406D" w:rsidP="00192F1B">
            <w:pPr>
              <w:pStyle w:val="13"/>
            </w:pPr>
            <w:r>
              <w:t>блок «Филиал «</w:t>
            </w:r>
            <w:r w:rsidRPr="00A94E0A">
              <w:t>Дирекция подключений и обработки данных об абонентах</w:t>
            </w:r>
            <w:r>
              <w:t>»;</w:t>
            </w:r>
          </w:p>
          <w:p w14:paraId="18F307DC" w14:textId="0A0D6B3A" w:rsidR="00E4406D" w:rsidRDefault="00E4406D" w:rsidP="00192F1B">
            <w:pPr>
              <w:pStyle w:val="13"/>
            </w:pPr>
            <w:r>
              <w:t>блок «Платные услуги»;</w:t>
            </w:r>
          </w:p>
          <w:p w14:paraId="027BD1B6" w14:textId="12463AFB" w:rsidR="00E4406D" w:rsidRPr="006E5ECA" w:rsidRDefault="00E4406D" w:rsidP="00192F1B">
            <w:pPr>
              <w:pStyle w:val="13"/>
            </w:pPr>
            <w:r>
              <w:t>блок «Банковские реквизиты»</w:t>
            </w:r>
          </w:p>
        </w:tc>
      </w:tr>
      <w:tr w:rsidR="00FA601E" w:rsidRPr="002472CF" w14:paraId="273207F6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92C81E4" w14:textId="77777777" w:rsidR="00FA601E" w:rsidRPr="00686476" w:rsidRDefault="00FA601E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5B7FDA3F" w14:textId="332D6474" w:rsidR="00FA601E" w:rsidRPr="00444A8F" w:rsidRDefault="00F945D3" w:rsidP="009151DD">
            <w:pPr>
              <w:pStyle w:val="afff0"/>
            </w:pPr>
            <w:r>
              <w:t>Перейти на вкладку «Контактная информация» с главной страницу ЛКК</w:t>
            </w:r>
          </w:p>
        </w:tc>
        <w:tc>
          <w:tcPr>
            <w:tcW w:w="7088" w:type="dxa"/>
            <w:vAlign w:val="center"/>
          </w:tcPr>
          <w:p w14:paraId="52E49B98" w14:textId="0361565D" w:rsidR="00FA601E" w:rsidRPr="006E5ECA" w:rsidRDefault="00F945D3" w:rsidP="009151DD">
            <w:pPr>
              <w:pStyle w:val="afff0"/>
            </w:pPr>
            <w:r>
              <w:t>Форма соответствует утвержденному макету</w:t>
            </w:r>
          </w:p>
        </w:tc>
      </w:tr>
      <w:tr w:rsidR="00FA601E" w:rsidRPr="002472CF" w14:paraId="7128D9F9" w14:textId="77777777" w:rsidTr="009E64BE">
        <w:trPr>
          <w:trHeight w:val="70"/>
        </w:trPr>
        <w:tc>
          <w:tcPr>
            <w:tcW w:w="616" w:type="dxa"/>
            <w:vAlign w:val="center"/>
          </w:tcPr>
          <w:p w14:paraId="6B7BB2A7" w14:textId="77777777" w:rsidR="00FA601E" w:rsidRPr="00686476" w:rsidRDefault="00FA601E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72DF48AD" w14:textId="22CAD8DB" w:rsidR="00FA601E" w:rsidRPr="001C32F9" w:rsidRDefault="00FA601E" w:rsidP="00AF70B3">
            <w:pPr>
              <w:pStyle w:val="17"/>
              <w:numPr>
                <w:ilvl w:val="0"/>
                <w:numId w:val="39"/>
              </w:numPr>
            </w:pPr>
            <w:r w:rsidRPr="001C32F9">
              <w:t xml:space="preserve">Пользователь открывает страницу </w:t>
            </w:r>
            <w:ins w:id="59" w:author="Владимир" w:date="2023-11-13T11:12:00Z">
              <w:r w:rsidR="008E1700" w:rsidRPr="00D6721B">
                <w:rPr>
                  <w:rFonts w:ascii="Times New Roman" w:hAnsi="Times New Roman"/>
                </w:rPr>
                <w:t>«</w:t>
              </w:r>
              <w:r w:rsidR="008E1700">
                <w:rPr>
                  <w:rFonts w:ascii="Times New Roman" w:hAnsi="Times New Roman"/>
                </w:rPr>
                <w:t>Помощь» вкладку «Вопросы-ответы</w:t>
              </w:r>
            </w:ins>
            <w:del w:id="60" w:author="Владимир" w:date="2023-11-13T11:12:00Z">
              <w:r w:rsidRPr="001C32F9" w:rsidDel="008E1700">
                <w:delText>«Вопросы и ответы».</w:delText>
              </w:r>
            </w:del>
          </w:p>
          <w:p w14:paraId="0381960D" w14:textId="234F63F1" w:rsidR="00FA601E" w:rsidRPr="00444A8F" w:rsidRDefault="00FA601E" w:rsidP="00F945D3">
            <w:pPr>
              <w:pStyle w:val="17"/>
            </w:pPr>
            <w:r w:rsidRPr="446FF250">
              <w:t>Пользователь заполняет поле «Поиск» и нажимает кнопку «Показать»</w:t>
            </w:r>
          </w:p>
        </w:tc>
        <w:tc>
          <w:tcPr>
            <w:tcW w:w="7088" w:type="dxa"/>
            <w:vAlign w:val="center"/>
          </w:tcPr>
          <w:p w14:paraId="1A7692EF" w14:textId="77777777" w:rsidR="00F945D3" w:rsidRPr="00CA4B43" w:rsidRDefault="00F945D3" w:rsidP="00AF70B3">
            <w:pPr>
              <w:pStyle w:val="17"/>
              <w:numPr>
                <w:ilvl w:val="0"/>
                <w:numId w:val="40"/>
              </w:numPr>
            </w:pPr>
            <w:r>
              <w:t>ЛКК</w:t>
            </w:r>
            <w:r w:rsidRPr="446FF250">
              <w:t xml:space="preserve"> отображает список групп, созданных Администратором в разделе «Вопросы и ответы» в административной части </w:t>
            </w:r>
            <w:r>
              <w:t>ЛКК</w:t>
            </w:r>
            <w:r w:rsidRPr="446FF250">
              <w:t>.</w:t>
            </w:r>
          </w:p>
          <w:p w14:paraId="1D661B0F" w14:textId="37B9D97C" w:rsidR="00FA601E" w:rsidRPr="006E5ECA" w:rsidRDefault="00F945D3" w:rsidP="00F945D3">
            <w:pPr>
              <w:pStyle w:val="17"/>
            </w:pPr>
            <w:r>
              <w:lastRenderedPageBreak/>
              <w:t>ЛКК</w:t>
            </w:r>
            <w:r w:rsidRPr="446FF250">
              <w:t xml:space="preserve"> осуществляет поиск по вхождению введенных Пользователем символов в наименование вопросов, ответов и отображает вопросы, удовлетворяющие условиям поиска</w:t>
            </w:r>
          </w:p>
        </w:tc>
      </w:tr>
      <w:tr w:rsidR="00FA601E" w:rsidRPr="002472CF" w14:paraId="76F4B9F5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2B57387" w14:textId="77777777" w:rsidR="00FA601E" w:rsidRPr="00686476" w:rsidRDefault="00FA601E" w:rsidP="00AF70B3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7464" w:type="dxa"/>
          </w:tcPr>
          <w:p w14:paraId="2F66F6C9" w14:textId="77777777" w:rsidR="008E1700" w:rsidRPr="008E1700" w:rsidRDefault="008E1700" w:rsidP="008E1700">
            <w:pPr>
              <w:pStyle w:val="17"/>
              <w:numPr>
                <w:ilvl w:val="0"/>
                <w:numId w:val="37"/>
              </w:numPr>
              <w:rPr>
                <w:ins w:id="61" w:author="Владимир" w:date="2023-11-13T11:15:00Z"/>
              </w:rPr>
            </w:pPr>
            <w:ins w:id="62" w:author="Владимир" w:date="2023-11-13T11:15:00Z">
              <w:r w:rsidRPr="008E1700">
                <w:t>Пользователь открывает страницу «Помощь» вкладку «Контакты»;</w:t>
              </w:r>
            </w:ins>
          </w:p>
          <w:p w14:paraId="33295F51" w14:textId="79B776A1" w:rsidR="00FA601E" w:rsidRPr="00FA601E" w:rsidRDefault="000A42C0" w:rsidP="00AF70B3">
            <w:pPr>
              <w:pStyle w:val="17"/>
              <w:numPr>
                <w:ilvl w:val="0"/>
                <w:numId w:val="37"/>
              </w:numPr>
            </w:pPr>
            <w:del w:id="63" w:author="Владимир" w:date="2023-11-13T11:16:00Z">
              <w:r w:rsidDel="008E1700">
                <w:delText>Нажать</w:delText>
              </w:r>
              <w:r w:rsidR="00FA601E" w:rsidRPr="00FA601E" w:rsidDel="008E1700">
                <w:delText xml:space="preserve"> </w:delText>
              </w:r>
            </w:del>
            <w:ins w:id="64" w:author="Владимир" w:date="2023-11-13T11:16:00Z">
              <w:r w:rsidR="008E1700">
                <w:t>Пользователь нажимает</w:t>
              </w:r>
              <w:r w:rsidR="008E1700" w:rsidRPr="00FA601E">
                <w:t xml:space="preserve"> </w:t>
              </w:r>
            </w:ins>
            <w:r w:rsidR="00FA601E" w:rsidRPr="00FA601E">
              <w:t>кнопку «Запись на прием в КЗ».</w:t>
            </w:r>
          </w:p>
          <w:p w14:paraId="3FD90811" w14:textId="77777777" w:rsidR="00FA601E" w:rsidRPr="00FA601E" w:rsidRDefault="00FA601E" w:rsidP="00FA601E">
            <w:pPr>
              <w:pStyle w:val="17"/>
            </w:pPr>
            <w:r w:rsidRPr="00FA601E">
              <w:t>Пользователь выбирает услугу, дату и время приема и нажимает на кнопку «Зарегистрироваться».</w:t>
            </w:r>
          </w:p>
          <w:p w14:paraId="561DBEA9" w14:textId="559CA2AB" w:rsidR="00FA601E" w:rsidRPr="00444A8F" w:rsidRDefault="00FA601E" w:rsidP="00FA601E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</w:tc>
        <w:tc>
          <w:tcPr>
            <w:tcW w:w="7088" w:type="dxa"/>
            <w:vAlign w:val="center"/>
          </w:tcPr>
          <w:p w14:paraId="2C48274F" w14:textId="77777777" w:rsidR="008E1700" w:rsidRPr="008E1700" w:rsidRDefault="008E1700" w:rsidP="008E1700">
            <w:pPr>
              <w:pStyle w:val="17"/>
              <w:numPr>
                <w:ilvl w:val="0"/>
                <w:numId w:val="38"/>
              </w:numPr>
              <w:rPr>
                <w:ins w:id="65" w:author="Владимир" w:date="2023-11-13T11:16:00Z"/>
              </w:rPr>
            </w:pPr>
            <w:ins w:id="66" w:author="Владимир" w:date="2023-11-13T11:16:00Z">
              <w:r w:rsidRPr="008E1700">
                <w:t>ЛКК отображает на вкладке «Контакты» виджет для выполнения записи на прием в КЗ;</w:t>
              </w:r>
            </w:ins>
          </w:p>
          <w:p w14:paraId="4538A0BB" w14:textId="230AE304" w:rsidR="00FA601E" w:rsidRDefault="00FA601E" w:rsidP="00AF70B3">
            <w:pPr>
              <w:pStyle w:val="17"/>
              <w:numPr>
                <w:ilvl w:val="0"/>
                <w:numId w:val="38"/>
              </w:numPr>
            </w:pPr>
            <w:r w:rsidRPr="446FF250">
              <w:t xml:space="preserve">ЛКК </w:t>
            </w:r>
            <w:r>
              <w:t>получает данные из системы электронной очереди и отображает страницу предварительной записи</w:t>
            </w:r>
            <w:r w:rsidR="000324B6">
              <w:t>.</w:t>
            </w:r>
          </w:p>
          <w:p w14:paraId="4E283136" w14:textId="5FB863ED" w:rsidR="00FA601E" w:rsidRPr="006E5ECA" w:rsidRDefault="000324B6" w:rsidP="000324B6">
            <w:pPr>
              <w:pStyle w:val="17"/>
            </w:pPr>
            <w:r w:rsidRPr="446FF250">
              <w:t xml:space="preserve">ЛКК </w:t>
            </w:r>
            <w:r>
              <w:t>получае</w:t>
            </w:r>
            <w:r w:rsidR="00FA601E">
              <w:t>т и отображает из системы электронной очереди уникальный код, формирует уведомление с уникальным кодом в кабинет и на электронную почту Пользователя.</w:t>
            </w:r>
          </w:p>
        </w:tc>
      </w:tr>
      <w:tr w:rsidR="009151DD" w:rsidRPr="002472CF" w14:paraId="36BA4C5A" w14:textId="77777777" w:rsidTr="009151DD">
        <w:trPr>
          <w:trHeight w:val="70"/>
        </w:trPr>
        <w:tc>
          <w:tcPr>
            <w:tcW w:w="15168" w:type="dxa"/>
            <w:gridSpan w:val="3"/>
            <w:vAlign w:val="center"/>
          </w:tcPr>
          <w:p w14:paraId="2E66BF01" w14:textId="58418CF6" w:rsidR="009151DD" w:rsidRPr="006E5ECA" w:rsidRDefault="009151DD" w:rsidP="009151DD">
            <w:pPr>
              <w:pStyle w:val="afff"/>
            </w:pPr>
            <w:r w:rsidRPr="00CA4B43">
              <w:t>Требования к административной части</w:t>
            </w:r>
          </w:p>
        </w:tc>
      </w:tr>
      <w:tr w:rsidR="009151DD" w:rsidRPr="002472CF" w14:paraId="5C2A5720" w14:textId="77777777" w:rsidTr="009E64BE">
        <w:trPr>
          <w:trHeight w:val="70"/>
        </w:trPr>
        <w:tc>
          <w:tcPr>
            <w:tcW w:w="616" w:type="dxa"/>
            <w:vAlign w:val="center"/>
          </w:tcPr>
          <w:p w14:paraId="4748A09B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28EB04EB" w14:textId="05B4B02B" w:rsidR="00A00366" w:rsidRDefault="00D90B54" w:rsidP="00AF70B3">
            <w:pPr>
              <w:pStyle w:val="17"/>
              <w:numPr>
                <w:ilvl w:val="0"/>
                <w:numId w:val="44"/>
              </w:numPr>
            </w:pPr>
            <w:r>
              <w:t xml:space="preserve">Выполнить переход в </w:t>
            </w:r>
            <w:r w:rsidR="00A00366">
              <w:t>«</w:t>
            </w:r>
            <w:r w:rsidR="00215480">
              <w:t>Панель администрирования</w:t>
            </w:r>
            <w:r w:rsidR="00A00366">
              <w:t>»</w:t>
            </w:r>
            <w:r w:rsidR="007E543F">
              <w:t>.</w:t>
            </w:r>
          </w:p>
          <w:p w14:paraId="3133F7CD" w14:textId="7FD721D5" w:rsidR="00A00366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Контент</w:t>
            </w:r>
            <w:r>
              <w:t>»</w:t>
            </w:r>
            <w:r w:rsidR="007E543F">
              <w:t>.</w:t>
            </w:r>
          </w:p>
          <w:p w14:paraId="692D6D76" w14:textId="75B0E3EA" w:rsidR="00A00366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Вопросы</w:t>
            </w:r>
            <w:r>
              <w:t>»</w:t>
            </w:r>
            <w:r w:rsidR="007E543F">
              <w:t>.</w:t>
            </w:r>
          </w:p>
          <w:p w14:paraId="484645AE" w14:textId="7B39DBC4" w:rsidR="009151DD" w:rsidRPr="00444A8F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Вопросы</w:t>
            </w:r>
            <w:r>
              <w:t>»</w:t>
            </w:r>
            <w:r w:rsidR="007E543F">
              <w:t>.</w:t>
            </w:r>
          </w:p>
        </w:tc>
        <w:tc>
          <w:tcPr>
            <w:tcW w:w="7088" w:type="dxa"/>
            <w:vAlign w:val="center"/>
          </w:tcPr>
          <w:p w14:paraId="1C9A4E4C" w14:textId="010A1FCA" w:rsidR="00A00366" w:rsidRDefault="007E543F" w:rsidP="00AF70B3">
            <w:pPr>
              <w:pStyle w:val="17"/>
              <w:numPr>
                <w:ilvl w:val="0"/>
                <w:numId w:val="45"/>
              </w:numPr>
            </w:pPr>
            <w:r>
              <w:t>Выполнен переход.</w:t>
            </w:r>
          </w:p>
          <w:p w14:paraId="66BA6ECE" w14:textId="7E3FA7F6" w:rsidR="00A00366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«Контент»</w:t>
            </w:r>
            <w:r>
              <w:t>.</w:t>
            </w:r>
          </w:p>
          <w:p w14:paraId="1939D3B1" w14:textId="296B24C6" w:rsidR="00A00366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«Вопросы»</w:t>
            </w:r>
          </w:p>
          <w:p w14:paraId="5903F35B" w14:textId="69440FCD" w:rsidR="009151DD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«Вопросы». Состав элементов на вкладке:</w:t>
            </w:r>
          </w:p>
          <w:p w14:paraId="08AE0593" w14:textId="6E2467F2" w:rsidR="00A00366" w:rsidRDefault="007E543F" w:rsidP="00A00366">
            <w:pPr>
              <w:pStyle w:val="2"/>
            </w:pPr>
            <w:r>
              <w:t>«Фильтр + поиск».</w:t>
            </w:r>
          </w:p>
          <w:p w14:paraId="659ED5E4" w14:textId="3AFBEF9F" w:rsidR="007E543F" w:rsidRDefault="007E543F" w:rsidP="00A00366">
            <w:pPr>
              <w:pStyle w:val="2"/>
            </w:pPr>
            <w:r>
              <w:t>Кнопка «Добавить элемент».</w:t>
            </w:r>
          </w:p>
          <w:p w14:paraId="04FEA67B" w14:textId="3A5A7309" w:rsidR="007E543F" w:rsidRDefault="007E543F" w:rsidP="00A00366">
            <w:pPr>
              <w:pStyle w:val="2"/>
            </w:pPr>
            <w:r>
              <w:t>Кнопка «Добавить раздел».</w:t>
            </w:r>
          </w:p>
          <w:p w14:paraId="45F22375" w14:textId="77777777" w:rsidR="007E543F" w:rsidRDefault="007E543F" w:rsidP="00A00366">
            <w:pPr>
              <w:pStyle w:val="2"/>
            </w:pPr>
            <w:r>
              <w:t>Иконка дополнительных функций Название.</w:t>
            </w:r>
          </w:p>
          <w:p w14:paraId="4AEC0937" w14:textId="77111C1B" w:rsidR="007E543F" w:rsidRPr="006E5ECA" w:rsidRDefault="007E543F" w:rsidP="007E543F">
            <w:pPr>
              <w:pStyle w:val="afff0"/>
            </w:pPr>
            <w:r>
              <w:t>Вкладка содержит перечень всех созданных групп и вопросов с возможностью их поиска и фильтрации</w:t>
            </w:r>
          </w:p>
        </w:tc>
      </w:tr>
      <w:tr w:rsidR="009151DD" w:rsidRPr="002472CF" w14:paraId="37289F0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844DB0F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24948A18" w14:textId="310051A7" w:rsidR="009151DD" w:rsidRPr="00444A8F" w:rsidRDefault="007E543F" w:rsidP="009151DD">
            <w:pPr>
              <w:pStyle w:val="afff0"/>
            </w:pPr>
            <w:r>
              <w:t xml:space="preserve">На вкладке «Вопросы» выполнить переход </w:t>
            </w:r>
            <w:r w:rsidR="003D1478">
              <w:t>на страницу</w:t>
            </w:r>
            <w:r>
              <w:t xml:space="preserve"> группы вопросов</w:t>
            </w:r>
          </w:p>
        </w:tc>
        <w:tc>
          <w:tcPr>
            <w:tcW w:w="7088" w:type="dxa"/>
            <w:vAlign w:val="center"/>
          </w:tcPr>
          <w:p w14:paraId="718284AC" w14:textId="70E6DC93" w:rsidR="009151DD" w:rsidRPr="006E5ECA" w:rsidRDefault="007E543F" w:rsidP="009151DD">
            <w:pPr>
              <w:pStyle w:val="afff0"/>
            </w:pPr>
            <w:r>
              <w:t>Отображается страница с группой вопросов</w:t>
            </w:r>
          </w:p>
        </w:tc>
      </w:tr>
      <w:tr w:rsidR="009151DD" w:rsidRPr="002472CF" w14:paraId="41AD642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D66D803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29BD2D5F" w14:textId="2A782F7F" w:rsidR="00DE2B41" w:rsidRPr="00CA4B43" w:rsidRDefault="00273125" w:rsidP="00AF70B3">
            <w:pPr>
              <w:pStyle w:val="17"/>
              <w:numPr>
                <w:ilvl w:val="0"/>
                <w:numId w:val="46"/>
              </w:numPr>
            </w:pPr>
            <w:r>
              <w:t>Перейти</w:t>
            </w:r>
            <w:r w:rsidR="00DE2B41">
              <w:t xml:space="preserve"> на страницу «Вопросы».</w:t>
            </w:r>
          </w:p>
          <w:p w14:paraId="772E1875" w14:textId="40EC4144" w:rsidR="00DE2B41" w:rsidRPr="00CA4B43" w:rsidRDefault="00273125" w:rsidP="00DE2B41">
            <w:pPr>
              <w:pStyle w:val="17"/>
            </w:pPr>
            <w:r>
              <w:t>Нажать</w:t>
            </w:r>
            <w:r w:rsidR="00DE2B41">
              <w:t xml:space="preserve"> кнопку добавления группы вопросов.</w:t>
            </w:r>
          </w:p>
          <w:p w14:paraId="0D79A7DC" w14:textId="08E6CAF1" w:rsidR="009151DD" w:rsidRPr="00444A8F" w:rsidRDefault="00273125" w:rsidP="00273125">
            <w:pPr>
              <w:pStyle w:val="17"/>
            </w:pPr>
            <w:r>
              <w:t>Заполнить</w:t>
            </w:r>
            <w:r w:rsidR="00DE2B41">
              <w:t xml:space="preserve"> поля группы вопросов и </w:t>
            </w:r>
            <w:r>
              <w:t>нажа</w:t>
            </w:r>
            <w:r w:rsidR="00DE2B41">
              <w:t>т</w:t>
            </w:r>
            <w:r>
              <w:t>ь</w:t>
            </w:r>
            <w:r w:rsidR="00DE2B41">
              <w:t xml:space="preserve"> кнопку сохранения</w:t>
            </w:r>
          </w:p>
        </w:tc>
        <w:tc>
          <w:tcPr>
            <w:tcW w:w="7088" w:type="dxa"/>
            <w:vAlign w:val="center"/>
          </w:tcPr>
          <w:p w14:paraId="77D049C5" w14:textId="4093C357" w:rsidR="00273125" w:rsidRPr="00CA4B43" w:rsidRDefault="00273125" w:rsidP="00AA60D9">
            <w:pPr>
              <w:pStyle w:val="17"/>
              <w:numPr>
                <w:ilvl w:val="0"/>
                <w:numId w:val="237"/>
              </w:numPr>
            </w:pPr>
            <w:r>
              <w:t>Отображается список вопросов и групп вопросов.</w:t>
            </w:r>
          </w:p>
          <w:p w14:paraId="44BFD6EA" w14:textId="5DD567B9" w:rsidR="00273125" w:rsidRDefault="00273125" w:rsidP="00273125">
            <w:pPr>
              <w:pStyle w:val="17"/>
            </w:pPr>
            <w:r>
              <w:t>Отображается страница заполнения полей группы вопросов.</w:t>
            </w:r>
          </w:p>
          <w:p w14:paraId="5EF90430" w14:textId="7630BD3D" w:rsidR="00273125" w:rsidRPr="00CA4B43" w:rsidRDefault="00273125" w:rsidP="00273125">
            <w:pPr>
              <w:pStyle w:val="17"/>
            </w:pPr>
            <w:r>
              <w:t>Закрыта страница создания группы. Создана новая группа вопросов и отображается на странице «Вопросы»</w:t>
            </w:r>
          </w:p>
          <w:p w14:paraId="48A2B1A4" w14:textId="77777777" w:rsidR="00D65331" w:rsidRDefault="00D65331" w:rsidP="00D65331">
            <w:pPr>
              <w:pStyle w:val="afff0"/>
            </w:pPr>
            <w:r>
              <w:t>Добавлен новый вопрос или группа вопросов. При создании были доступны элементы:</w:t>
            </w:r>
          </w:p>
          <w:p w14:paraId="2485C62F" w14:textId="77777777" w:rsidR="00D65331" w:rsidRDefault="00D65331" w:rsidP="00D65331">
            <w:pPr>
              <w:pStyle w:val="13"/>
            </w:pPr>
            <w:r>
              <w:t>«Название».</w:t>
            </w:r>
          </w:p>
          <w:p w14:paraId="3B10B83D" w14:textId="77777777" w:rsidR="00D65331" w:rsidRDefault="00D65331" w:rsidP="00D65331">
            <w:pPr>
              <w:pStyle w:val="13"/>
            </w:pPr>
            <w:r>
              <w:t>«Раздел».</w:t>
            </w:r>
          </w:p>
          <w:p w14:paraId="0B78DAB9" w14:textId="77777777" w:rsidR="00D65331" w:rsidRDefault="00D65331" w:rsidP="00D65331">
            <w:pPr>
              <w:pStyle w:val="13"/>
            </w:pPr>
            <w:r>
              <w:t>Текст вопроса.</w:t>
            </w:r>
          </w:p>
          <w:p w14:paraId="366BA786" w14:textId="77777777" w:rsidR="00D65331" w:rsidRDefault="00D65331" w:rsidP="00D65331">
            <w:pPr>
              <w:pStyle w:val="13"/>
            </w:pPr>
            <w:r>
              <w:t>Текст ответа.</w:t>
            </w:r>
          </w:p>
          <w:p w14:paraId="5B06A1FC" w14:textId="77777777" w:rsidR="00D65331" w:rsidRDefault="00D65331" w:rsidP="00D65331">
            <w:pPr>
              <w:pStyle w:val="13"/>
            </w:pPr>
            <w:r>
              <w:t>Тэг.</w:t>
            </w:r>
          </w:p>
          <w:p w14:paraId="28812660" w14:textId="77777777" w:rsidR="00D65331" w:rsidRDefault="00D65331" w:rsidP="00D65331">
            <w:pPr>
              <w:pStyle w:val="13"/>
            </w:pPr>
            <w:r>
              <w:t>Иконка загрузки файла.</w:t>
            </w:r>
          </w:p>
          <w:p w14:paraId="7DAA04F1" w14:textId="77777777" w:rsidR="00D65331" w:rsidRDefault="00D65331" w:rsidP="00D65331">
            <w:pPr>
              <w:pStyle w:val="13"/>
            </w:pPr>
            <w:r>
              <w:t>Кнопка «Закрыть».</w:t>
            </w:r>
          </w:p>
          <w:p w14:paraId="0F296251" w14:textId="7E8C8A1B" w:rsidR="009151DD" w:rsidRPr="006E5ECA" w:rsidRDefault="00D65331" w:rsidP="00D65331">
            <w:pPr>
              <w:pStyle w:val="afff0"/>
            </w:pPr>
            <w:r>
              <w:lastRenderedPageBreak/>
              <w:t xml:space="preserve">Кнопка «Сохранить»  </w:t>
            </w:r>
          </w:p>
        </w:tc>
      </w:tr>
      <w:tr w:rsidR="009151DD" w:rsidRPr="002472CF" w14:paraId="63B184D5" w14:textId="77777777" w:rsidTr="003D1478">
        <w:trPr>
          <w:trHeight w:val="70"/>
        </w:trPr>
        <w:tc>
          <w:tcPr>
            <w:tcW w:w="616" w:type="dxa"/>
            <w:vAlign w:val="center"/>
          </w:tcPr>
          <w:p w14:paraId="58EB67B5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40A2DDF2" w14:textId="77777777" w:rsidR="00D65331" w:rsidRPr="003D1478" w:rsidRDefault="00D65331" w:rsidP="00D65331">
            <w:pPr>
              <w:spacing w:line="276" w:lineRule="auto"/>
              <w:ind w:firstLine="0"/>
              <w:rPr>
                <w:i/>
                <w:iCs/>
                <w:sz w:val="20"/>
              </w:rPr>
            </w:pPr>
            <w:r w:rsidRPr="003D1478">
              <w:rPr>
                <w:b/>
                <w:i/>
                <w:iCs/>
                <w:sz w:val="20"/>
              </w:rPr>
              <w:t>Предусловия</w:t>
            </w:r>
            <w:r w:rsidRPr="003D1478">
              <w:rPr>
                <w:i/>
                <w:iCs/>
                <w:sz w:val="20"/>
              </w:rPr>
              <w:t>:</w:t>
            </w:r>
          </w:p>
          <w:p w14:paraId="432961E2" w14:textId="445A305F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авторизован в CMS</w:t>
            </w:r>
            <w:r w:rsidR="003D1478" w:rsidRPr="003D1478">
              <w:rPr>
                <w:i/>
                <w:iCs/>
              </w:rPr>
              <w:t>.</w:t>
            </w:r>
          </w:p>
          <w:p w14:paraId="259CF431" w14:textId="08A325D0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имеет права на работу с вопросами</w:t>
            </w:r>
            <w:r w:rsidR="003D1478" w:rsidRPr="003D1478">
              <w:rPr>
                <w:i/>
                <w:iCs/>
              </w:rPr>
              <w:t>.</w:t>
            </w:r>
          </w:p>
          <w:p w14:paraId="1150D485" w14:textId="16EDF113" w:rsidR="00D65331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в ЛКК создана группа вопросов</w:t>
            </w:r>
            <w:r w:rsidR="003D1478" w:rsidRPr="003D1478">
              <w:rPr>
                <w:i/>
                <w:iCs/>
              </w:rPr>
              <w:t>.</w:t>
            </w:r>
          </w:p>
          <w:p w14:paraId="414626F1" w14:textId="77777777" w:rsidR="003D1478" w:rsidRPr="003D1478" w:rsidRDefault="003D1478" w:rsidP="003D1478">
            <w:pPr>
              <w:pStyle w:val="13"/>
              <w:numPr>
                <w:ilvl w:val="0"/>
                <w:numId w:val="0"/>
              </w:numPr>
              <w:ind w:left="397"/>
              <w:rPr>
                <w:i/>
                <w:iCs/>
              </w:rPr>
            </w:pPr>
          </w:p>
          <w:p w14:paraId="48F3063C" w14:textId="4E90CA50" w:rsidR="00D65331" w:rsidRDefault="00D65331" w:rsidP="00AA60D9">
            <w:pPr>
              <w:pStyle w:val="17"/>
              <w:numPr>
                <w:ilvl w:val="0"/>
                <w:numId w:val="238"/>
              </w:numPr>
            </w:pPr>
            <w:r>
              <w:t>Администратор зашел на страницу «Вопросы»</w:t>
            </w:r>
            <w:r w:rsidR="003D1478">
              <w:t>.</w:t>
            </w:r>
          </w:p>
          <w:p w14:paraId="442347C5" w14:textId="7B14A512" w:rsidR="00DE2B41" w:rsidRDefault="00683379" w:rsidP="00AA60D9">
            <w:pPr>
              <w:pStyle w:val="17"/>
              <w:numPr>
                <w:ilvl w:val="0"/>
                <w:numId w:val="237"/>
              </w:numPr>
            </w:pPr>
            <w:r>
              <w:t>Нажать</w:t>
            </w:r>
            <w:r w:rsidR="00DE2B41">
              <w:t xml:space="preserve"> иконку дополнительных функций напротив нужной группы вопросов.</w:t>
            </w:r>
          </w:p>
          <w:p w14:paraId="4787CBA7" w14:textId="10344DFF" w:rsidR="00DE2B41" w:rsidRPr="00CA4B43" w:rsidRDefault="00683379" w:rsidP="00AA60D9">
            <w:pPr>
              <w:pStyle w:val="17"/>
              <w:numPr>
                <w:ilvl w:val="0"/>
                <w:numId w:val="237"/>
              </w:numPr>
            </w:pPr>
            <w:r>
              <w:t xml:space="preserve">Нажать </w:t>
            </w:r>
            <w:r w:rsidR="00DE2B41">
              <w:t>кнопку редактирования.</w:t>
            </w:r>
          </w:p>
          <w:p w14:paraId="59F67081" w14:textId="38B02AC2" w:rsidR="009151DD" w:rsidRPr="00444A8F" w:rsidRDefault="00683379" w:rsidP="00AA60D9">
            <w:pPr>
              <w:pStyle w:val="17"/>
              <w:numPr>
                <w:ilvl w:val="0"/>
                <w:numId w:val="237"/>
              </w:numPr>
            </w:pPr>
            <w:r>
              <w:t>Отредактировать</w:t>
            </w:r>
            <w:r w:rsidR="00DE2B41">
              <w:t xml:space="preserve"> поля группы вопросов и </w:t>
            </w:r>
            <w:r>
              <w:t>нажать</w:t>
            </w:r>
            <w:r w:rsidR="00DE2B41">
              <w:t xml:space="preserve"> кнопку сохранения</w:t>
            </w:r>
          </w:p>
        </w:tc>
        <w:tc>
          <w:tcPr>
            <w:tcW w:w="7088" w:type="dxa"/>
          </w:tcPr>
          <w:p w14:paraId="5344DDAF" w14:textId="463BFB62" w:rsidR="00683379" w:rsidRDefault="00683379" w:rsidP="00AA60D9">
            <w:pPr>
              <w:pStyle w:val="17"/>
              <w:numPr>
                <w:ilvl w:val="0"/>
                <w:numId w:val="47"/>
              </w:numPr>
            </w:pPr>
            <w:r>
              <w:t>Отображаются дополнительные функции.</w:t>
            </w:r>
          </w:p>
          <w:p w14:paraId="6215CC43" w14:textId="1AF6C0C5" w:rsidR="00683379" w:rsidRDefault="00683379" w:rsidP="003D1478">
            <w:pPr>
              <w:pStyle w:val="17"/>
            </w:pPr>
            <w:r>
              <w:t>Отображается страница для редактирования группы вопросов.</w:t>
            </w:r>
          </w:p>
          <w:p w14:paraId="5E46F854" w14:textId="7BF33B6B" w:rsidR="009151DD" w:rsidRPr="006E5ECA" w:rsidRDefault="00683379" w:rsidP="003D1478">
            <w:pPr>
              <w:pStyle w:val="17"/>
            </w:pPr>
            <w:r>
              <w:t>Закрывается окно редактирования группы вопросов, изменения сохранены и отображаются на странице «Вопросы»</w:t>
            </w:r>
          </w:p>
        </w:tc>
      </w:tr>
      <w:tr w:rsidR="009151DD" w:rsidRPr="002472CF" w14:paraId="4C8002B0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B79B3B8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33ABE015" w14:textId="77777777" w:rsidR="00D65331" w:rsidRPr="003D1478" w:rsidRDefault="00D65331" w:rsidP="00D65331">
            <w:pPr>
              <w:spacing w:line="276" w:lineRule="auto"/>
              <w:ind w:firstLine="0"/>
              <w:rPr>
                <w:b/>
                <w:i/>
                <w:iCs/>
                <w:sz w:val="20"/>
              </w:rPr>
            </w:pPr>
            <w:r w:rsidRPr="003D1478">
              <w:rPr>
                <w:b/>
                <w:i/>
                <w:iCs/>
                <w:sz w:val="20"/>
              </w:rPr>
              <w:t>Предусловия:</w:t>
            </w:r>
          </w:p>
          <w:p w14:paraId="63C05401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авторизован в CMS;</w:t>
            </w:r>
          </w:p>
          <w:p w14:paraId="6463840D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имеет права на работу с вопросами;</w:t>
            </w:r>
          </w:p>
          <w:p w14:paraId="58CDD0D2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В CMS Bitrix</w:t>
            </w:r>
            <w:r w:rsidRPr="003D1478" w:rsidDel="00140ABC">
              <w:rPr>
                <w:i/>
                <w:iCs/>
              </w:rPr>
              <w:t xml:space="preserve"> </w:t>
            </w:r>
            <w:r w:rsidRPr="003D1478">
              <w:rPr>
                <w:i/>
                <w:iCs/>
              </w:rPr>
              <w:t>создана группа вопросов;</w:t>
            </w:r>
          </w:p>
          <w:p w14:paraId="525A4686" w14:textId="6AD0E9EB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зашел на страницу «Вопросы»</w:t>
            </w:r>
          </w:p>
          <w:p w14:paraId="63DD1642" w14:textId="77777777" w:rsidR="00D65331" w:rsidRDefault="00D65331" w:rsidP="003D1478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52890F76" w14:textId="6C50691B" w:rsidR="00683379" w:rsidRDefault="001B77AC" w:rsidP="00AA60D9">
            <w:pPr>
              <w:pStyle w:val="17"/>
              <w:numPr>
                <w:ilvl w:val="0"/>
                <w:numId w:val="48"/>
              </w:numPr>
            </w:pPr>
            <w:r>
              <w:t xml:space="preserve">Нажать </w:t>
            </w:r>
            <w:r w:rsidR="00683379">
              <w:t>иконку дополнительных функций напротив нужной группы вопросов.</w:t>
            </w:r>
          </w:p>
          <w:p w14:paraId="2E69946E" w14:textId="647D2F41" w:rsidR="00683379" w:rsidRPr="00CA4B43" w:rsidRDefault="001B77AC" w:rsidP="00AA60D9">
            <w:pPr>
              <w:pStyle w:val="17"/>
              <w:numPr>
                <w:ilvl w:val="0"/>
                <w:numId w:val="48"/>
              </w:numPr>
            </w:pPr>
            <w:r>
              <w:t xml:space="preserve">Нажать </w:t>
            </w:r>
            <w:r w:rsidR="00683379">
              <w:t>кнопку удаления.</w:t>
            </w:r>
          </w:p>
          <w:p w14:paraId="06F09C86" w14:textId="73B0DACB" w:rsidR="009151DD" w:rsidRPr="00444A8F" w:rsidRDefault="001B77AC" w:rsidP="00AA60D9">
            <w:pPr>
              <w:pStyle w:val="17"/>
              <w:numPr>
                <w:ilvl w:val="0"/>
                <w:numId w:val="48"/>
              </w:numPr>
            </w:pPr>
            <w:r>
              <w:t xml:space="preserve">Нажать </w:t>
            </w:r>
            <w:r w:rsidR="00683379">
              <w:t>кнопку подтверждения удаления.</w:t>
            </w:r>
          </w:p>
        </w:tc>
        <w:tc>
          <w:tcPr>
            <w:tcW w:w="7088" w:type="dxa"/>
            <w:vAlign w:val="center"/>
          </w:tcPr>
          <w:p w14:paraId="13E4C42A" w14:textId="7F43193B" w:rsidR="00683379" w:rsidRDefault="001B77AC" w:rsidP="00AA60D9">
            <w:pPr>
              <w:pStyle w:val="17"/>
              <w:numPr>
                <w:ilvl w:val="0"/>
                <w:numId w:val="49"/>
              </w:numPr>
            </w:pPr>
            <w:r>
              <w:t>Отображается</w:t>
            </w:r>
            <w:r w:rsidR="00683379">
              <w:t xml:space="preserve"> список дополнительных функций.</w:t>
            </w:r>
          </w:p>
          <w:p w14:paraId="04D84829" w14:textId="0763C03C" w:rsidR="00683379" w:rsidRPr="00CA4B43" w:rsidRDefault="001B77AC" w:rsidP="00683379">
            <w:pPr>
              <w:pStyle w:val="17"/>
            </w:pPr>
            <w:r>
              <w:t>Открыто</w:t>
            </w:r>
            <w:r w:rsidR="00683379">
              <w:t xml:space="preserve"> модальное окно для подтверждения удаления группы вопросов.</w:t>
            </w:r>
          </w:p>
          <w:p w14:paraId="57B16BC3" w14:textId="57303F23" w:rsidR="009151DD" w:rsidRPr="006E5ECA" w:rsidRDefault="001B77AC" w:rsidP="001B77AC">
            <w:pPr>
              <w:pStyle w:val="17"/>
            </w:pPr>
            <w:r>
              <w:t>Закрыто модальное окно и удалена группа со всеми входящими вопросами и отображается страница «Вопросы»</w:t>
            </w:r>
          </w:p>
        </w:tc>
      </w:tr>
      <w:tr w:rsidR="009151DD" w:rsidRPr="002472CF" w14:paraId="5FEA0839" w14:textId="77777777" w:rsidTr="003D1478">
        <w:trPr>
          <w:trHeight w:val="70"/>
        </w:trPr>
        <w:tc>
          <w:tcPr>
            <w:tcW w:w="616" w:type="dxa"/>
            <w:vAlign w:val="center"/>
          </w:tcPr>
          <w:p w14:paraId="4C649884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0D051AF4" w14:textId="77777777" w:rsidR="00D65331" w:rsidRPr="003D1478" w:rsidRDefault="00D65331" w:rsidP="00D65331">
            <w:pPr>
              <w:spacing w:line="276" w:lineRule="auto"/>
              <w:ind w:firstLine="0"/>
              <w:rPr>
                <w:b/>
                <w:i/>
                <w:iCs/>
                <w:sz w:val="20"/>
              </w:rPr>
            </w:pPr>
            <w:r w:rsidRPr="003D1478">
              <w:rPr>
                <w:b/>
                <w:i/>
                <w:iCs/>
                <w:sz w:val="20"/>
              </w:rPr>
              <w:t>Предусловия:</w:t>
            </w:r>
          </w:p>
          <w:p w14:paraId="17E7BD9D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авторизован в CMS;</w:t>
            </w:r>
          </w:p>
          <w:p w14:paraId="3061E1A4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имеет права на работу с вопросами;</w:t>
            </w:r>
          </w:p>
          <w:p w14:paraId="361A0D7F" w14:textId="777777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в CMS Bitrix</w:t>
            </w:r>
            <w:r w:rsidRPr="003D1478" w:rsidDel="00140ABC">
              <w:rPr>
                <w:i/>
                <w:iCs/>
              </w:rPr>
              <w:t xml:space="preserve"> </w:t>
            </w:r>
            <w:r w:rsidRPr="003D1478">
              <w:rPr>
                <w:i/>
                <w:iCs/>
              </w:rPr>
              <w:t>создана группа вопросов;</w:t>
            </w:r>
          </w:p>
          <w:p w14:paraId="0F5BFCF9" w14:textId="20848E77" w:rsidR="00D65331" w:rsidRPr="003D1478" w:rsidRDefault="00D65331" w:rsidP="003D1478">
            <w:pPr>
              <w:pStyle w:val="13"/>
              <w:rPr>
                <w:i/>
                <w:iCs/>
              </w:rPr>
            </w:pPr>
            <w:r w:rsidRPr="003D1478">
              <w:rPr>
                <w:i/>
                <w:iCs/>
              </w:rPr>
              <w:t>Администратор зашел на страницу «Вопросы»</w:t>
            </w:r>
          </w:p>
          <w:p w14:paraId="65A52EE6" w14:textId="77777777" w:rsidR="00D65331" w:rsidRDefault="00D65331" w:rsidP="003D1478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2AB07A54" w14:textId="570493C1" w:rsidR="00683379" w:rsidRPr="00CA4B43" w:rsidRDefault="001B77AC" w:rsidP="00AA60D9">
            <w:pPr>
              <w:pStyle w:val="17"/>
              <w:numPr>
                <w:ilvl w:val="0"/>
                <w:numId w:val="50"/>
              </w:numPr>
            </w:pPr>
            <w:r>
              <w:t>Выполнить поиск</w:t>
            </w:r>
            <w:r w:rsidR="00683379">
              <w:t xml:space="preserve"> групп</w:t>
            </w:r>
            <w:r>
              <w:t>ы</w:t>
            </w:r>
            <w:r w:rsidR="00683379">
              <w:t>.</w:t>
            </w:r>
          </w:p>
          <w:p w14:paraId="0B415546" w14:textId="77777777" w:rsidR="00683379" w:rsidRPr="00CA4B43" w:rsidRDefault="00683379" w:rsidP="00AA60D9">
            <w:pPr>
              <w:pStyle w:val="17"/>
              <w:numPr>
                <w:ilvl w:val="0"/>
                <w:numId w:val="50"/>
              </w:numPr>
            </w:pPr>
            <w:r>
              <w:t>Администратор нажимает кнопку создания вопроса.</w:t>
            </w:r>
          </w:p>
          <w:p w14:paraId="4A3BCEDA" w14:textId="00DDA13B" w:rsidR="009151DD" w:rsidRPr="00444A8F" w:rsidRDefault="00683379" w:rsidP="00AA60D9">
            <w:pPr>
              <w:pStyle w:val="17"/>
              <w:numPr>
                <w:ilvl w:val="0"/>
                <w:numId w:val="50"/>
              </w:numPr>
            </w:pPr>
            <w:r>
              <w:t>Администратор заполняет поля и нажимает кнопку сохранения</w:t>
            </w:r>
          </w:p>
        </w:tc>
        <w:tc>
          <w:tcPr>
            <w:tcW w:w="7088" w:type="dxa"/>
          </w:tcPr>
          <w:p w14:paraId="26CFE8F3" w14:textId="5B5BAD8B" w:rsidR="001B77AC" w:rsidRPr="00CA4B43" w:rsidRDefault="00842102" w:rsidP="00AA60D9">
            <w:pPr>
              <w:pStyle w:val="17"/>
              <w:numPr>
                <w:ilvl w:val="0"/>
                <w:numId w:val="239"/>
              </w:numPr>
            </w:pPr>
            <w:r>
              <w:t>Отображается</w:t>
            </w:r>
            <w:r w:rsidR="001B77AC">
              <w:t xml:space="preserve"> список имеющихся в группе вопросов.</w:t>
            </w:r>
          </w:p>
          <w:p w14:paraId="349AE8E8" w14:textId="621A979F" w:rsidR="001B77AC" w:rsidRPr="00CA4B43" w:rsidRDefault="00842102" w:rsidP="003D1478">
            <w:pPr>
              <w:pStyle w:val="17"/>
            </w:pPr>
            <w:r>
              <w:t>Открывается</w:t>
            </w:r>
            <w:r w:rsidR="001B77AC">
              <w:t xml:space="preserve"> окно нового вопроса и заполняет</w:t>
            </w:r>
            <w:r>
              <w:t>ся</w:t>
            </w:r>
            <w:r w:rsidR="001B77AC">
              <w:t xml:space="preserve"> поле «Группа» названием группы, в которой создается вопрос.</w:t>
            </w:r>
          </w:p>
          <w:p w14:paraId="737B654C" w14:textId="1A796781" w:rsidR="009151DD" w:rsidRPr="006E5ECA" w:rsidRDefault="00842102" w:rsidP="003D1478">
            <w:pPr>
              <w:pStyle w:val="17"/>
            </w:pPr>
            <w:r>
              <w:t>Закрывается</w:t>
            </w:r>
            <w:r w:rsidR="001B77AC">
              <w:t xml:space="preserve"> окно вопроса, создает новый вопрос в группе и отображает его на странице «Вопросы» и в клиентской части ЛКК</w:t>
            </w:r>
          </w:p>
        </w:tc>
      </w:tr>
      <w:tr w:rsidR="009151DD" w:rsidRPr="002472CF" w14:paraId="655B578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488DF6B9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093EE8A8" w14:textId="4C3BA232" w:rsidR="009151DD" w:rsidRPr="00444A8F" w:rsidRDefault="00683379" w:rsidP="001B77AC">
            <w:pPr>
              <w:pStyle w:val="afff0"/>
            </w:pPr>
            <w:r>
              <w:t>Администратор вводит в фильтр поиска текст</w:t>
            </w:r>
          </w:p>
        </w:tc>
        <w:tc>
          <w:tcPr>
            <w:tcW w:w="7088" w:type="dxa"/>
            <w:vAlign w:val="center"/>
          </w:tcPr>
          <w:p w14:paraId="4D703984" w14:textId="017DDE6E" w:rsidR="009151DD" w:rsidRPr="006E5ECA" w:rsidRDefault="001B77AC" w:rsidP="009151DD">
            <w:pPr>
              <w:pStyle w:val="afff0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осуществляет поиск по вхождению введенных Администратором символов в наименование вопросов, ответов и отображает вопросы, удовлетворяющие условиям поиска.</w:t>
            </w:r>
          </w:p>
        </w:tc>
      </w:tr>
      <w:tr w:rsidR="009151DD" w:rsidRPr="002472CF" w14:paraId="37F489A9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8FD20FE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4E97CDEA" w14:textId="77777777" w:rsidR="00683379" w:rsidRDefault="00683379" w:rsidP="00AA60D9">
            <w:pPr>
              <w:pStyle w:val="17"/>
              <w:numPr>
                <w:ilvl w:val="0"/>
                <w:numId w:val="51"/>
              </w:numPr>
            </w:pPr>
            <w:r>
              <w:t>Администратор нажимает иконку дополнительных функций напротив нужной вопроса.</w:t>
            </w:r>
          </w:p>
          <w:p w14:paraId="50F7633B" w14:textId="77777777" w:rsidR="00683379" w:rsidRPr="00CA4B43" w:rsidRDefault="00683379" w:rsidP="00683379">
            <w:pPr>
              <w:pStyle w:val="17"/>
            </w:pPr>
            <w:r>
              <w:t>Администратор нажимает кнопку редактирования.</w:t>
            </w:r>
          </w:p>
          <w:p w14:paraId="11E769E5" w14:textId="4D17651F" w:rsidR="009151DD" w:rsidRPr="00444A8F" w:rsidRDefault="00683379" w:rsidP="00E236AA">
            <w:pPr>
              <w:pStyle w:val="17"/>
            </w:pPr>
            <w:r w:rsidRPr="003C641A">
              <w:t xml:space="preserve">Администратор редактирует </w:t>
            </w:r>
            <w:r>
              <w:t>поля вопроса</w:t>
            </w:r>
            <w:r w:rsidRPr="003C641A">
              <w:t xml:space="preserve"> и нажимает кнопку </w:t>
            </w:r>
            <w:r>
              <w:t>с</w:t>
            </w:r>
            <w:r w:rsidRPr="003C641A">
              <w:t>охран</w:t>
            </w:r>
            <w:r>
              <w:t>ения</w:t>
            </w:r>
            <w:r w:rsidRPr="003C641A">
              <w:t>.</w:t>
            </w:r>
          </w:p>
        </w:tc>
        <w:tc>
          <w:tcPr>
            <w:tcW w:w="7088" w:type="dxa"/>
            <w:vAlign w:val="center"/>
          </w:tcPr>
          <w:p w14:paraId="07C4828E" w14:textId="77777777" w:rsidR="001B77AC" w:rsidRDefault="001B77AC" w:rsidP="00AA60D9">
            <w:pPr>
              <w:pStyle w:val="17"/>
              <w:numPr>
                <w:ilvl w:val="0"/>
                <w:numId w:val="53"/>
              </w:numPr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отображает дополнительные функции.</w:t>
            </w:r>
          </w:p>
          <w:p w14:paraId="56FCC86D" w14:textId="77777777" w:rsidR="00E236AA" w:rsidRPr="00CA4B43" w:rsidRDefault="00E236AA" w:rsidP="00E236AA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 w:rsidRPr="446FF250">
              <w:t xml:space="preserve"> открывает окно выбранного вопроса.</w:t>
            </w:r>
          </w:p>
          <w:p w14:paraId="75D643D0" w14:textId="6A0DD12C" w:rsidR="009151DD" w:rsidRPr="006E5ECA" w:rsidRDefault="00E236AA" w:rsidP="009151DD">
            <w:pPr>
              <w:pStyle w:val="afff0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 w:rsidRPr="003C641A">
              <w:t xml:space="preserve"> закрывает окно вопроса и сохраняет изменения в вопросе </w:t>
            </w:r>
            <w:r>
              <w:t xml:space="preserve">и отображает </w:t>
            </w:r>
            <w:r w:rsidRPr="003C641A">
              <w:t>изменения</w:t>
            </w:r>
            <w:r>
              <w:t xml:space="preserve"> на странице «Вопросы» и в клиентской части ЛКК.</w:t>
            </w:r>
          </w:p>
        </w:tc>
      </w:tr>
      <w:tr w:rsidR="009151DD" w:rsidRPr="002472CF" w14:paraId="201048B7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F29A2DD" w14:textId="77777777" w:rsidR="009151DD" w:rsidRPr="00686476" w:rsidRDefault="009151DD" w:rsidP="00AF70B3">
            <w:pPr>
              <w:pStyle w:val="a1"/>
              <w:numPr>
                <w:ilvl w:val="0"/>
                <w:numId w:val="43"/>
              </w:numPr>
            </w:pPr>
          </w:p>
        </w:tc>
        <w:tc>
          <w:tcPr>
            <w:tcW w:w="7464" w:type="dxa"/>
          </w:tcPr>
          <w:p w14:paraId="2DD37169" w14:textId="77777777" w:rsidR="00683379" w:rsidRDefault="00683379" w:rsidP="00AA60D9">
            <w:pPr>
              <w:pStyle w:val="17"/>
              <w:numPr>
                <w:ilvl w:val="0"/>
                <w:numId w:val="52"/>
              </w:numPr>
            </w:pPr>
            <w:r>
              <w:t>Администратор нажимает иконку дополнительных функций напротив нужного вопроса.</w:t>
            </w:r>
          </w:p>
          <w:p w14:paraId="138E787A" w14:textId="77777777" w:rsidR="00683379" w:rsidRPr="00CA4B43" w:rsidRDefault="00683379" w:rsidP="00683379">
            <w:pPr>
              <w:pStyle w:val="17"/>
            </w:pPr>
            <w:r>
              <w:t>Администратор нажимает кнопку удаления.</w:t>
            </w:r>
          </w:p>
          <w:p w14:paraId="6B59D738" w14:textId="0C472A91" w:rsidR="009151DD" w:rsidRPr="00444A8F" w:rsidRDefault="00683379" w:rsidP="00842102">
            <w:pPr>
              <w:pStyle w:val="17"/>
            </w:pPr>
            <w:r>
              <w:t>Администратор нажимает кнопку подтверждения удаления.</w:t>
            </w:r>
          </w:p>
        </w:tc>
        <w:tc>
          <w:tcPr>
            <w:tcW w:w="7088" w:type="dxa"/>
            <w:vAlign w:val="center"/>
          </w:tcPr>
          <w:p w14:paraId="53ACF856" w14:textId="77777777" w:rsidR="00E236AA" w:rsidRDefault="00E236AA" w:rsidP="00AA60D9">
            <w:pPr>
              <w:pStyle w:val="17"/>
              <w:numPr>
                <w:ilvl w:val="0"/>
                <w:numId w:val="54"/>
              </w:numPr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отображает дополнительные функции.</w:t>
            </w:r>
          </w:p>
          <w:p w14:paraId="327582C7" w14:textId="77777777" w:rsidR="00E236AA" w:rsidRPr="00CA4B43" w:rsidRDefault="00E236AA" w:rsidP="00E236AA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открывает модальное окно подтверждения удаления вопроса.</w:t>
            </w:r>
          </w:p>
          <w:p w14:paraId="70A25E80" w14:textId="23B9CED7" w:rsidR="009151DD" w:rsidRPr="006E5ECA" w:rsidRDefault="00842102" w:rsidP="00842102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закрывает модальное окно, удаляет вопрос из административной и клиентской части ЛКК и отображает страницу «Вопросы»</w:t>
            </w:r>
          </w:p>
        </w:tc>
      </w:tr>
    </w:tbl>
    <w:p w14:paraId="5F2C4F47" w14:textId="39258E14" w:rsidR="00953D62" w:rsidRDefault="00953D62" w:rsidP="00953D62">
      <w:pPr>
        <w:pStyle w:val="33"/>
      </w:pPr>
      <w:bookmarkStart w:id="67" w:name="_Toc149855550"/>
      <w:r w:rsidRPr="002472CF">
        <w:t xml:space="preserve">Проверка </w:t>
      </w:r>
      <w:r>
        <w:t>реализации требований к подсистеме «Профиль»</w:t>
      </w:r>
      <w:bookmarkEnd w:id="67"/>
    </w:p>
    <w:p w14:paraId="41EA3D85" w14:textId="4C0CA2B2" w:rsidR="00953D62" w:rsidRDefault="00953D62" w:rsidP="00953D62">
      <w:pPr>
        <w:pStyle w:val="a6"/>
      </w:pPr>
      <w:r>
        <w:t>В таблице</w:t>
      </w:r>
      <w:r w:rsidR="00842102">
        <w:t xml:space="preserve"> </w:t>
      </w:r>
      <w:r w:rsidR="00842102">
        <w:fldChar w:fldCharType="begin"/>
      </w:r>
      <w:r w:rsidR="00842102">
        <w:instrText xml:space="preserve"> REF _Ref147492955 \h</w:instrText>
      </w:r>
      <w:r w:rsidR="00842102" w:rsidRPr="00842102">
        <w:instrText>\#\0</w:instrText>
      </w:r>
      <w:r w:rsidR="00842102">
        <w:instrText xml:space="preserve"> </w:instrText>
      </w:r>
      <w:r w:rsidR="00842102">
        <w:fldChar w:fldCharType="separate"/>
      </w:r>
      <w:r w:rsidR="00226F6B">
        <w:t>10</w:t>
      </w:r>
      <w:r w:rsidR="00842102">
        <w:fldChar w:fldCharType="end"/>
      </w:r>
      <w:r>
        <w:t xml:space="preserve"> представлены методики проверки выполнения требований к подсистеме «Профиль».</w:t>
      </w:r>
    </w:p>
    <w:p w14:paraId="5246F247" w14:textId="05530C16" w:rsidR="00953D62" w:rsidRPr="006E5ECA" w:rsidRDefault="00953D62" w:rsidP="00953D62">
      <w:pPr>
        <w:pStyle w:val="affe"/>
      </w:pPr>
      <w:bookmarkStart w:id="68" w:name="_Ref147492955"/>
      <w:r>
        <w:t xml:space="preserve">Таблица </w:t>
      </w:r>
      <w:fldSimple w:instr=" SEQ Таблица \* ARABIC ">
        <w:r w:rsidR="00226F6B">
          <w:rPr>
            <w:noProof/>
          </w:rPr>
          <w:t>10</w:t>
        </w:r>
      </w:fldSimple>
      <w:r>
        <w:t xml:space="preserve"> – Методика проверки реализации </w:t>
      </w:r>
      <w:bookmarkEnd w:id="68"/>
      <w:r w:rsidR="00842102">
        <w:t>требований к подсистеме «Профиль»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151DD" w:rsidRPr="002472CF" w14:paraId="06377D48" w14:textId="77777777" w:rsidTr="005A6C7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5584488" w14:textId="77777777" w:rsidR="009151DD" w:rsidRPr="002472CF" w:rsidRDefault="009151DD" w:rsidP="009151DD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6649F157" w14:textId="77777777" w:rsidR="009151DD" w:rsidRPr="002472CF" w:rsidRDefault="009151DD" w:rsidP="009151DD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3DBC91F0" w14:textId="77777777" w:rsidR="009151DD" w:rsidRPr="002472CF" w:rsidRDefault="009151DD" w:rsidP="009151DD">
            <w:pPr>
              <w:pStyle w:val="afe"/>
            </w:pPr>
            <w:r w:rsidRPr="002472CF">
              <w:t>Ожидаемый результат</w:t>
            </w:r>
          </w:p>
        </w:tc>
      </w:tr>
      <w:tr w:rsidR="00283C53" w:rsidRPr="002472CF" w14:paraId="2CE024BB" w14:textId="5BDC9AA8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3925FEDE" w14:textId="048AB285" w:rsidR="00283C53" w:rsidRDefault="00283C53" w:rsidP="001B619F">
            <w:pPr>
              <w:pStyle w:val="afff"/>
              <w:ind w:left="111" w:firstLine="0"/>
            </w:pPr>
            <w:r>
              <w:t xml:space="preserve">Общие требования </w:t>
            </w:r>
          </w:p>
        </w:tc>
      </w:tr>
      <w:tr w:rsidR="001B619F" w:rsidRPr="002472CF" w14:paraId="5FC829EE" w14:textId="3129880F" w:rsidTr="005A6C78">
        <w:trPr>
          <w:trHeight w:val="70"/>
        </w:trPr>
        <w:tc>
          <w:tcPr>
            <w:tcW w:w="616" w:type="dxa"/>
            <w:vAlign w:val="center"/>
          </w:tcPr>
          <w:p w14:paraId="3556D8CE" w14:textId="77777777" w:rsidR="001B619F" w:rsidRDefault="001B619F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14552" w:type="dxa"/>
            <w:gridSpan w:val="2"/>
            <w:vAlign w:val="center"/>
          </w:tcPr>
          <w:p w14:paraId="21556485" w14:textId="5ABFFF2C" w:rsidR="001B619F" w:rsidRDefault="00283C53" w:rsidP="00283C53">
            <w:pPr>
              <w:pStyle w:val="afff"/>
              <w:ind w:firstLine="0"/>
              <w:jc w:val="left"/>
            </w:pPr>
            <w:r>
              <w:t xml:space="preserve">Выполнить проверки </w:t>
            </w:r>
            <w:r w:rsidR="00F94580">
              <w:t>6</w:t>
            </w:r>
            <w:r w:rsidR="007B3B65">
              <w:t>-1</w:t>
            </w:r>
            <w:r w:rsidR="00F94580">
              <w:t>2</w:t>
            </w:r>
            <w:r w:rsidR="007B3B65">
              <w:t xml:space="preserve"> таблицы 10</w:t>
            </w:r>
          </w:p>
        </w:tc>
      </w:tr>
      <w:tr w:rsidR="00283C53" w:rsidRPr="002472CF" w14:paraId="013C6427" w14:textId="7DEAC33E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325126AC" w14:textId="775E8690" w:rsidR="00283C53" w:rsidRPr="006E5ECA" w:rsidRDefault="00283C53" w:rsidP="001B619F">
            <w:pPr>
              <w:pStyle w:val="afff"/>
              <w:ind w:left="111" w:firstLine="0"/>
            </w:pPr>
            <w:r>
              <w:t>Требования к экранным формам</w:t>
            </w:r>
          </w:p>
        </w:tc>
      </w:tr>
      <w:tr w:rsidR="009151DD" w:rsidRPr="002472CF" w14:paraId="3E19849C" w14:textId="77777777" w:rsidTr="005A6C78">
        <w:trPr>
          <w:trHeight w:val="70"/>
        </w:trPr>
        <w:tc>
          <w:tcPr>
            <w:tcW w:w="616" w:type="dxa"/>
            <w:vAlign w:val="center"/>
          </w:tcPr>
          <w:p w14:paraId="04DACF9D" w14:textId="77777777" w:rsidR="009151DD" w:rsidRPr="00686476" w:rsidRDefault="009151DD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595B6A4A" w14:textId="72B5E3BD" w:rsidR="009151DD" w:rsidRPr="00444A8F" w:rsidRDefault="00842102" w:rsidP="00683379">
            <w:pPr>
              <w:pStyle w:val="afff0"/>
            </w:pPr>
            <w:r>
              <w:t>Перейти в навигационное меню «Профиль»</w:t>
            </w:r>
          </w:p>
        </w:tc>
        <w:tc>
          <w:tcPr>
            <w:tcW w:w="7088" w:type="dxa"/>
            <w:vAlign w:val="center"/>
          </w:tcPr>
          <w:p w14:paraId="19BACDB2" w14:textId="5C548761" w:rsidR="009151DD" w:rsidRDefault="00842102" w:rsidP="00683379">
            <w:pPr>
              <w:pStyle w:val="afff0"/>
            </w:pPr>
            <w:r>
              <w:t>Меню содержит кнопки:</w:t>
            </w:r>
          </w:p>
          <w:p w14:paraId="2A57A751" w14:textId="31DA74E6" w:rsidR="00842102" w:rsidRDefault="00842102" w:rsidP="00842102">
            <w:pPr>
              <w:pStyle w:val="13"/>
            </w:pPr>
            <w:r>
              <w:t>«Профиль».</w:t>
            </w:r>
          </w:p>
          <w:p w14:paraId="7FBAA530" w14:textId="24C35B2C" w:rsidR="00842102" w:rsidRDefault="00842102" w:rsidP="00842102">
            <w:pPr>
              <w:pStyle w:val="13"/>
            </w:pPr>
            <w:r>
              <w:t>«Личные данные».</w:t>
            </w:r>
          </w:p>
          <w:p w14:paraId="36602FAE" w14:textId="758D62A0" w:rsidR="00842102" w:rsidRDefault="00842102" w:rsidP="00842102">
            <w:pPr>
              <w:pStyle w:val="13"/>
            </w:pPr>
            <w:r>
              <w:t xml:space="preserve"> «Платежные карты».</w:t>
            </w:r>
          </w:p>
          <w:p w14:paraId="2311E8D3" w14:textId="4C0D8471" w:rsidR="00842102" w:rsidRDefault="00842102" w:rsidP="00842102">
            <w:pPr>
              <w:pStyle w:val="13"/>
            </w:pPr>
            <w:r>
              <w:t>«Автоплатежи».</w:t>
            </w:r>
          </w:p>
          <w:p w14:paraId="011DAC7D" w14:textId="3D9EC7AE" w:rsidR="00842102" w:rsidRDefault="00842102" w:rsidP="00842102">
            <w:pPr>
              <w:pStyle w:val="13"/>
            </w:pPr>
            <w:r>
              <w:t>«Активные сессии».</w:t>
            </w:r>
          </w:p>
          <w:p w14:paraId="6A6EF5F9" w14:textId="0F5F35E1" w:rsidR="00842102" w:rsidRDefault="00842102" w:rsidP="00842102">
            <w:pPr>
              <w:pStyle w:val="13"/>
            </w:pPr>
            <w:r>
              <w:t>«Доступы».</w:t>
            </w:r>
          </w:p>
          <w:p w14:paraId="3DDF4500" w14:textId="52A2C025" w:rsidR="00842102" w:rsidRDefault="00842102" w:rsidP="00842102">
            <w:pPr>
              <w:pStyle w:val="13"/>
            </w:pPr>
            <w:r>
              <w:t>«Принятые соглашения».</w:t>
            </w:r>
          </w:p>
          <w:p w14:paraId="3966D363" w14:textId="48B22940" w:rsidR="00842102" w:rsidRDefault="00842102" w:rsidP="00842102">
            <w:pPr>
              <w:pStyle w:val="13"/>
            </w:pPr>
            <w:r>
              <w:t>«Настройка уведомлений».</w:t>
            </w:r>
          </w:p>
          <w:p w14:paraId="23097D52" w14:textId="75E565F9" w:rsidR="00842102" w:rsidRPr="006E5ECA" w:rsidRDefault="00842102" w:rsidP="00842102">
            <w:pPr>
              <w:pStyle w:val="13"/>
            </w:pPr>
            <w:r>
              <w:t xml:space="preserve"> «Выйти».</w:t>
            </w:r>
          </w:p>
        </w:tc>
      </w:tr>
      <w:tr w:rsidR="009151DD" w:rsidRPr="002472CF" w14:paraId="5230A079" w14:textId="77777777" w:rsidTr="005A6C78">
        <w:trPr>
          <w:trHeight w:val="70"/>
        </w:trPr>
        <w:tc>
          <w:tcPr>
            <w:tcW w:w="616" w:type="dxa"/>
            <w:vAlign w:val="center"/>
          </w:tcPr>
          <w:p w14:paraId="74013BFF" w14:textId="77777777" w:rsidR="009151DD" w:rsidRPr="00686476" w:rsidRDefault="009151DD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6E6791FB" w14:textId="4021E9E6" w:rsidR="009151DD" w:rsidRPr="00444A8F" w:rsidRDefault="00842102" w:rsidP="00683379">
            <w:pPr>
              <w:pStyle w:val="afff0"/>
            </w:pPr>
            <w:r>
              <w:t>Перейти в раздел «Личные данные»</w:t>
            </w:r>
          </w:p>
        </w:tc>
        <w:tc>
          <w:tcPr>
            <w:tcW w:w="7088" w:type="dxa"/>
            <w:vAlign w:val="center"/>
          </w:tcPr>
          <w:p w14:paraId="7FDEE26A" w14:textId="77777777" w:rsidR="009151DD" w:rsidRDefault="00842102" w:rsidP="00683379">
            <w:pPr>
              <w:pStyle w:val="afff0"/>
            </w:pPr>
            <w:r>
              <w:t>Форма содержит:</w:t>
            </w:r>
          </w:p>
          <w:p w14:paraId="060A2BA6" w14:textId="562396F6" w:rsidR="00842102" w:rsidRDefault="00842102" w:rsidP="00842102">
            <w:pPr>
              <w:pStyle w:val="13"/>
            </w:pPr>
            <w:r>
              <w:t>Кнопка редактирования.</w:t>
            </w:r>
          </w:p>
          <w:p w14:paraId="4F3933FB" w14:textId="2E633E6C" w:rsidR="00842102" w:rsidRDefault="00842102" w:rsidP="00842102">
            <w:pPr>
              <w:pStyle w:val="13"/>
            </w:pPr>
            <w:r>
              <w:t>Блок с персональными данными.</w:t>
            </w:r>
          </w:p>
          <w:p w14:paraId="608BF242" w14:textId="305E9405" w:rsidR="00842102" w:rsidRDefault="00842102" w:rsidP="00842102">
            <w:pPr>
              <w:pStyle w:val="13"/>
            </w:pPr>
            <w:r>
              <w:t>Кнопка «Отменить».</w:t>
            </w:r>
          </w:p>
          <w:p w14:paraId="73D9B227" w14:textId="3761550A" w:rsidR="00842102" w:rsidRDefault="00842102" w:rsidP="00842102">
            <w:pPr>
              <w:pStyle w:val="13"/>
            </w:pPr>
            <w:r>
              <w:lastRenderedPageBreak/>
              <w:t>Кнопка «Сохранить».</w:t>
            </w:r>
          </w:p>
          <w:p w14:paraId="01947CC1" w14:textId="2C083694" w:rsidR="00842102" w:rsidRDefault="00842102" w:rsidP="00842102">
            <w:pPr>
              <w:pStyle w:val="13"/>
            </w:pPr>
            <w:r>
              <w:t>Кнопка «Подать заявку на изменение данных».</w:t>
            </w:r>
          </w:p>
          <w:p w14:paraId="3882B1E2" w14:textId="52228C5A" w:rsidR="00842102" w:rsidRDefault="00842102" w:rsidP="00842102">
            <w:pPr>
              <w:pStyle w:val="13"/>
            </w:pPr>
            <w:r>
              <w:t>Кнопка «Отменить».</w:t>
            </w:r>
          </w:p>
          <w:p w14:paraId="08EF06AB" w14:textId="126F4891" w:rsidR="00842102" w:rsidRDefault="00842102" w:rsidP="00842102">
            <w:pPr>
              <w:pStyle w:val="13"/>
            </w:pPr>
            <w:r>
              <w:t>Кнопка «Сохранить».</w:t>
            </w:r>
          </w:p>
          <w:p w14:paraId="54DF8BB6" w14:textId="523F9D6B" w:rsidR="00842102" w:rsidRDefault="00842102" w:rsidP="00842102">
            <w:pPr>
              <w:pStyle w:val="13"/>
            </w:pPr>
            <w:r>
              <w:t>Кнопка «Изменить пароль».</w:t>
            </w:r>
          </w:p>
          <w:p w14:paraId="1EFFAACC" w14:textId="6D86FB4B" w:rsidR="00842102" w:rsidRDefault="00842102" w:rsidP="00842102">
            <w:pPr>
              <w:pStyle w:val="13"/>
            </w:pPr>
            <w:r>
              <w:t>Кнопка «Удалить профиль».</w:t>
            </w:r>
          </w:p>
          <w:p w14:paraId="7D32D853" w14:textId="64399358" w:rsidR="00842102" w:rsidRDefault="00842102" w:rsidP="00842102">
            <w:pPr>
              <w:pStyle w:val="13"/>
            </w:pPr>
            <w:r>
              <w:t>Кнопка «Выйти».</w:t>
            </w:r>
          </w:p>
          <w:p w14:paraId="370E4BCF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</w:p>
          <w:p w14:paraId="78C03E8D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Для ФЛ отображаются:</w:t>
            </w:r>
          </w:p>
          <w:p w14:paraId="5FCAA406" w14:textId="0FD68F75" w:rsidR="00842102" w:rsidRDefault="00842102" w:rsidP="00842102">
            <w:pPr>
              <w:pStyle w:val="13"/>
            </w:pPr>
            <w:r>
              <w:t>Фамилия.</w:t>
            </w:r>
          </w:p>
          <w:p w14:paraId="7C0365D9" w14:textId="354A31FA" w:rsidR="00842102" w:rsidRDefault="00842102" w:rsidP="00842102">
            <w:pPr>
              <w:pStyle w:val="13"/>
            </w:pPr>
            <w:r>
              <w:t>Имя.</w:t>
            </w:r>
          </w:p>
          <w:p w14:paraId="296736B6" w14:textId="7A6C1FAE" w:rsidR="00842102" w:rsidRDefault="00842102" w:rsidP="00842102">
            <w:pPr>
              <w:pStyle w:val="13"/>
            </w:pPr>
            <w:r>
              <w:t>Отчество.</w:t>
            </w:r>
          </w:p>
          <w:p w14:paraId="77AAA7C6" w14:textId="21084A94" w:rsidR="00842102" w:rsidRDefault="00842102" w:rsidP="00842102">
            <w:pPr>
              <w:pStyle w:val="13"/>
            </w:pPr>
            <w:r>
              <w:t>Дата рождения.</w:t>
            </w:r>
          </w:p>
          <w:p w14:paraId="68F357F4" w14:textId="5621C6B0" w:rsidR="00842102" w:rsidRDefault="00842102" w:rsidP="00842102">
            <w:pPr>
              <w:pStyle w:val="13"/>
            </w:pPr>
            <w:r>
              <w:t>СНИЛС.</w:t>
            </w:r>
          </w:p>
          <w:p w14:paraId="5A8223C0" w14:textId="68D02D3E" w:rsidR="00842102" w:rsidRDefault="00842102" w:rsidP="00842102">
            <w:pPr>
              <w:pStyle w:val="13"/>
            </w:pPr>
            <w:r>
              <w:t>Почтовый адрес.</w:t>
            </w:r>
          </w:p>
          <w:p w14:paraId="4DA25D1B" w14:textId="1564A587" w:rsidR="00842102" w:rsidRDefault="00842102" w:rsidP="00842102">
            <w:pPr>
              <w:pStyle w:val="13"/>
            </w:pPr>
            <w:r>
              <w:t>Паспорт.</w:t>
            </w:r>
          </w:p>
          <w:p w14:paraId="68DAC546" w14:textId="512EE523" w:rsidR="00842102" w:rsidRDefault="00842102" w:rsidP="00842102">
            <w:pPr>
              <w:pStyle w:val="13"/>
            </w:pPr>
            <w:r>
              <w:t>Признак «Индивидуальный предприниматель».</w:t>
            </w:r>
          </w:p>
          <w:p w14:paraId="2BCF00EC" w14:textId="0F19594B" w:rsidR="00842102" w:rsidRDefault="00842102" w:rsidP="00842102">
            <w:pPr>
              <w:pStyle w:val="13"/>
            </w:pPr>
            <w:r>
              <w:t>ИНН.</w:t>
            </w:r>
          </w:p>
          <w:p w14:paraId="3F632631" w14:textId="5A834319" w:rsidR="00842102" w:rsidRDefault="00842102" w:rsidP="00842102">
            <w:pPr>
              <w:pStyle w:val="13"/>
            </w:pPr>
            <w:r>
              <w:t>ОГРНИП.</w:t>
            </w:r>
          </w:p>
          <w:p w14:paraId="59BCF214" w14:textId="78B20067" w:rsidR="00842102" w:rsidRDefault="00842102" w:rsidP="00842102">
            <w:pPr>
              <w:pStyle w:val="13"/>
            </w:pPr>
            <w:r>
              <w:t>E-mail.</w:t>
            </w:r>
          </w:p>
          <w:p w14:paraId="7D6EF612" w14:textId="5FC665F4" w:rsidR="00842102" w:rsidRDefault="00842102" w:rsidP="00842102">
            <w:pPr>
              <w:pStyle w:val="13"/>
            </w:pPr>
            <w:r>
              <w:t>Телефон.</w:t>
            </w:r>
          </w:p>
          <w:p w14:paraId="35A73F1D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</w:p>
          <w:p w14:paraId="5F60C5B7" w14:textId="44DA5BD2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Для ЮЛ отображаются:</w:t>
            </w:r>
          </w:p>
          <w:p w14:paraId="741D5CA9" w14:textId="0BC6FC04" w:rsidR="00842102" w:rsidRDefault="00842102" w:rsidP="00842102">
            <w:pPr>
              <w:pStyle w:val="13"/>
            </w:pPr>
            <w:r>
              <w:t>Краткое наименование.</w:t>
            </w:r>
          </w:p>
          <w:p w14:paraId="2578B063" w14:textId="5A35F78F" w:rsidR="00842102" w:rsidRDefault="00842102" w:rsidP="00842102">
            <w:pPr>
              <w:pStyle w:val="13"/>
            </w:pPr>
            <w:r>
              <w:t>ИНН.</w:t>
            </w:r>
          </w:p>
          <w:p w14:paraId="22139C82" w14:textId="63670B54" w:rsidR="00842102" w:rsidRDefault="00842102" w:rsidP="00842102">
            <w:pPr>
              <w:pStyle w:val="13"/>
            </w:pPr>
            <w:r>
              <w:t>КПП.</w:t>
            </w:r>
          </w:p>
          <w:p w14:paraId="6567F932" w14:textId="032A8251" w:rsidR="00842102" w:rsidRDefault="00842102" w:rsidP="00842102">
            <w:pPr>
              <w:pStyle w:val="13"/>
            </w:pPr>
            <w:r>
              <w:t>ОГРН.</w:t>
            </w:r>
          </w:p>
          <w:p w14:paraId="60CFE86D" w14:textId="10D60704" w:rsidR="00842102" w:rsidRDefault="00842102" w:rsidP="00842102">
            <w:pPr>
              <w:pStyle w:val="13"/>
            </w:pPr>
            <w:r>
              <w:t>E-mail.</w:t>
            </w:r>
          </w:p>
          <w:p w14:paraId="231481B4" w14:textId="7DD7D0A9" w:rsidR="00842102" w:rsidRDefault="00842102" w:rsidP="00842102">
            <w:pPr>
              <w:pStyle w:val="13"/>
            </w:pPr>
            <w:r>
              <w:t>Телефон.</w:t>
            </w:r>
          </w:p>
          <w:p w14:paraId="64C0A3A4" w14:textId="27346A34" w:rsidR="00842102" w:rsidRDefault="00842102" w:rsidP="00842102">
            <w:pPr>
              <w:pStyle w:val="13"/>
            </w:pPr>
            <w:r>
              <w:t>Юридический адрес.</w:t>
            </w:r>
          </w:p>
          <w:p w14:paraId="16583D34" w14:textId="4D52AED5" w:rsidR="00842102" w:rsidRPr="006E5ECA" w:rsidRDefault="00842102" w:rsidP="00842102">
            <w:pPr>
              <w:pStyle w:val="13"/>
            </w:pPr>
            <w:r>
              <w:t>Фактический адрес</w:t>
            </w:r>
          </w:p>
        </w:tc>
      </w:tr>
      <w:tr w:rsidR="009151DD" w:rsidRPr="002472CF" w14:paraId="56565E7E" w14:textId="77777777" w:rsidTr="005A6C78">
        <w:trPr>
          <w:trHeight w:val="70"/>
        </w:trPr>
        <w:tc>
          <w:tcPr>
            <w:tcW w:w="616" w:type="dxa"/>
            <w:vAlign w:val="center"/>
          </w:tcPr>
          <w:p w14:paraId="2E891EB8" w14:textId="77777777" w:rsidR="009151DD" w:rsidRPr="00686476" w:rsidRDefault="009151DD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5D6C4DBC" w14:textId="1C2F9C78" w:rsidR="009151DD" w:rsidRPr="00444A8F" w:rsidRDefault="00842102" w:rsidP="00683379">
            <w:pPr>
              <w:pStyle w:val="afff0"/>
            </w:pPr>
            <w:r>
              <w:t>Перейти на страницу «Изменение пароля»</w:t>
            </w:r>
          </w:p>
        </w:tc>
        <w:tc>
          <w:tcPr>
            <w:tcW w:w="7088" w:type="dxa"/>
            <w:vAlign w:val="center"/>
          </w:tcPr>
          <w:p w14:paraId="19240668" w14:textId="77777777" w:rsidR="009151DD" w:rsidRDefault="00842102" w:rsidP="00683379">
            <w:pPr>
              <w:pStyle w:val="afff0"/>
            </w:pPr>
            <w:r>
              <w:t>Форма содержит:</w:t>
            </w:r>
          </w:p>
          <w:p w14:paraId="4BF60123" w14:textId="77777777" w:rsidR="00842102" w:rsidRDefault="00842102" w:rsidP="00842102">
            <w:pPr>
              <w:pStyle w:val="13"/>
            </w:pPr>
            <w:r>
              <w:t>Новый пароль</w:t>
            </w:r>
          </w:p>
          <w:p w14:paraId="379676C1" w14:textId="77777777" w:rsidR="00842102" w:rsidRDefault="00842102" w:rsidP="00842102">
            <w:pPr>
              <w:pStyle w:val="13"/>
            </w:pPr>
            <w:r>
              <w:t>Повтор пароля</w:t>
            </w:r>
          </w:p>
          <w:p w14:paraId="22569831" w14:textId="77777777" w:rsidR="00842102" w:rsidRDefault="00842102" w:rsidP="00842102">
            <w:pPr>
              <w:pStyle w:val="13"/>
            </w:pPr>
            <w:r>
              <w:t>Требования к паролю</w:t>
            </w:r>
          </w:p>
          <w:p w14:paraId="6F194D9D" w14:textId="77777777" w:rsidR="00842102" w:rsidRDefault="00842102" w:rsidP="00842102">
            <w:pPr>
              <w:pStyle w:val="13"/>
            </w:pPr>
            <w:r>
              <w:lastRenderedPageBreak/>
              <w:t>Кнопка «Отменить»</w:t>
            </w:r>
          </w:p>
          <w:p w14:paraId="1EEF1DC9" w14:textId="38C37A9E" w:rsidR="00842102" w:rsidRPr="006E5ECA" w:rsidRDefault="00842102" w:rsidP="00842102">
            <w:pPr>
              <w:pStyle w:val="13"/>
            </w:pPr>
            <w:r>
              <w:t>Кнопка «Сохранить»</w:t>
            </w:r>
          </w:p>
        </w:tc>
      </w:tr>
      <w:tr w:rsidR="00842102" w:rsidRPr="002472CF" w14:paraId="7BEBA953" w14:textId="77777777" w:rsidTr="005A6C78">
        <w:trPr>
          <w:trHeight w:val="70"/>
        </w:trPr>
        <w:tc>
          <w:tcPr>
            <w:tcW w:w="616" w:type="dxa"/>
            <w:vAlign w:val="center"/>
          </w:tcPr>
          <w:p w14:paraId="15E262A5" w14:textId="77777777" w:rsidR="00842102" w:rsidRPr="00686476" w:rsidRDefault="00842102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28EF10B6" w14:textId="323713EF" w:rsidR="00842102" w:rsidRPr="00444A8F" w:rsidRDefault="00747077" w:rsidP="00683379">
            <w:pPr>
              <w:pStyle w:val="afff0"/>
            </w:pPr>
            <w:r>
              <w:t>Перейти на форму «Сессии»</w:t>
            </w:r>
          </w:p>
        </w:tc>
        <w:tc>
          <w:tcPr>
            <w:tcW w:w="7088" w:type="dxa"/>
            <w:vAlign w:val="center"/>
          </w:tcPr>
          <w:p w14:paraId="0B92311D" w14:textId="77777777" w:rsidR="00842102" w:rsidRDefault="00747077" w:rsidP="00683379">
            <w:pPr>
              <w:pStyle w:val="afff0"/>
            </w:pPr>
            <w:r>
              <w:t>Форма содержит:</w:t>
            </w:r>
          </w:p>
          <w:p w14:paraId="529C2D7F" w14:textId="2C023BF7" w:rsidR="00747077" w:rsidRDefault="00747077" w:rsidP="00747077">
            <w:pPr>
              <w:pStyle w:val="13"/>
            </w:pPr>
            <w:r>
              <w:t>Браузер.</w:t>
            </w:r>
          </w:p>
          <w:p w14:paraId="4C8A3428" w14:textId="6CC331E5" w:rsidR="00747077" w:rsidRDefault="00747077" w:rsidP="00747077">
            <w:pPr>
              <w:pStyle w:val="13"/>
            </w:pPr>
            <w:r>
              <w:t>IP-адрес.</w:t>
            </w:r>
          </w:p>
          <w:p w14:paraId="6CFFC642" w14:textId="175DFCC1" w:rsidR="00747077" w:rsidRDefault="00747077" w:rsidP="00747077">
            <w:pPr>
              <w:pStyle w:val="13"/>
            </w:pPr>
            <w:r>
              <w:t>ОС (версия ОС).</w:t>
            </w:r>
          </w:p>
          <w:p w14:paraId="2B65C91D" w14:textId="0BB63495" w:rsidR="00747077" w:rsidRDefault="00747077" w:rsidP="00747077">
            <w:pPr>
              <w:pStyle w:val="13"/>
            </w:pPr>
            <w:r>
              <w:t>Дата.</w:t>
            </w:r>
          </w:p>
          <w:p w14:paraId="7660D581" w14:textId="7AE1302E" w:rsidR="00747077" w:rsidRPr="006E5ECA" w:rsidRDefault="00747077" w:rsidP="00747077">
            <w:pPr>
              <w:pStyle w:val="13"/>
            </w:pPr>
            <w:r>
              <w:t>Кнопка «Завершить сессию»</w:t>
            </w:r>
          </w:p>
        </w:tc>
      </w:tr>
      <w:tr w:rsidR="00747077" w:rsidRPr="002472CF" w14:paraId="6FC0C61E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7FDA2B6C" w14:textId="2B8CE221" w:rsidR="00747077" w:rsidRPr="006E5ECA" w:rsidRDefault="00747077" w:rsidP="00747077">
            <w:pPr>
              <w:pStyle w:val="afff"/>
            </w:pPr>
            <w:r w:rsidRPr="00CA4B43">
              <w:t>Редактирование личных данных</w:t>
            </w:r>
          </w:p>
        </w:tc>
      </w:tr>
      <w:tr w:rsidR="00842102" w:rsidRPr="002472CF" w14:paraId="690FF508" w14:textId="77777777" w:rsidTr="005A6C78">
        <w:trPr>
          <w:trHeight w:val="70"/>
        </w:trPr>
        <w:tc>
          <w:tcPr>
            <w:tcW w:w="616" w:type="dxa"/>
            <w:vAlign w:val="center"/>
          </w:tcPr>
          <w:p w14:paraId="0454F012" w14:textId="77777777" w:rsidR="00842102" w:rsidRPr="00686476" w:rsidRDefault="00842102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6565445F" w14:textId="750A47E0" w:rsidR="00747077" w:rsidRPr="001C32F9" w:rsidRDefault="00747077" w:rsidP="00AA60D9">
            <w:pPr>
              <w:pStyle w:val="17"/>
              <w:numPr>
                <w:ilvl w:val="0"/>
                <w:numId w:val="56"/>
              </w:numPr>
            </w:pPr>
            <w:r w:rsidRPr="001C32F9">
              <w:t xml:space="preserve">Пользователь в навигационном меню </w:t>
            </w:r>
            <w:ins w:id="69" w:author="Владимир" w:date="2023-11-13T12:09:00Z">
              <w:r w:rsidR="00C24EAA">
                <w:t xml:space="preserve">«Профиль» </w:t>
              </w:r>
            </w:ins>
            <w:r w:rsidRPr="001C32F9">
              <w:t>выбирает раздел «</w:t>
            </w:r>
            <w:del w:id="70" w:author="Владимир" w:date="2023-11-13T12:09:00Z">
              <w:r w:rsidRPr="001C32F9" w:rsidDel="00C24EAA">
                <w:delText>Профиль</w:delText>
              </w:r>
            </w:del>
            <w:ins w:id="71" w:author="Владимир" w:date="2023-11-13T12:09:00Z">
              <w:r w:rsidR="00C24EAA">
                <w:t>Личные</w:t>
              </w:r>
            </w:ins>
            <w:r w:rsidRPr="001C32F9">
              <w:t>».</w:t>
            </w:r>
          </w:p>
          <w:p w14:paraId="74E06B34" w14:textId="6AC8D917" w:rsidR="00747077" w:rsidRPr="00747077" w:rsidRDefault="00747077" w:rsidP="00747077">
            <w:pPr>
              <w:pStyle w:val="17"/>
            </w:pPr>
            <w:r w:rsidRPr="446FF250">
              <w:t>Пользователь в блоке личных данных нажимает на иконку «карандаш».</w:t>
            </w:r>
          </w:p>
          <w:p w14:paraId="4E805D39" w14:textId="639D4B57" w:rsidR="00747077" w:rsidRPr="00747077" w:rsidRDefault="00747077" w:rsidP="00747077">
            <w:pPr>
              <w:pStyle w:val="17"/>
            </w:pPr>
            <w:r w:rsidRPr="00747077">
              <w:t>Пользователь редактирует все или несколько полей.</w:t>
            </w:r>
            <w:r>
              <w:t xml:space="preserve"> </w:t>
            </w:r>
            <w:r w:rsidRPr="00747077">
              <w:t>После редактирования полей Пользователь нажимает кнопку «Сохранить»</w:t>
            </w:r>
          </w:p>
          <w:p w14:paraId="498AA048" w14:textId="6969ECBB" w:rsidR="00842102" w:rsidRPr="00444A8F" w:rsidRDefault="00842102" w:rsidP="00747077">
            <w:pPr>
              <w:pStyle w:val="afff0"/>
            </w:pPr>
          </w:p>
        </w:tc>
        <w:tc>
          <w:tcPr>
            <w:tcW w:w="7088" w:type="dxa"/>
            <w:vAlign w:val="center"/>
          </w:tcPr>
          <w:p w14:paraId="1E110277" w14:textId="1512ED43" w:rsidR="00747077" w:rsidRPr="00747077" w:rsidRDefault="00747077" w:rsidP="00AA60D9">
            <w:pPr>
              <w:pStyle w:val="17"/>
              <w:numPr>
                <w:ilvl w:val="0"/>
                <w:numId w:val="55"/>
              </w:numPr>
            </w:pPr>
            <w:r w:rsidRPr="00747077">
              <w:t>ЛКК отображает личные данные пользователя, информацию о подписках и кнопки действий.</w:t>
            </w:r>
          </w:p>
          <w:p w14:paraId="700F50E8" w14:textId="77777777" w:rsidR="00747077" w:rsidRPr="00747077" w:rsidRDefault="00747077" w:rsidP="00747077">
            <w:pPr>
              <w:pStyle w:val="17"/>
            </w:pPr>
            <w:r w:rsidRPr="00747077">
              <w:t>ЛКК переводит блок в режим редактирования.</w:t>
            </w:r>
          </w:p>
          <w:p w14:paraId="1FABA525" w14:textId="77777777" w:rsidR="00747077" w:rsidRPr="00CA4B43" w:rsidRDefault="00747077" w:rsidP="00747077">
            <w:pPr>
              <w:pStyle w:val="17"/>
            </w:pPr>
            <w:r>
              <w:t>ЛКК проверяет заполнение обязательных полей.</w:t>
            </w:r>
          </w:p>
          <w:p w14:paraId="16EB3371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582135F7" w14:textId="77777777" w:rsidR="00747077" w:rsidRPr="00CA4B43" w:rsidRDefault="00747077" w:rsidP="00747077">
            <w:pPr>
              <w:pStyle w:val="2"/>
            </w:pPr>
            <w:r>
              <w:t>сохраняет введенные данные;</w:t>
            </w:r>
          </w:p>
          <w:p w14:paraId="0D201C40" w14:textId="77777777" w:rsidR="00747077" w:rsidRPr="00CA4B43" w:rsidRDefault="00747077" w:rsidP="00747077">
            <w:pPr>
              <w:pStyle w:val="2"/>
            </w:pPr>
            <w:r>
              <w:t>переводит форму личных данных в режим просмотра;</w:t>
            </w:r>
          </w:p>
          <w:p w14:paraId="248A7DF8" w14:textId="23E87CB9" w:rsidR="00747077" w:rsidRPr="00747077" w:rsidRDefault="00747077" w:rsidP="00747077">
            <w:pPr>
              <w:pStyle w:val="2"/>
            </w:pPr>
            <w:r>
              <w:t>показывает сообщение «Профиль обновлен».</w:t>
            </w:r>
          </w:p>
          <w:p w14:paraId="6633B768" w14:textId="77777777" w:rsidR="00842102" w:rsidRPr="006E5ECA" w:rsidRDefault="00842102" w:rsidP="00683379">
            <w:pPr>
              <w:pStyle w:val="afff0"/>
            </w:pPr>
          </w:p>
        </w:tc>
      </w:tr>
      <w:tr w:rsidR="006C4D80" w:rsidRPr="002472CF" w14:paraId="76E97FA7" w14:textId="77777777" w:rsidTr="005A6C78">
        <w:trPr>
          <w:trHeight w:val="70"/>
        </w:trPr>
        <w:tc>
          <w:tcPr>
            <w:tcW w:w="616" w:type="dxa"/>
            <w:vAlign w:val="center"/>
          </w:tcPr>
          <w:p w14:paraId="13FAAA1C" w14:textId="77777777" w:rsidR="006C4D80" w:rsidRPr="00686476" w:rsidRDefault="006C4D80" w:rsidP="00AA60D9">
            <w:pPr>
              <w:pStyle w:val="a1"/>
              <w:numPr>
                <w:ilvl w:val="0"/>
                <w:numId w:val="218"/>
              </w:numPr>
            </w:pPr>
          </w:p>
        </w:tc>
        <w:tc>
          <w:tcPr>
            <w:tcW w:w="7464" w:type="dxa"/>
          </w:tcPr>
          <w:p w14:paraId="441FECAA" w14:textId="35301819" w:rsidR="005A6C78" w:rsidRDefault="005A6C78" w:rsidP="00AA60D9">
            <w:pPr>
              <w:pStyle w:val="17"/>
              <w:numPr>
                <w:ilvl w:val="0"/>
                <w:numId w:val="241"/>
              </w:numPr>
            </w:pPr>
            <w:r>
              <w:t>Выполнить шаги проверки 6 таблицы 10.</w:t>
            </w:r>
          </w:p>
          <w:p w14:paraId="11195605" w14:textId="376583E2" w:rsidR="005A6C78" w:rsidRPr="005A6C78" w:rsidRDefault="005A6C78" w:rsidP="00AA60D9">
            <w:pPr>
              <w:pStyle w:val="17"/>
              <w:numPr>
                <w:ilvl w:val="0"/>
                <w:numId w:val="241"/>
              </w:numPr>
            </w:pPr>
            <w:r>
              <w:t xml:space="preserve">Пользователь редактирует поле </w:t>
            </w:r>
            <w:r w:rsidRPr="00CA4B43">
              <w:rPr>
                <w:bCs/>
              </w:rPr>
              <w:t>«E-mail»</w:t>
            </w:r>
            <w:r>
              <w:rPr>
                <w:bCs/>
              </w:rPr>
              <w:t>.</w:t>
            </w:r>
          </w:p>
          <w:p w14:paraId="4EB3E3EF" w14:textId="77777777" w:rsidR="005A6C78" w:rsidRPr="00CA4B43" w:rsidRDefault="005A6C78" w:rsidP="00AA60D9">
            <w:pPr>
              <w:pStyle w:val="17"/>
              <w:numPr>
                <w:ilvl w:val="0"/>
                <w:numId w:val="241"/>
              </w:numPr>
              <w:rPr>
                <w:bCs/>
              </w:rPr>
            </w:pPr>
            <w:r w:rsidRPr="00CA4B43">
              <w:rPr>
                <w:bCs/>
              </w:rPr>
              <w:t xml:space="preserve">Пользователь </w:t>
            </w:r>
            <w:r w:rsidRPr="005A6C78">
              <w:t>нажимает</w:t>
            </w:r>
            <w:r w:rsidRPr="00CA4B43">
              <w:rPr>
                <w:bCs/>
              </w:rPr>
              <w:t xml:space="preserve"> кнопку «Сохранить».</w:t>
            </w:r>
          </w:p>
          <w:p w14:paraId="3598EE8D" w14:textId="306FE4CB" w:rsidR="005A6C78" w:rsidRDefault="005A6C78" w:rsidP="00AA60D9">
            <w:pPr>
              <w:pStyle w:val="17"/>
              <w:numPr>
                <w:ilvl w:val="0"/>
                <w:numId w:val="241"/>
              </w:numPr>
            </w:pPr>
            <w:r w:rsidRPr="00CA4B43">
              <w:t>Пользователь нажимает на кнопку «</w:t>
            </w:r>
            <w:r>
              <w:t>ОК</w:t>
            </w:r>
            <w:r w:rsidRPr="00CA4B43">
              <w:t>».</w:t>
            </w:r>
          </w:p>
          <w:p w14:paraId="4FA90906" w14:textId="4E2A100F" w:rsidR="005A6C78" w:rsidRPr="00747077" w:rsidRDefault="005A6C78" w:rsidP="00AA60D9">
            <w:pPr>
              <w:pStyle w:val="17"/>
              <w:numPr>
                <w:ilvl w:val="0"/>
                <w:numId w:val="241"/>
              </w:numPr>
            </w:pPr>
            <w:r>
              <w:t>Выполнить шаги проверки 6 таблицы 10 и указать уже использованный при регистрации адрес электронной почты.</w:t>
            </w:r>
          </w:p>
          <w:p w14:paraId="125CB5BD" w14:textId="7ACF9542" w:rsidR="006C4D80" w:rsidRPr="001C32F9" w:rsidRDefault="006C4D80" w:rsidP="005A6C78">
            <w:pPr>
              <w:pStyle w:val="17"/>
              <w:numPr>
                <w:ilvl w:val="0"/>
                <w:numId w:val="0"/>
              </w:numPr>
            </w:pPr>
          </w:p>
        </w:tc>
        <w:tc>
          <w:tcPr>
            <w:tcW w:w="7088" w:type="dxa"/>
            <w:vAlign w:val="center"/>
          </w:tcPr>
          <w:p w14:paraId="72AD8853" w14:textId="0394ED10" w:rsidR="005A6C78" w:rsidRPr="005A6C78" w:rsidRDefault="005A6C78" w:rsidP="00AA60D9">
            <w:pPr>
              <w:pStyle w:val="17"/>
              <w:numPr>
                <w:ilvl w:val="0"/>
                <w:numId w:val="242"/>
              </w:numPr>
            </w:pPr>
            <w:r>
              <w:t>Результаты совпадают.</w:t>
            </w:r>
          </w:p>
          <w:p w14:paraId="326005BF" w14:textId="6F50327B" w:rsidR="006C4D80" w:rsidRPr="005A6C78" w:rsidRDefault="005A6C78" w:rsidP="00AA60D9">
            <w:pPr>
              <w:pStyle w:val="17"/>
              <w:numPr>
                <w:ilvl w:val="0"/>
                <w:numId w:val="242"/>
              </w:numPr>
            </w:pPr>
            <w:r w:rsidRPr="005A6C78">
              <w:rPr>
                <w:bCs/>
              </w:rPr>
              <w:t>ЛКК</w:t>
            </w:r>
            <w:r w:rsidRPr="005A6C78" w:rsidDel="006C4013">
              <w:rPr>
                <w:bCs/>
              </w:rPr>
              <w:t xml:space="preserve"> </w:t>
            </w:r>
            <w:r w:rsidRPr="005A6C78">
              <w:rPr>
                <w:bCs/>
              </w:rPr>
              <w:t>выводит под полем «E-mail» сообщение «Внимание! После сохранения введенных данных вход в ЛКК будет возможен только с помощью указанного электронного адреса».</w:t>
            </w:r>
          </w:p>
          <w:p w14:paraId="28C93E77" w14:textId="77777777" w:rsidR="005A6C78" w:rsidRPr="00CA4B43" w:rsidRDefault="005A6C78" w:rsidP="00AA60D9">
            <w:pPr>
              <w:pStyle w:val="17"/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ЛКК</w:t>
            </w:r>
            <w:r w:rsidRPr="00CA4B43" w:rsidDel="006C4013">
              <w:rPr>
                <w:bCs/>
              </w:rPr>
              <w:t xml:space="preserve"> </w:t>
            </w:r>
            <w:r w:rsidRPr="00CA4B43">
              <w:rPr>
                <w:bCs/>
              </w:rPr>
              <w:t>выполняет следующие действия:</w:t>
            </w:r>
          </w:p>
          <w:p w14:paraId="4B6E190C" w14:textId="77777777" w:rsidR="005A6C78" w:rsidRPr="00CA4B43" w:rsidRDefault="005A6C78" w:rsidP="005A6C78">
            <w:pPr>
              <w:pStyle w:val="2"/>
            </w:pPr>
            <w:r>
              <w:t>сохраняет введенные данные;</w:t>
            </w:r>
          </w:p>
          <w:p w14:paraId="59C3B594" w14:textId="77777777" w:rsidR="005A6C78" w:rsidRPr="00CA4B43" w:rsidRDefault="005A6C78" w:rsidP="005A6C78">
            <w:pPr>
              <w:pStyle w:val="2"/>
            </w:pPr>
            <w:r>
              <w:t>переводит форму личных данных в режим просмотра;</w:t>
            </w:r>
          </w:p>
          <w:p w14:paraId="4419CEE6" w14:textId="77777777" w:rsidR="005A6C78" w:rsidRPr="00CA4B43" w:rsidRDefault="005A6C78" w:rsidP="005A6C78">
            <w:pPr>
              <w:pStyle w:val="2"/>
            </w:pPr>
            <w:r>
              <w:t>показывает сообщение «Профиль обновлен»;</w:t>
            </w:r>
          </w:p>
          <w:p w14:paraId="2D23291E" w14:textId="77777777" w:rsidR="005A6C78" w:rsidRPr="00CA4B43" w:rsidRDefault="005A6C78" w:rsidP="005A6C78">
            <w:pPr>
              <w:pStyle w:val="2"/>
            </w:pPr>
            <w:r>
              <w:t>отправляет на введенный e-mail ссылку для подтверждения;</w:t>
            </w:r>
          </w:p>
          <w:p w14:paraId="38ED3C64" w14:textId="77777777" w:rsidR="005A6C78" w:rsidRPr="00CA4B43" w:rsidRDefault="005A6C78" w:rsidP="005A6C78">
            <w:pPr>
              <w:pStyle w:val="2"/>
            </w:pPr>
            <w:r>
              <w:t>выводит на форме личных данных доступную для нажатия ссылку «Отправить письмо для подтверждения»;</w:t>
            </w:r>
          </w:p>
          <w:p w14:paraId="00328FAA" w14:textId="77777777" w:rsidR="005A6C78" w:rsidRPr="00CA4B43" w:rsidRDefault="005A6C78" w:rsidP="005A6C78">
            <w:pPr>
              <w:pStyle w:val="2"/>
            </w:pPr>
            <w:r>
              <w:t>выводит модальное окно с текстом «Для подтверждения адреса электронной почты перейдите по ссылке в письме» и кнопкой «ОК».</w:t>
            </w:r>
          </w:p>
          <w:p w14:paraId="67A385C0" w14:textId="77777777" w:rsidR="005A6C78" w:rsidRDefault="005A6C78" w:rsidP="00AA60D9">
            <w:pPr>
              <w:pStyle w:val="17"/>
              <w:numPr>
                <w:ilvl w:val="0"/>
                <w:numId w:val="55"/>
              </w:numPr>
            </w:pPr>
            <w:r>
              <w:t>ЛКК</w:t>
            </w:r>
            <w:r w:rsidRPr="00CA4B43" w:rsidDel="006C4013">
              <w:t xml:space="preserve"> </w:t>
            </w:r>
            <w:r w:rsidRPr="00CA4B43">
              <w:t>закрывает модальное окно.</w:t>
            </w:r>
          </w:p>
          <w:p w14:paraId="09B4C4AB" w14:textId="074EF311" w:rsidR="005A6C78" w:rsidRPr="00747077" w:rsidRDefault="005A6C78" w:rsidP="00AA60D9">
            <w:pPr>
              <w:pStyle w:val="17"/>
              <w:numPr>
                <w:ilvl w:val="0"/>
                <w:numId w:val="55"/>
              </w:numPr>
            </w:pPr>
            <w:r>
              <w:t>ЛКК отображает сообщение «Пользователь с такой почтой уже существует».</w:t>
            </w:r>
          </w:p>
        </w:tc>
      </w:tr>
      <w:tr w:rsidR="00747077" w:rsidRPr="002472CF" w14:paraId="4638157D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49E7370F" w14:textId="3773E83E" w:rsidR="00747077" w:rsidRPr="006E5ECA" w:rsidRDefault="00747077" w:rsidP="00747077">
            <w:pPr>
              <w:pStyle w:val="afff"/>
            </w:pPr>
            <w:r w:rsidRPr="00CA4B43">
              <w:lastRenderedPageBreak/>
              <w:t>Редактирование уведомлений</w:t>
            </w:r>
          </w:p>
        </w:tc>
      </w:tr>
      <w:tr w:rsidR="00747077" w:rsidRPr="002472CF" w14:paraId="208D3191" w14:textId="77777777" w:rsidTr="005A6C78">
        <w:trPr>
          <w:trHeight w:val="70"/>
        </w:trPr>
        <w:tc>
          <w:tcPr>
            <w:tcW w:w="616" w:type="dxa"/>
            <w:vAlign w:val="center"/>
          </w:tcPr>
          <w:p w14:paraId="26B1AFBE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6FCB59F2" w14:textId="79E00D43" w:rsidR="00747077" w:rsidRDefault="00747077" w:rsidP="00AA60D9">
            <w:pPr>
              <w:pStyle w:val="17"/>
              <w:numPr>
                <w:ilvl w:val="0"/>
                <w:numId w:val="58"/>
              </w:numPr>
            </w:pPr>
            <w:r w:rsidRPr="001C32F9">
              <w:t>Пользователь в навигационном меню</w:t>
            </w:r>
            <w:ins w:id="72" w:author="Владимир" w:date="2023-11-13T12:12:00Z">
              <w:r w:rsidR="00C24EAA">
                <w:t xml:space="preserve"> «Профиль»</w:t>
              </w:r>
            </w:ins>
            <w:r w:rsidRPr="001C32F9">
              <w:t xml:space="preserve"> выбирает раздел «</w:t>
            </w:r>
            <w:del w:id="73" w:author="Владимир" w:date="2023-11-13T12:12:00Z">
              <w:r w:rsidRPr="001C32F9" w:rsidDel="00C24EAA">
                <w:delText>Профиль</w:delText>
              </w:r>
            </w:del>
            <w:ins w:id="74" w:author="Владимир" w:date="2023-11-13T12:12:00Z">
              <w:r w:rsidR="00C24EAA">
                <w:t>Настройка уведомлений</w:t>
              </w:r>
            </w:ins>
            <w:r w:rsidRPr="001C32F9">
              <w:t>».</w:t>
            </w:r>
          </w:p>
          <w:p w14:paraId="1A7B44ED" w14:textId="77777777" w:rsidR="00747077" w:rsidRPr="00CA4B43" w:rsidRDefault="00747077" w:rsidP="00747077">
            <w:pPr>
              <w:pStyle w:val="17"/>
            </w:pPr>
            <w:r w:rsidRPr="446FF250">
              <w:t>Пользователь редактирует уведомления.</w:t>
            </w:r>
          </w:p>
          <w:p w14:paraId="09AFE3B1" w14:textId="5B4A0197" w:rsidR="00747077" w:rsidRPr="00444A8F" w:rsidRDefault="00747077" w:rsidP="00747077">
            <w:pPr>
              <w:pStyle w:val="17"/>
            </w:pPr>
            <w:r w:rsidRPr="446FF250">
              <w:t>Пользователь нажимает кнопку «Сохранить»</w:t>
            </w:r>
          </w:p>
        </w:tc>
        <w:tc>
          <w:tcPr>
            <w:tcW w:w="7088" w:type="dxa"/>
            <w:vAlign w:val="center"/>
          </w:tcPr>
          <w:p w14:paraId="4749D529" w14:textId="2ADC2AA2" w:rsidR="00747077" w:rsidRPr="009D1E16" w:rsidRDefault="00747077" w:rsidP="00AA60D9">
            <w:pPr>
              <w:pStyle w:val="17"/>
              <w:numPr>
                <w:ilvl w:val="0"/>
                <w:numId w:val="59"/>
              </w:numPr>
            </w:pPr>
            <w:r>
              <w:t>ЛКК</w:t>
            </w:r>
            <w:r w:rsidRPr="446FF250">
              <w:t xml:space="preserve"> отображает </w:t>
            </w:r>
            <w:del w:id="75" w:author="Владимир" w:date="2023-11-13T12:13:00Z">
              <w:r w:rsidRPr="446FF250" w:rsidDel="00C24EAA">
                <w:delText xml:space="preserve">личные данные пользователя, </w:delText>
              </w:r>
            </w:del>
            <w:del w:id="76" w:author="Владимир" w:date="2023-11-13T12:14:00Z">
              <w:r w:rsidRPr="446FF250" w:rsidDel="00C24EAA">
                <w:delText xml:space="preserve">кнопки действий и </w:delText>
              </w:r>
            </w:del>
            <w:r>
              <w:t>настройки уведомлений.</w:t>
            </w:r>
          </w:p>
          <w:p w14:paraId="7E6B0B32" w14:textId="77777777" w:rsidR="00747077" w:rsidRPr="00CA4B43" w:rsidRDefault="00747077" w:rsidP="00AA60D9">
            <w:pPr>
              <w:pStyle w:val="17"/>
              <w:numPr>
                <w:ilvl w:val="0"/>
                <w:numId w:val="59"/>
              </w:numPr>
            </w:pPr>
            <w:r>
              <w:t>ЛКК</w:t>
            </w:r>
            <w:r w:rsidRPr="446FF250">
              <w:t xml:space="preserve"> отображает внизу блока уведомлений кнопки «Отменить» и «Сохранить».</w:t>
            </w:r>
          </w:p>
          <w:p w14:paraId="412BDA04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4A57B554" w14:textId="77777777" w:rsidR="00747077" w:rsidRPr="00CA4B43" w:rsidRDefault="00747077" w:rsidP="00747077">
            <w:pPr>
              <w:pStyle w:val="2"/>
            </w:pPr>
            <w:r>
              <w:t>отправляет сохраненные настройки уведомлений;</w:t>
            </w:r>
          </w:p>
          <w:p w14:paraId="3BBEC4B5" w14:textId="21D4243F" w:rsidR="00747077" w:rsidRPr="006E5ECA" w:rsidRDefault="00747077" w:rsidP="00747077">
            <w:pPr>
              <w:pStyle w:val="2"/>
            </w:pPr>
            <w:r>
              <w:t>выводит сообщение «подписки сохранены».</w:t>
            </w:r>
          </w:p>
        </w:tc>
      </w:tr>
      <w:tr w:rsidR="00747077" w:rsidRPr="002472CF" w14:paraId="4821F000" w14:textId="77777777" w:rsidTr="005A6C78">
        <w:trPr>
          <w:trHeight w:val="417"/>
        </w:trPr>
        <w:tc>
          <w:tcPr>
            <w:tcW w:w="15168" w:type="dxa"/>
            <w:gridSpan w:val="3"/>
            <w:vAlign w:val="center"/>
          </w:tcPr>
          <w:p w14:paraId="48322E2B" w14:textId="0562D3B2" w:rsidR="00747077" w:rsidRPr="006E5ECA" w:rsidRDefault="00747077" w:rsidP="00747077">
            <w:pPr>
              <w:pStyle w:val="afff"/>
            </w:pPr>
            <w:r w:rsidRPr="00CA4B43">
              <w:t>Изменение пароля</w:t>
            </w:r>
          </w:p>
        </w:tc>
      </w:tr>
      <w:tr w:rsidR="00747077" w:rsidRPr="002472CF" w14:paraId="12E95301" w14:textId="77777777" w:rsidTr="005A6C78">
        <w:trPr>
          <w:trHeight w:val="70"/>
        </w:trPr>
        <w:tc>
          <w:tcPr>
            <w:tcW w:w="616" w:type="dxa"/>
            <w:vAlign w:val="center"/>
          </w:tcPr>
          <w:p w14:paraId="2409F50F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7D18AFF5" w14:textId="77777777" w:rsidR="00747077" w:rsidRPr="001C32F9" w:rsidRDefault="00747077" w:rsidP="00AA60D9">
            <w:pPr>
              <w:pStyle w:val="17"/>
              <w:numPr>
                <w:ilvl w:val="0"/>
                <w:numId w:val="60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4472887A" w14:textId="77777777" w:rsidR="00747077" w:rsidRPr="00CA4B43" w:rsidRDefault="00747077" w:rsidP="00AA60D9">
            <w:pPr>
              <w:pStyle w:val="17"/>
              <w:numPr>
                <w:ilvl w:val="0"/>
                <w:numId w:val="60"/>
              </w:numPr>
            </w:pPr>
            <w:r w:rsidRPr="446FF250">
              <w:t>Пользователь нажимает кнопку «Изменить пароль».</w:t>
            </w:r>
          </w:p>
          <w:p w14:paraId="18317482" w14:textId="77777777" w:rsidR="00747077" w:rsidRPr="00CA4B43" w:rsidRDefault="00747077" w:rsidP="00AA60D9">
            <w:pPr>
              <w:pStyle w:val="17"/>
              <w:numPr>
                <w:ilvl w:val="0"/>
                <w:numId w:val="60"/>
              </w:numPr>
            </w:pPr>
            <w:r w:rsidRPr="446FF250">
              <w:t>Пользователь заполняет поля.</w:t>
            </w:r>
          </w:p>
          <w:p w14:paraId="3C4F4D75" w14:textId="77777777" w:rsidR="00747077" w:rsidRPr="00CA4B43" w:rsidRDefault="00747077" w:rsidP="00AA60D9">
            <w:pPr>
              <w:pStyle w:val="17"/>
              <w:numPr>
                <w:ilvl w:val="0"/>
                <w:numId w:val="60"/>
              </w:numPr>
            </w:pPr>
            <w:r>
              <w:t>ЛКК</w:t>
            </w:r>
            <w:r w:rsidRPr="446FF250">
              <w:t xml:space="preserve"> в динамическом режиме отображает выполнение требований к паролю.</w:t>
            </w:r>
          </w:p>
          <w:p w14:paraId="495B5E1D" w14:textId="77777777" w:rsidR="00747077" w:rsidRPr="00CA4B43" w:rsidRDefault="00747077" w:rsidP="00AA60D9">
            <w:pPr>
              <w:pStyle w:val="17"/>
              <w:numPr>
                <w:ilvl w:val="0"/>
                <w:numId w:val="60"/>
              </w:numPr>
            </w:pPr>
            <w:r w:rsidRPr="446FF250">
              <w:t>Пользователь нажимает на кнопку «Сохранить».</w:t>
            </w:r>
          </w:p>
          <w:p w14:paraId="2D0B120C" w14:textId="1917D2C4" w:rsidR="00747077" w:rsidRPr="00444A8F" w:rsidRDefault="00747077" w:rsidP="00747077">
            <w:pPr>
              <w:pStyle w:val="afff0"/>
            </w:pPr>
          </w:p>
        </w:tc>
        <w:tc>
          <w:tcPr>
            <w:tcW w:w="7088" w:type="dxa"/>
            <w:vAlign w:val="center"/>
          </w:tcPr>
          <w:p w14:paraId="66BD6F2D" w14:textId="77777777" w:rsidR="00747077" w:rsidRPr="00CA4B43" w:rsidRDefault="00747077" w:rsidP="00AA60D9">
            <w:pPr>
              <w:pStyle w:val="17"/>
              <w:numPr>
                <w:ilvl w:val="0"/>
                <w:numId w:val="61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0C5EF934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328AE9ED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163CFF1E" w14:textId="1FD255AD" w:rsidR="00747077" w:rsidRDefault="00747077" w:rsidP="00747077">
            <w:pPr>
              <w:pStyle w:val="2"/>
            </w:pPr>
            <w:r>
              <w:t>«Удалить аккаунт».</w:t>
            </w:r>
          </w:p>
          <w:p w14:paraId="64B893F5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открывает форму смены пароля со следующими элементами:</w:t>
            </w:r>
          </w:p>
          <w:p w14:paraId="18111CDC" w14:textId="77777777" w:rsidR="00747077" w:rsidRPr="00CA4B43" w:rsidRDefault="00747077" w:rsidP="00747077">
            <w:pPr>
              <w:pStyle w:val="2"/>
            </w:pPr>
            <w:r>
              <w:t>полем для ввода старого пароля;</w:t>
            </w:r>
          </w:p>
          <w:p w14:paraId="638CEB40" w14:textId="77777777" w:rsidR="00747077" w:rsidRPr="00CA4B43" w:rsidRDefault="00747077" w:rsidP="00747077">
            <w:pPr>
              <w:pStyle w:val="2"/>
            </w:pPr>
            <w:r>
              <w:t>полем для ввода нового пароля;</w:t>
            </w:r>
          </w:p>
          <w:p w14:paraId="3029F375" w14:textId="77777777" w:rsidR="00747077" w:rsidRPr="00CA4B43" w:rsidRDefault="00747077" w:rsidP="00747077">
            <w:pPr>
              <w:pStyle w:val="2"/>
            </w:pPr>
            <w:r>
              <w:t>полем для подтверждения нового пароля;</w:t>
            </w:r>
          </w:p>
          <w:p w14:paraId="546D96FC" w14:textId="77777777" w:rsidR="00747077" w:rsidRPr="00CA4B43" w:rsidRDefault="00747077" w:rsidP="00747077">
            <w:pPr>
              <w:pStyle w:val="2"/>
            </w:pPr>
            <w:r>
              <w:t>требованиями к паролю;</w:t>
            </w:r>
          </w:p>
          <w:p w14:paraId="0B462654" w14:textId="77777777" w:rsidR="00747077" w:rsidRPr="00CA4B43" w:rsidRDefault="00747077" w:rsidP="00747077">
            <w:pPr>
              <w:pStyle w:val="2"/>
            </w:pPr>
            <w:r>
              <w:t>кнопкой «Отменить»;</w:t>
            </w:r>
          </w:p>
          <w:p w14:paraId="1D3923C2" w14:textId="77777777" w:rsidR="00747077" w:rsidRPr="00CA4B43" w:rsidRDefault="00747077" w:rsidP="00747077">
            <w:pPr>
              <w:pStyle w:val="2"/>
            </w:pPr>
            <w:r>
              <w:t>кнопкой «Сохранить».</w:t>
            </w:r>
          </w:p>
          <w:p w14:paraId="6C0FDA23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 динамическом режиме отображает выполнение требований к паролю.</w:t>
            </w:r>
          </w:p>
          <w:p w14:paraId="632D879E" w14:textId="41FD5D94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сохраняет новый пароль и выводит сообщение «Пароль обновлен».</w:t>
            </w:r>
          </w:p>
          <w:p w14:paraId="1CC028C8" w14:textId="77777777" w:rsidR="00747077" w:rsidRPr="006E5ECA" w:rsidRDefault="00747077" w:rsidP="00683379">
            <w:pPr>
              <w:pStyle w:val="afff0"/>
            </w:pPr>
          </w:p>
        </w:tc>
      </w:tr>
      <w:tr w:rsidR="00747077" w:rsidRPr="002472CF" w14:paraId="2E623E84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4203FF34" w14:textId="43CF5707" w:rsidR="00747077" w:rsidRPr="006E5ECA" w:rsidRDefault="00747077" w:rsidP="00747077">
            <w:pPr>
              <w:pStyle w:val="afff"/>
            </w:pPr>
            <w:r w:rsidRPr="00CA4B43">
              <w:t>Выход из УЗ</w:t>
            </w:r>
          </w:p>
        </w:tc>
      </w:tr>
      <w:tr w:rsidR="00747077" w:rsidRPr="002472CF" w14:paraId="3F66FF7B" w14:textId="77777777" w:rsidTr="005A6C78">
        <w:trPr>
          <w:trHeight w:val="70"/>
        </w:trPr>
        <w:tc>
          <w:tcPr>
            <w:tcW w:w="616" w:type="dxa"/>
            <w:vAlign w:val="center"/>
          </w:tcPr>
          <w:p w14:paraId="3705A10E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0536548B" w14:textId="77777777" w:rsidR="00747077" w:rsidRPr="001C32F9" w:rsidRDefault="00747077" w:rsidP="00AA60D9">
            <w:pPr>
              <w:pStyle w:val="17"/>
              <w:numPr>
                <w:ilvl w:val="0"/>
                <w:numId w:val="63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6E006B80" w14:textId="535CA941" w:rsidR="00747077" w:rsidRPr="00747077" w:rsidRDefault="00747077" w:rsidP="00747077">
            <w:pPr>
              <w:pStyle w:val="17"/>
            </w:pPr>
            <w:r w:rsidRPr="446FF250">
              <w:t>Пользователь нажимает на кнопку «Выйти»</w:t>
            </w:r>
          </w:p>
        </w:tc>
        <w:tc>
          <w:tcPr>
            <w:tcW w:w="7088" w:type="dxa"/>
            <w:vAlign w:val="center"/>
          </w:tcPr>
          <w:p w14:paraId="63ED97D3" w14:textId="77777777" w:rsidR="00747077" w:rsidRPr="00CA4B43" w:rsidRDefault="00747077" w:rsidP="00AA60D9">
            <w:pPr>
              <w:pStyle w:val="17"/>
              <w:numPr>
                <w:ilvl w:val="0"/>
                <w:numId w:val="62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2CE65418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1B34D96A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55856FEE" w14:textId="77777777" w:rsidR="00747077" w:rsidRPr="00CA4B43" w:rsidRDefault="00747077" w:rsidP="00747077">
            <w:pPr>
              <w:pStyle w:val="2"/>
            </w:pPr>
            <w:r>
              <w:t>«Удалить аккаунт».</w:t>
            </w:r>
          </w:p>
          <w:p w14:paraId="21291067" w14:textId="24D5FF87" w:rsidR="00747077" w:rsidRPr="006E5ECA" w:rsidRDefault="00747077" w:rsidP="00747077">
            <w:pPr>
              <w:pStyle w:val="17"/>
            </w:pPr>
            <w:r>
              <w:t>ЛКК</w:t>
            </w:r>
            <w:r w:rsidRPr="446FF250">
              <w:t xml:space="preserve"> осуществляет выход из УЗ Пользователя.</w:t>
            </w:r>
          </w:p>
        </w:tc>
      </w:tr>
      <w:tr w:rsidR="00747077" w:rsidRPr="002472CF" w14:paraId="3AC3F783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781E3AD5" w14:textId="41CFA108" w:rsidR="00747077" w:rsidRPr="006E5ECA" w:rsidRDefault="00747077" w:rsidP="00747077">
            <w:pPr>
              <w:pStyle w:val="afff"/>
            </w:pPr>
            <w:bookmarkStart w:id="77" w:name="_Ref103670362"/>
            <w:r w:rsidRPr="00CA4B43">
              <w:lastRenderedPageBreak/>
              <w:t>Удаление УЗ</w:t>
            </w:r>
            <w:bookmarkEnd w:id="77"/>
          </w:p>
        </w:tc>
      </w:tr>
      <w:tr w:rsidR="00747077" w:rsidRPr="002472CF" w14:paraId="04F8BF2C" w14:textId="77777777" w:rsidTr="005A6C78">
        <w:trPr>
          <w:trHeight w:val="70"/>
        </w:trPr>
        <w:tc>
          <w:tcPr>
            <w:tcW w:w="616" w:type="dxa"/>
            <w:vAlign w:val="center"/>
          </w:tcPr>
          <w:p w14:paraId="5831C3DC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53C5C0B6" w14:textId="77777777" w:rsidR="00747077" w:rsidRPr="001C32F9" w:rsidRDefault="00747077" w:rsidP="00AA60D9">
            <w:pPr>
              <w:pStyle w:val="17"/>
              <w:numPr>
                <w:ilvl w:val="0"/>
                <w:numId w:val="64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64825486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кнопку «Удалить аккаунт».</w:t>
            </w:r>
          </w:p>
          <w:p w14:paraId="7C2F66D8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кнопку «Да».</w:t>
            </w:r>
          </w:p>
          <w:p w14:paraId="0833A744" w14:textId="2AF6F9AA" w:rsidR="00747077" w:rsidRPr="00747077" w:rsidRDefault="00747077" w:rsidP="00747077">
            <w:pPr>
              <w:pStyle w:val="17"/>
            </w:pPr>
            <w:r>
              <w:t>Пользователь заполняет поля заявки и нажимает на кнопку «Отправить»</w:t>
            </w:r>
          </w:p>
        </w:tc>
        <w:tc>
          <w:tcPr>
            <w:tcW w:w="7088" w:type="dxa"/>
            <w:vAlign w:val="center"/>
          </w:tcPr>
          <w:p w14:paraId="069CE79F" w14:textId="77777777" w:rsidR="00747077" w:rsidRPr="00CA4B43" w:rsidRDefault="00747077" w:rsidP="00AA60D9">
            <w:pPr>
              <w:pStyle w:val="17"/>
              <w:numPr>
                <w:ilvl w:val="0"/>
                <w:numId w:val="65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4C6E8438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46D340CB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31698D87" w14:textId="77777777" w:rsidR="00747077" w:rsidRPr="00CA4B43" w:rsidRDefault="00747077" w:rsidP="00747077">
            <w:pPr>
              <w:pStyle w:val="2"/>
            </w:pPr>
            <w:r>
              <w:t>«Удалить аккаунт».</w:t>
            </w:r>
          </w:p>
          <w:p w14:paraId="76727CF4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отображает модальное окно со следующими элементами:</w:t>
            </w:r>
          </w:p>
          <w:p w14:paraId="21308445" w14:textId="77777777" w:rsidR="00747077" w:rsidRPr="00CA4B43" w:rsidRDefault="00747077" w:rsidP="00747077">
            <w:pPr>
              <w:pStyle w:val="2"/>
            </w:pPr>
            <w:r>
              <w:t>текст «Вы действительно хотите удалить аккаунт?»;</w:t>
            </w:r>
          </w:p>
          <w:p w14:paraId="5D4F06A2" w14:textId="77777777" w:rsidR="00747077" w:rsidRPr="00CA4B43" w:rsidRDefault="00747077" w:rsidP="00747077">
            <w:pPr>
              <w:pStyle w:val="2"/>
            </w:pPr>
            <w:r>
              <w:t>кнопкой «Да»;</w:t>
            </w:r>
          </w:p>
          <w:p w14:paraId="3BBE5E34" w14:textId="77777777" w:rsidR="00747077" w:rsidRPr="00CA4B43" w:rsidRDefault="00747077" w:rsidP="00747077">
            <w:pPr>
              <w:pStyle w:val="2"/>
            </w:pPr>
            <w:r>
              <w:t>кнопкой «Отмена».</w:t>
            </w:r>
          </w:p>
          <w:p w14:paraId="1457A237" w14:textId="77777777" w:rsidR="00747077" w:rsidRDefault="00747077" w:rsidP="00747077">
            <w:pPr>
              <w:pStyle w:val="17"/>
            </w:pPr>
            <w:r>
              <w:t>ЛКК отображает окно создания заявки на удаление</w:t>
            </w:r>
            <w:r w:rsidRPr="446FF250">
              <w:t>.</w:t>
            </w:r>
          </w:p>
          <w:p w14:paraId="40A49519" w14:textId="5FD4B125" w:rsidR="00747077" w:rsidRPr="006E5ECA" w:rsidRDefault="00747077" w:rsidP="00747077">
            <w:pPr>
              <w:pStyle w:val="17"/>
            </w:pPr>
            <w:r>
              <w:t xml:space="preserve">ЛКК отправляет заявку на удаление в </w:t>
            </w:r>
            <w:r>
              <w:rPr>
                <w:lang w:val="en-US"/>
              </w:rPr>
              <w:t>CRM</w:t>
            </w:r>
            <w:r w:rsidRPr="00DF2AD0">
              <w:t>.</w:t>
            </w:r>
          </w:p>
        </w:tc>
      </w:tr>
      <w:tr w:rsidR="00747077" w:rsidRPr="002472CF" w14:paraId="3A46F446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0E785AFA" w14:textId="125BE6F8" w:rsidR="00747077" w:rsidRPr="006E5ECA" w:rsidRDefault="00747077" w:rsidP="00747077">
            <w:pPr>
              <w:pStyle w:val="afff"/>
            </w:pPr>
            <w:r w:rsidRPr="00CA4B43">
              <w:t>Завершение сессий</w:t>
            </w:r>
          </w:p>
        </w:tc>
      </w:tr>
      <w:tr w:rsidR="00747077" w:rsidRPr="002472CF" w14:paraId="2553DB09" w14:textId="77777777" w:rsidTr="005A6C78">
        <w:trPr>
          <w:trHeight w:val="70"/>
        </w:trPr>
        <w:tc>
          <w:tcPr>
            <w:tcW w:w="616" w:type="dxa"/>
            <w:vAlign w:val="center"/>
          </w:tcPr>
          <w:p w14:paraId="4F5DF2D3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008156AF" w14:textId="77777777" w:rsidR="00747077" w:rsidRPr="001C32F9" w:rsidRDefault="00747077" w:rsidP="00AA60D9">
            <w:pPr>
              <w:pStyle w:val="17"/>
              <w:numPr>
                <w:ilvl w:val="0"/>
                <w:numId w:val="66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48FE7F54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на вкладку «Сессии».</w:t>
            </w:r>
          </w:p>
          <w:p w14:paraId="6239596C" w14:textId="4B617C33" w:rsidR="00747077" w:rsidRPr="00747077" w:rsidRDefault="00747077" w:rsidP="00747077">
            <w:pPr>
              <w:pStyle w:val="17"/>
            </w:pPr>
            <w:r w:rsidRPr="446FF250">
              <w:t>Пользователь нажимает кнопку «Завершить»</w:t>
            </w:r>
          </w:p>
        </w:tc>
        <w:tc>
          <w:tcPr>
            <w:tcW w:w="7088" w:type="dxa"/>
            <w:vAlign w:val="center"/>
          </w:tcPr>
          <w:p w14:paraId="592DE733" w14:textId="77777777" w:rsidR="00747077" w:rsidRPr="00747077" w:rsidRDefault="00747077" w:rsidP="00AA60D9">
            <w:pPr>
              <w:pStyle w:val="17"/>
              <w:numPr>
                <w:ilvl w:val="0"/>
                <w:numId w:val="67"/>
              </w:numPr>
            </w:pPr>
            <w:r w:rsidRPr="00747077">
              <w:t>ЛКК отображает личные данные пользователя и информацию о подписках.</w:t>
            </w:r>
          </w:p>
          <w:p w14:paraId="19176415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открывает вкладку «Сессии», на которой отображает список сессий, по каждой сессии:</w:t>
            </w:r>
          </w:p>
          <w:p w14:paraId="31674755" w14:textId="77777777" w:rsidR="00747077" w:rsidRPr="00CA4B43" w:rsidRDefault="00747077" w:rsidP="00747077">
            <w:pPr>
              <w:pStyle w:val="2"/>
            </w:pPr>
            <w:r>
              <w:t>IP;</w:t>
            </w:r>
          </w:p>
          <w:p w14:paraId="62284937" w14:textId="77777777" w:rsidR="00747077" w:rsidRPr="00CA4B43" w:rsidRDefault="00747077" w:rsidP="00747077">
            <w:pPr>
              <w:pStyle w:val="2"/>
            </w:pPr>
            <w:r>
              <w:t>название ОС;</w:t>
            </w:r>
          </w:p>
          <w:p w14:paraId="3E8DABCE" w14:textId="77777777" w:rsidR="00747077" w:rsidRPr="00CA4B43" w:rsidRDefault="00747077" w:rsidP="00747077">
            <w:pPr>
              <w:pStyle w:val="2"/>
            </w:pPr>
            <w:r>
              <w:t>статус;</w:t>
            </w:r>
          </w:p>
          <w:p w14:paraId="5C04DC18" w14:textId="77777777" w:rsidR="00747077" w:rsidRPr="00CA4B43" w:rsidRDefault="00747077" w:rsidP="00747077">
            <w:pPr>
              <w:pStyle w:val="2"/>
            </w:pPr>
            <w:r>
              <w:t>кнопку «Завершить».</w:t>
            </w:r>
          </w:p>
          <w:p w14:paraId="4D287D18" w14:textId="797F2CBB" w:rsidR="00747077" w:rsidRPr="006E5ECA" w:rsidRDefault="00747077" w:rsidP="00747077">
            <w:pPr>
              <w:pStyle w:val="17"/>
            </w:pPr>
            <w:r>
              <w:t>ЛКК</w:t>
            </w:r>
            <w:r w:rsidRPr="446FF250">
              <w:t xml:space="preserve"> завершает выбранную сессию</w:t>
            </w:r>
          </w:p>
        </w:tc>
      </w:tr>
      <w:tr w:rsidR="00747077" w:rsidRPr="002472CF" w14:paraId="6BA496AC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1B216822" w14:textId="446BDEE1" w:rsidR="00747077" w:rsidRPr="006E5ECA" w:rsidRDefault="00747077" w:rsidP="00747077">
            <w:pPr>
              <w:pStyle w:val="afff"/>
            </w:pPr>
            <w:bookmarkStart w:id="78" w:name="_Ref116576248"/>
            <w:r>
              <w:t>Предоставление доступа к УЗ под определенной ролью</w:t>
            </w:r>
            <w:bookmarkEnd w:id="78"/>
          </w:p>
        </w:tc>
      </w:tr>
      <w:tr w:rsidR="00747077" w:rsidRPr="002472CF" w14:paraId="7A6264F2" w14:textId="77777777" w:rsidTr="005A6C78">
        <w:trPr>
          <w:trHeight w:val="70"/>
        </w:trPr>
        <w:tc>
          <w:tcPr>
            <w:tcW w:w="616" w:type="dxa"/>
            <w:vAlign w:val="center"/>
          </w:tcPr>
          <w:p w14:paraId="798B42CB" w14:textId="77777777" w:rsidR="00747077" w:rsidRPr="00686476" w:rsidRDefault="00747077" w:rsidP="00AA60D9">
            <w:pPr>
              <w:pStyle w:val="a1"/>
              <w:numPr>
                <w:ilvl w:val="0"/>
                <w:numId w:val="240"/>
              </w:numPr>
            </w:pPr>
          </w:p>
        </w:tc>
        <w:tc>
          <w:tcPr>
            <w:tcW w:w="7464" w:type="dxa"/>
          </w:tcPr>
          <w:p w14:paraId="0D05E0C8" w14:textId="014AC893" w:rsidR="00747077" w:rsidRPr="002E7941" w:rsidRDefault="00747077" w:rsidP="00AA60D9">
            <w:pPr>
              <w:pStyle w:val="17"/>
              <w:numPr>
                <w:ilvl w:val="0"/>
                <w:numId w:val="68"/>
              </w:numPr>
            </w:pPr>
            <w:r w:rsidRPr="002E7941">
              <w:t>Пользователь открывает раздел «</w:t>
            </w:r>
            <w:del w:id="79" w:author="Владимир" w:date="2023-11-13T12:28:00Z">
              <w:r w:rsidRPr="002E7941" w:rsidDel="00AE1E6A">
                <w:delText>Профиль</w:delText>
              </w:r>
            </w:del>
            <w:ins w:id="80" w:author="Владимир" w:date="2023-11-13T12:28:00Z">
              <w:r w:rsidR="00AE1E6A">
                <w:t>Доступ</w:t>
              </w:r>
            </w:ins>
            <w:r w:rsidRPr="002E7941">
              <w:t>» из навигационного меню</w:t>
            </w:r>
            <w:ins w:id="81" w:author="Владимир" w:date="2023-11-13T12:28:00Z">
              <w:r w:rsidR="00AE1E6A">
                <w:t xml:space="preserve"> «Профиль»</w:t>
              </w:r>
            </w:ins>
            <w:r w:rsidRPr="002E7941">
              <w:t>.</w:t>
            </w:r>
          </w:p>
          <w:p w14:paraId="7DD83460" w14:textId="4052B7BF" w:rsidR="00747077" w:rsidDel="00AE1E6A" w:rsidRDefault="00747077" w:rsidP="00B91E44">
            <w:pPr>
              <w:pStyle w:val="17"/>
              <w:rPr>
                <w:del w:id="82" w:author="Владимир" w:date="2023-11-13T12:28:00Z"/>
              </w:rPr>
            </w:pPr>
            <w:del w:id="83" w:author="Владимир" w:date="2023-11-13T12:28:00Z">
              <w:r w:rsidDel="00AE1E6A">
                <w:delText>Пользователь открывает раздел для предоставления доступа к УЗ.</w:delText>
              </w:r>
            </w:del>
          </w:p>
          <w:p w14:paraId="3D5841E8" w14:textId="77777777" w:rsidR="00747077" w:rsidRDefault="00747077" w:rsidP="00B91E44">
            <w:pPr>
              <w:pStyle w:val="17"/>
            </w:pPr>
            <w:r>
              <w:t>Пользователь инициирует предоставление доступа к УЗ</w:t>
            </w:r>
            <w:r w:rsidRPr="446FF250">
              <w:t>.</w:t>
            </w:r>
          </w:p>
          <w:p w14:paraId="5F2AF9A5" w14:textId="77777777" w:rsidR="00747077" w:rsidRPr="00CA4B43" w:rsidRDefault="00747077" w:rsidP="00742204">
            <w:pPr>
              <w:pStyle w:val="17"/>
            </w:pPr>
            <w:r>
              <w:t>Пользователь указывает данные Исполнителя, которому предоставляет доступ.</w:t>
            </w:r>
          </w:p>
          <w:p w14:paraId="14B4068E" w14:textId="77777777" w:rsidR="00747077" w:rsidRDefault="00747077" w:rsidP="00742204">
            <w:pPr>
              <w:pStyle w:val="17"/>
            </w:pPr>
            <w:r>
              <w:t>Пользователь выбирает роль для доступа к УЗ.</w:t>
            </w:r>
          </w:p>
          <w:p w14:paraId="596C21DE" w14:textId="77777777" w:rsidR="00747077" w:rsidRDefault="00747077" w:rsidP="00742204">
            <w:pPr>
              <w:pStyle w:val="17"/>
            </w:pPr>
            <w:r>
              <w:t>Пользователь подтверждает выдачу доступа.</w:t>
            </w:r>
          </w:p>
          <w:p w14:paraId="6E8E6EB6" w14:textId="209F9E65" w:rsidR="00747077" w:rsidRPr="00444A8F" w:rsidRDefault="00747077" w:rsidP="00747077">
            <w:pPr>
              <w:pStyle w:val="afff0"/>
            </w:pPr>
          </w:p>
        </w:tc>
        <w:tc>
          <w:tcPr>
            <w:tcW w:w="7088" w:type="dxa"/>
            <w:vAlign w:val="center"/>
          </w:tcPr>
          <w:p w14:paraId="708913C1" w14:textId="095310B0" w:rsidR="00742204" w:rsidRPr="00742204" w:rsidDel="00AE1E6A" w:rsidRDefault="00742204" w:rsidP="00B91E44">
            <w:pPr>
              <w:pStyle w:val="17"/>
              <w:numPr>
                <w:ilvl w:val="0"/>
                <w:numId w:val="69"/>
              </w:numPr>
              <w:rPr>
                <w:del w:id="84" w:author="Владимир" w:date="2023-11-13T12:29:00Z"/>
              </w:rPr>
            </w:pPr>
            <w:del w:id="85" w:author="Владимир" w:date="2023-11-13T12:28:00Z">
              <w:r w:rsidRPr="00742204" w:rsidDel="00AE1E6A">
                <w:delText xml:space="preserve">ЛКК отображает </w:delText>
              </w:r>
            </w:del>
            <w:del w:id="86" w:author="Владимир" w:date="2023-11-13T12:29:00Z">
              <w:r w:rsidRPr="00742204" w:rsidDel="00AE1E6A">
                <w:delText>данные профиля.</w:delText>
              </w:r>
            </w:del>
          </w:p>
          <w:p w14:paraId="6457FF90" w14:textId="77777777" w:rsidR="00742204" w:rsidRPr="00742204" w:rsidRDefault="00742204">
            <w:pPr>
              <w:pStyle w:val="17"/>
              <w:numPr>
                <w:ilvl w:val="0"/>
                <w:numId w:val="69"/>
              </w:numPr>
              <w:pPrChange w:id="87" w:author="Владимир" w:date="2023-11-13T12:29:00Z">
                <w:pPr>
                  <w:pStyle w:val="17"/>
                </w:pPr>
              </w:pPrChange>
            </w:pPr>
            <w:r w:rsidRPr="00742204">
              <w:t>ЛКК отображает информацию о выданных доступах к УЗ.</w:t>
            </w:r>
          </w:p>
          <w:p w14:paraId="463F0AF1" w14:textId="77777777" w:rsidR="00742204" w:rsidRPr="00742204" w:rsidRDefault="00742204" w:rsidP="00742204">
            <w:pPr>
              <w:pStyle w:val="17"/>
            </w:pPr>
            <w:r w:rsidRPr="00742204">
              <w:t>ЛКК просит указать данные Исполнителя: телефон/</w:t>
            </w:r>
            <w:r w:rsidRPr="00742204">
              <w:rPr>
                <w:lang w:val="en-US"/>
              </w:rPr>
              <w:t>e</w:t>
            </w:r>
            <w:r w:rsidRPr="00742204">
              <w:t>-</w:t>
            </w:r>
            <w:r w:rsidRPr="00742204">
              <w:rPr>
                <w:lang w:val="en-US"/>
              </w:rPr>
              <w:t>mail</w:t>
            </w:r>
            <w:r w:rsidRPr="00742204">
              <w:t>.</w:t>
            </w:r>
          </w:p>
          <w:p w14:paraId="15D1642A" w14:textId="77777777" w:rsidR="00742204" w:rsidRDefault="00742204" w:rsidP="00742204">
            <w:pPr>
              <w:pStyle w:val="17"/>
            </w:pPr>
            <w:r>
              <w:t>ЛКК проверяет наличие УЗ с такими данными.</w:t>
            </w:r>
          </w:p>
          <w:p w14:paraId="1CFC59EE" w14:textId="77777777" w:rsidR="00742204" w:rsidRDefault="00742204" w:rsidP="00742204">
            <w:pPr>
              <w:pStyle w:val="17"/>
            </w:pPr>
            <w:r>
              <w:t>ЛКК отображает данные Исполнителя, которому будет предоставлен доступ:</w:t>
            </w:r>
          </w:p>
          <w:p w14:paraId="1812BB8E" w14:textId="77777777" w:rsidR="00742204" w:rsidRDefault="00742204" w:rsidP="00742204">
            <w:pPr>
              <w:pStyle w:val="2"/>
            </w:pPr>
            <w:r>
              <w:t>«Наименование организации», если доступ предоставляется ЮЛ;</w:t>
            </w:r>
          </w:p>
          <w:p w14:paraId="21B203FD" w14:textId="77777777" w:rsidR="00742204" w:rsidRDefault="00742204" w:rsidP="00742204">
            <w:pPr>
              <w:pStyle w:val="2"/>
            </w:pPr>
            <w:r>
              <w:t>«ФИО», если доступ предоставляется ФЛ.</w:t>
            </w:r>
          </w:p>
          <w:p w14:paraId="216E419C" w14:textId="77777777" w:rsidR="00742204" w:rsidRDefault="00742204" w:rsidP="00742204">
            <w:pPr>
              <w:pStyle w:val="2"/>
            </w:pPr>
            <w:r>
              <w:t>ЛКК предлагает выбрать роль для доступа к УЗ или задать настройки доступа самостоятельно.</w:t>
            </w:r>
          </w:p>
          <w:p w14:paraId="268C47B5" w14:textId="77777777" w:rsidR="00742204" w:rsidRDefault="00742204" w:rsidP="00742204">
            <w:pPr>
              <w:pStyle w:val="2"/>
            </w:pPr>
            <w:r>
              <w:t>ЛКК предоставляет доступ к УЗ Исполнителю в соответствии с заданными правами.</w:t>
            </w:r>
          </w:p>
          <w:p w14:paraId="27E0A790" w14:textId="6EA7BB60" w:rsidR="00742204" w:rsidRDefault="00742204" w:rsidP="00742204">
            <w:pPr>
              <w:pStyle w:val="17"/>
            </w:pPr>
            <w:r>
              <w:t>ЛКК отправляет уведомление Исполнителю о выдаче доступа к УЗ.</w:t>
            </w:r>
          </w:p>
          <w:p w14:paraId="453E3C76" w14:textId="77777777" w:rsidR="00742204" w:rsidRDefault="00742204" w:rsidP="00683379">
            <w:pPr>
              <w:pStyle w:val="afff0"/>
            </w:pPr>
          </w:p>
          <w:p w14:paraId="3E606830" w14:textId="77A30D32" w:rsidR="00747077" w:rsidRDefault="00747077" w:rsidP="00683379">
            <w:pPr>
              <w:pStyle w:val="afff0"/>
            </w:pPr>
            <w:r>
              <w:t>Состав формы:</w:t>
            </w:r>
          </w:p>
          <w:p w14:paraId="42D84612" w14:textId="7FA25A19" w:rsidR="00747077" w:rsidRDefault="00747077" w:rsidP="00742204">
            <w:pPr>
              <w:pStyle w:val="13"/>
            </w:pPr>
            <w:r>
              <w:t>Пользователь</w:t>
            </w:r>
            <w:r w:rsidR="00742204">
              <w:t>.</w:t>
            </w:r>
          </w:p>
          <w:p w14:paraId="7E04E818" w14:textId="12676C1E" w:rsidR="00747077" w:rsidRDefault="00747077" w:rsidP="00742204">
            <w:pPr>
              <w:pStyle w:val="13"/>
            </w:pPr>
            <w:r>
              <w:t>Доступ</w:t>
            </w:r>
            <w:r w:rsidR="00742204">
              <w:t>.</w:t>
            </w:r>
          </w:p>
          <w:p w14:paraId="1D48CC78" w14:textId="24AB7844" w:rsidR="00747077" w:rsidRDefault="00747077" w:rsidP="00742204">
            <w:pPr>
              <w:pStyle w:val="13"/>
            </w:pPr>
            <w:r>
              <w:t>Роль</w:t>
            </w:r>
            <w:r w:rsidR="00742204">
              <w:t>.</w:t>
            </w:r>
          </w:p>
          <w:p w14:paraId="0CD8D2DE" w14:textId="61319979" w:rsidR="00747077" w:rsidRDefault="00747077" w:rsidP="00742204">
            <w:pPr>
              <w:pStyle w:val="13"/>
            </w:pPr>
            <w:r>
              <w:t>Иконка «Корзина»</w:t>
            </w:r>
            <w:r w:rsidR="00742204">
              <w:t>.</w:t>
            </w:r>
          </w:p>
          <w:p w14:paraId="73A90976" w14:textId="46D9AFD1" w:rsidR="00747077" w:rsidRDefault="00747077" w:rsidP="00742204">
            <w:pPr>
              <w:pStyle w:val="13"/>
            </w:pPr>
            <w:r>
              <w:t>Кнопка «Добавить пользователя»</w:t>
            </w:r>
            <w:r w:rsidR="00742204">
              <w:t>.</w:t>
            </w:r>
          </w:p>
          <w:p w14:paraId="49A65318" w14:textId="283ABE3E" w:rsidR="00747077" w:rsidRDefault="00747077" w:rsidP="00742204">
            <w:pPr>
              <w:pStyle w:val="13"/>
            </w:pPr>
            <w:r>
              <w:t>Телефон/E-mail</w:t>
            </w:r>
            <w:r w:rsidR="00742204">
              <w:t>.</w:t>
            </w:r>
          </w:p>
          <w:p w14:paraId="0CCEAA58" w14:textId="70A117C7" w:rsidR="00747077" w:rsidRDefault="00747077" w:rsidP="00742204">
            <w:pPr>
              <w:pStyle w:val="13"/>
            </w:pPr>
            <w:r>
              <w:t>Роль</w:t>
            </w:r>
            <w:r w:rsidR="00742204">
              <w:t>.</w:t>
            </w:r>
          </w:p>
          <w:p w14:paraId="6F69B7A6" w14:textId="6F1A2387" w:rsidR="00747077" w:rsidRDefault="00747077" w:rsidP="00742204">
            <w:pPr>
              <w:pStyle w:val="13"/>
            </w:pPr>
            <w:r>
              <w:t>Список функций</w:t>
            </w:r>
            <w:r w:rsidR="00742204">
              <w:t>.</w:t>
            </w:r>
          </w:p>
          <w:p w14:paraId="45B758A9" w14:textId="58D1E428" w:rsidR="00747077" w:rsidRDefault="00747077" w:rsidP="00742204">
            <w:pPr>
              <w:pStyle w:val="13"/>
            </w:pPr>
            <w:r>
              <w:t>Кнопка «Закрыть»</w:t>
            </w:r>
            <w:r w:rsidR="00742204">
              <w:t>.</w:t>
            </w:r>
          </w:p>
          <w:p w14:paraId="693A3DD1" w14:textId="25D120E4" w:rsidR="00747077" w:rsidRPr="006E5ECA" w:rsidRDefault="00747077" w:rsidP="00742204">
            <w:pPr>
              <w:pStyle w:val="13"/>
            </w:pPr>
            <w:r>
              <w:t>Кнопка «Сохранить»</w:t>
            </w:r>
          </w:p>
        </w:tc>
      </w:tr>
    </w:tbl>
    <w:p w14:paraId="2CADCCA2" w14:textId="7F720804" w:rsidR="00953D62" w:rsidRDefault="00953D62" w:rsidP="00953D62">
      <w:pPr>
        <w:pStyle w:val="33"/>
      </w:pPr>
      <w:bookmarkStart w:id="88" w:name="_Toc149855551"/>
      <w:r w:rsidRPr="002472CF">
        <w:lastRenderedPageBreak/>
        <w:t xml:space="preserve">Проверка </w:t>
      </w:r>
      <w:r>
        <w:t>реализации требований к подсистеме «Роли и доступы»</w:t>
      </w:r>
      <w:bookmarkEnd w:id="88"/>
    </w:p>
    <w:p w14:paraId="22902C0F" w14:textId="3DD3C419" w:rsidR="00953D62" w:rsidRDefault="00953D62" w:rsidP="00953D62">
      <w:pPr>
        <w:pStyle w:val="a6"/>
      </w:pPr>
      <w:r>
        <w:t>В таблице</w:t>
      </w:r>
      <w:r w:rsidR="00742204">
        <w:t xml:space="preserve"> </w:t>
      </w:r>
      <w:r w:rsidR="00742204">
        <w:fldChar w:fldCharType="begin"/>
      </w:r>
      <w:r w:rsidR="00742204">
        <w:instrText xml:space="preserve"> REF _Ref147494018 \h</w:instrText>
      </w:r>
      <w:r w:rsidR="00742204" w:rsidRPr="00742204">
        <w:instrText>\#\0</w:instrText>
      </w:r>
      <w:r w:rsidR="00742204">
        <w:instrText xml:space="preserve"> </w:instrText>
      </w:r>
      <w:r w:rsidR="00742204">
        <w:fldChar w:fldCharType="separate"/>
      </w:r>
      <w:r w:rsidR="00226F6B">
        <w:t>11</w:t>
      </w:r>
      <w:r w:rsidR="00742204">
        <w:fldChar w:fldCharType="end"/>
      </w:r>
      <w:r>
        <w:t xml:space="preserve"> представлены методики проверки выполнения требований к подсистеме «Роли и доступы».</w:t>
      </w:r>
    </w:p>
    <w:p w14:paraId="0FF70C30" w14:textId="199CBF31" w:rsidR="00953D62" w:rsidRPr="006E5ECA" w:rsidRDefault="00953D62" w:rsidP="00953D62">
      <w:pPr>
        <w:pStyle w:val="affe"/>
      </w:pPr>
      <w:bookmarkStart w:id="89" w:name="_Ref147494018"/>
      <w:r>
        <w:t xml:space="preserve">Таблица </w:t>
      </w:r>
      <w:fldSimple w:instr=" SEQ Таблица \* ARABIC ">
        <w:r w:rsidR="00226F6B">
          <w:rPr>
            <w:noProof/>
          </w:rPr>
          <w:t>11</w:t>
        </w:r>
      </w:fldSimple>
      <w:r>
        <w:t xml:space="preserve"> – Методика проверки реализации </w:t>
      </w:r>
      <w:bookmarkEnd w:id="89"/>
      <w:r w:rsidR="00742204">
        <w:t>требований к подсистеме «Роли и доступы»</w:t>
      </w:r>
    </w:p>
    <w:tbl>
      <w:tblPr>
        <w:tblStyle w:val="afffffc"/>
        <w:tblW w:w="151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513"/>
        <w:gridCol w:w="7088"/>
      </w:tblGrid>
      <w:tr w:rsidR="00953D62" w:rsidRPr="002472CF" w14:paraId="2B873ED1" w14:textId="77777777" w:rsidTr="005A6C7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14:paraId="139B4945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756A442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1E86568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6C4D80" w:rsidRPr="002472CF" w14:paraId="04944181" w14:textId="291A12E2" w:rsidTr="005A6C78">
        <w:trPr>
          <w:trHeight w:val="402"/>
        </w:trPr>
        <w:tc>
          <w:tcPr>
            <w:tcW w:w="15168" w:type="dxa"/>
            <w:gridSpan w:val="3"/>
            <w:vAlign w:val="center"/>
          </w:tcPr>
          <w:p w14:paraId="68533427" w14:textId="3E6BED60" w:rsidR="006C4D80" w:rsidRDefault="006C4D80" w:rsidP="00742204">
            <w:pPr>
              <w:pStyle w:val="afff"/>
            </w:pPr>
            <w:r>
              <w:t>Общие требования</w:t>
            </w:r>
          </w:p>
        </w:tc>
      </w:tr>
      <w:tr w:rsidR="006C4D80" w:rsidRPr="002472CF" w14:paraId="4782709F" w14:textId="102AE656" w:rsidTr="005A6C78">
        <w:trPr>
          <w:trHeight w:val="402"/>
        </w:trPr>
        <w:tc>
          <w:tcPr>
            <w:tcW w:w="567" w:type="dxa"/>
            <w:vAlign w:val="center"/>
          </w:tcPr>
          <w:p w14:paraId="5B50D82F" w14:textId="77777777" w:rsidR="006C4D80" w:rsidRDefault="006C4D80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14601" w:type="dxa"/>
            <w:gridSpan w:val="2"/>
            <w:vAlign w:val="center"/>
          </w:tcPr>
          <w:p w14:paraId="58D32C5C" w14:textId="0995A56D" w:rsidR="006C4D80" w:rsidRDefault="00762527" w:rsidP="00762527">
            <w:pPr>
              <w:pStyle w:val="afff0"/>
            </w:pPr>
            <w:r>
              <w:t>Выполнить проверки 3-8 таблицы 11</w:t>
            </w:r>
          </w:p>
        </w:tc>
      </w:tr>
      <w:tr w:rsidR="006C4D80" w:rsidRPr="002472CF" w14:paraId="0EBF6766" w14:textId="2D9ABBCF" w:rsidTr="005A6C78">
        <w:trPr>
          <w:trHeight w:val="402"/>
        </w:trPr>
        <w:tc>
          <w:tcPr>
            <w:tcW w:w="567" w:type="dxa"/>
            <w:vAlign w:val="center"/>
          </w:tcPr>
          <w:p w14:paraId="09BF662C" w14:textId="77777777" w:rsidR="006C4D80" w:rsidRDefault="006C4D80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  <w:vAlign w:val="center"/>
          </w:tcPr>
          <w:p w14:paraId="61D143CC" w14:textId="77777777" w:rsidR="006C4D80" w:rsidRDefault="001A3521" w:rsidP="001A3521">
            <w:pPr>
              <w:pStyle w:val="afff0"/>
            </w:pPr>
            <w:commentRangeStart w:id="90"/>
            <w:commentRangeEnd w:id="90"/>
            <w:r>
              <w:rPr>
                <w:rStyle w:val="affffd"/>
              </w:rPr>
              <w:commentReference w:id="90"/>
            </w:r>
          </w:p>
        </w:tc>
        <w:tc>
          <w:tcPr>
            <w:tcW w:w="7088" w:type="dxa"/>
            <w:vAlign w:val="center"/>
          </w:tcPr>
          <w:p w14:paraId="2423ADF9" w14:textId="1A7DA936" w:rsidR="006C4D80" w:rsidRDefault="006C4D80" w:rsidP="00742204">
            <w:pPr>
              <w:pStyle w:val="afff"/>
            </w:pPr>
          </w:p>
        </w:tc>
      </w:tr>
      <w:tr w:rsidR="006C4D80" w:rsidRPr="002472CF" w14:paraId="0C3FBB25" w14:textId="34B5D79E" w:rsidTr="005A6C78">
        <w:trPr>
          <w:trHeight w:val="402"/>
        </w:trPr>
        <w:tc>
          <w:tcPr>
            <w:tcW w:w="567" w:type="dxa"/>
            <w:vAlign w:val="center"/>
          </w:tcPr>
          <w:p w14:paraId="2163C9C1" w14:textId="77A82193" w:rsidR="006C4D80" w:rsidRPr="002B2AEF" w:rsidRDefault="006C4D80" w:rsidP="006C4D80">
            <w:pPr>
              <w:pStyle w:val="afff"/>
              <w:ind w:firstLine="0"/>
            </w:pPr>
          </w:p>
        </w:tc>
        <w:tc>
          <w:tcPr>
            <w:tcW w:w="14601" w:type="dxa"/>
            <w:gridSpan w:val="2"/>
            <w:vAlign w:val="center"/>
          </w:tcPr>
          <w:p w14:paraId="3F1DA336" w14:textId="1AF65859" w:rsidR="006C4D80" w:rsidRPr="002B2AEF" w:rsidRDefault="006C4D80" w:rsidP="006C4D80">
            <w:pPr>
              <w:pStyle w:val="afff"/>
              <w:ind w:left="111" w:firstLine="0"/>
            </w:pPr>
            <w:r>
              <w:t>Требования к экранным формам</w:t>
            </w:r>
          </w:p>
        </w:tc>
      </w:tr>
      <w:tr w:rsidR="00953D62" w:rsidRPr="002472CF" w14:paraId="4F201E8B" w14:textId="77777777" w:rsidTr="005A6C78">
        <w:trPr>
          <w:trHeight w:val="70"/>
        </w:trPr>
        <w:tc>
          <w:tcPr>
            <w:tcW w:w="567" w:type="dxa"/>
            <w:vAlign w:val="center"/>
          </w:tcPr>
          <w:p w14:paraId="7BA9E088" w14:textId="77777777" w:rsidR="00953D62" w:rsidRPr="00686476" w:rsidRDefault="00953D62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3F17C581" w14:textId="66ACC708" w:rsidR="00953D62" w:rsidRPr="00742204" w:rsidRDefault="00742204" w:rsidP="00742204">
            <w:pPr>
              <w:pStyle w:val="afff0"/>
            </w:pPr>
            <w:r>
              <w:t>Перейти на форму «Роли и доступы»</w:t>
            </w:r>
          </w:p>
        </w:tc>
        <w:tc>
          <w:tcPr>
            <w:tcW w:w="7088" w:type="dxa"/>
            <w:vAlign w:val="center"/>
          </w:tcPr>
          <w:p w14:paraId="3BC3273E" w14:textId="1F4B1ED4" w:rsidR="00953D62" w:rsidRDefault="00742204" w:rsidP="00742204">
            <w:pPr>
              <w:pStyle w:val="afff0"/>
            </w:pPr>
            <w:r>
              <w:t>Состав элементов формы «</w:t>
            </w:r>
            <w:r>
              <w:rPr>
                <w:lang w:eastAsia="x-none"/>
              </w:rPr>
              <w:t>Список доступных аккаунтов для переключения»</w:t>
            </w:r>
            <w:r>
              <w:t>:</w:t>
            </w:r>
          </w:p>
          <w:p w14:paraId="5284B240" w14:textId="1FEA6311" w:rsidR="00742204" w:rsidRDefault="00742204" w:rsidP="00742204">
            <w:pPr>
              <w:pStyle w:val="13"/>
            </w:pPr>
            <w:r>
              <w:t>Кнопка «Добавить доступ».</w:t>
            </w:r>
          </w:p>
          <w:p w14:paraId="47B71F0F" w14:textId="7DE73D0E" w:rsidR="00742204" w:rsidRDefault="00742204" w:rsidP="00742204">
            <w:pPr>
              <w:pStyle w:val="13"/>
            </w:pPr>
            <w:r>
              <w:t>Кнопка «Создать роль».</w:t>
            </w:r>
          </w:p>
          <w:p w14:paraId="572F6C2C" w14:textId="2B1E3B49" w:rsidR="00742204" w:rsidRDefault="00742204" w:rsidP="00742204">
            <w:pPr>
              <w:pStyle w:val="13"/>
            </w:pPr>
            <w:r>
              <w:t>Кнопка «Удалить доступ».</w:t>
            </w:r>
          </w:p>
          <w:p w14:paraId="5155B923" w14:textId="41D51EAF" w:rsidR="00742204" w:rsidRDefault="00742204" w:rsidP="00742204">
            <w:pPr>
              <w:pStyle w:val="13"/>
            </w:pPr>
            <w:r>
              <w:t>Кнопка «Редактировать».</w:t>
            </w:r>
          </w:p>
          <w:p w14:paraId="60AC55CB" w14:textId="2806FE23" w:rsidR="00742204" w:rsidRDefault="00742204" w:rsidP="00742204">
            <w:pPr>
              <w:pStyle w:val="13"/>
            </w:pPr>
            <w:r>
              <w:lastRenderedPageBreak/>
              <w:t>Элемент в списке «Роли».</w:t>
            </w:r>
          </w:p>
          <w:p w14:paraId="6B50A771" w14:textId="77777777" w:rsidR="00742204" w:rsidRDefault="00742204" w:rsidP="00742204">
            <w:pPr>
              <w:pStyle w:val="13"/>
            </w:pPr>
            <w:r>
              <w:t>Поле «Поиск по имени».</w:t>
            </w:r>
          </w:p>
          <w:p w14:paraId="0F3C28FF" w14:textId="77777777" w:rsidR="00742204" w:rsidRDefault="00742204" w:rsidP="00742204">
            <w:pPr>
              <w:pStyle w:val="13"/>
              <w:numPr>
                <w:ilvl w:val="0"/>
                <w:numId w:val="0"/>
              </w:numPr>
              <w:ind w:left="397" w:hanging="284"/>
              <w:rPr>
                <w:lang w:eastAsia="x-none"/>
              </w:rPr>
            </w:pPr>
            <w:r>
              <w:t>Состав форм «</w:t>
            </w:r>
            <w:r>
              <w:rPr>
                <w:lang w:eastAsia="x-none"/>
              </w:rPr>
              <w:t>Добавление доступа»:</w:t>
            </w:r>
          </w:p>
          <w:p w14:paraId="1DCC3CF3" w14:textId="181541C0" w:rsidR="00742204" w:rsidRDefault="00742204" w:rsidP="00742204">
            <w:pPr>
              <w:pStyle w:val="13"/>
            </w:pPr>
            <w:r>
              <w:t>Поле «Пользователь».</w:t>
            </w:r>
          </w:p>
          <w:p w14:paraId="3F4AF152" w14:textId="028824EA" w:rsidR="00742204" w:rsidRDefault="00742204" w:rsidP="00742204">
            <w:pPr>
              <w:pStyle w:val="13"/>
            </w:pPr>
            <w:r>
              <w:t>Поле «Роль».</w:t>
            </w:r>
          </w:p>
          <w:p w14:paraId="3918B5B9" w14:textId="3BFCE765" w:rsidR="00742204" w:rsidRDefault="00742204" w:rsidP="00742204">
            <w:pPr>
              <w:pStyle w:val="13"/>
            </w:pPr>
            <w:r>
              <w:t>Кнопка «Отменить».</w:t>
            </w:r>
          </w:p>
          <w:p w14:paraId="5D3726BE" w14:textId="77777777" w:rsidR="00742204" w:rsidRDefault="00742204" w:rsidP="00742204">
            <w:pPr>
              <w:pStyle w:val="13"/>
            </w:pPr>
            <w:r>
              <w:t>Кнопка «Удалить доступ».</w:t>
            </w:r>
          </w:p>
          <w:p w14:paraId="218AC976" w14:textId="77777777" w:rsidR="00742204" w:rsidRDefault="00742204" w:rsidP="00742204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Состав формы «Создание роли»:</w:t>
            </w:r>
          </w:p>
          <w:p w14:paraId="7F201EF9" w14:textId="14B00ACD" w:rsidR="00742204" w:rsidRDefault="00742204" w:rsidP="00742204">
            <w:pPr>
              <w:pStyle w:val="13"/>
            </w:pPr>
            <w:r>
              <w:t>Поле «Наименование роли».</w:t>
            </w:r>
          </w:p>
          <w:p w14:paraId="0E5125F4" w14:textId="1B192AEC" w:rsidR="00742204" w:rsidRDefault="00742204" w:rsidP="00742204">
            <w:pPr>
              <w:pStyle w:val="13"/>
            </w:pPr>
            <w:r>
              <w:t>Навигационный виджет.</w:t>
            </w:r>
          </w:p>
          <w:p w14:paraId="5A29BFE8" w14:textId="409B264D" w:rsidR="00742204" w:rsidRDefault="00742204" w:rsidP="00742204">
            <w:pPr>
              <w:pStyle w:val="13"/>
            </w:pPr>
            <w:r>
              <w:t>Блок «Профиль».</w:t>
            </w:r>
          </w:p>
          <w:p w14:paraId="0EB3FEF3" w14:textId="2F905622" w:rsidR="00742204" w:rsidRDefault="00742204" w:rsidP="00742204">
            <w:pPr>
              <w:pStyle w:val="13"/>
            </w:pPr>
            <w:r>
              <w:t>Блок «Договоры ТП».</w:t>
            </w:r>
          </w:p>
          <w:p w14:paraId="2A4877B0" w14:textId="4F452B3F" w:rsidR="00742204" w:rsidRDefault="00742204" w:rsidP="00742204">
            <w:pPr>
              <w:pStyle w:val="13"/>
            </w:pPr>
            <w:r>
              <w:t>Блок «Договоры ЕРЦ».</w:t>
            </w:r>
          </w:p>
          <w:p w14:paraId="39245263" w14:textId="2B98E202" w:rsidR="00742204" w:rsidRDefault="00742204" w:rsidP="00742204">
            <w:pPr>
              <w:pStyle w:val="13"/>
            </w:pPr>
            <w:r>
              <w:t>Блок «Соглашения о реструктуризации».</w:t>
            </w:r>
          </w:p>
          <w:p w14:paraId="41796353" w14:textId="23234391" w:rsidR="00742204" w:rsidRDefault="00742204" w:rsidP="00742204">
            <w:pPr>
              <w:pStyle w:val="13"/>
            </w:pPr>
            <w:r>
              <w:t>Блок «Показания».</w:t>
            </w:r>
          </w:p>
          <w:p w14:paraId="68E44C4E" w14:textId="1AE3C72D" w:rsidR="00742204" w:rsidRDefault="00742204" w:rsidP="00742204">
            <w:pPr>
              <w:pStyle w:val="13"/>
            </w:pPr>
            <w:r>
              <w:t>Блок «История».</w:t>
            </w:r>
          </w:p>
          <w:p w14:paraId="19502E6B" w14:textId="2F5CD759" w:rsidR="00742204" w:rsidRDefault="00742204" w:rsidP="00742204">
            <w:pPr>
              <w:pStyle w:val="13"/>
            </w:pPr>
            <w:r>
              <w:t>Блок «Платежные карты и автоплатежи».</w:t>
            </w:r>
          </w:p>
          <w:p w14:paraId="34118FCB" w14:textId="17BE4E8C" w:rsidR="00742204" w:rsidRDefault="00742204" w:rsidP="00742204">
            <w:pPr>
              <w:pStyle w:val="13"/>
            </w:pPr>
            <w:r>
              <w:t>Блок «Переплаты».</w:t>
            </w:r>
          </w:p>
          <w:p w14:paraId="20C63F2E" w14:textId="7AD802D5" w:rsidR="00742204" w:rsidRDefault="00742204" w:rsidP="00742204">
            <w:pPr>
              <w:pStyle w:val="13"/>
            </w:pPr>
            <w:r>
              <w:t>Блок «Обращения».</w:t>
            </w:r>
          </w:p>
          <w:p w14:paraId="707298C8" w14:textId="4BF1AB80" w:rsidR="00742204" w:rsidRDefault="00742204" w:rsidP="00742204">
            <w:pPr>
              <w:pStyle w:val="13"/>
            </w:pPr>
            <w:r>
              <w:t>Блок «Услуги».</w:t>
            </w:r>
          </w:p>
          <w:p w14:paraId="775C1F06" w14:textId="58B9FCF7" w:rsidR="00742204" w:rsidRDefault="00742204" w:rsidP="00742204">
            <w:pPr>
              <w:pStyle w:val="13"/>
            </w:pPr>
            <w:r>
              <w:t>Блок «Опросы».</w:t>
            </w:r>
          </w:p>
          <w:p w14:paraId="241F1873" w14:textId="114D2CBD" w:rsidR="00742204" w:rsidRDefault="00742204" w:rsidP="00742204">
            <w:pPr>
              <w:pStyle w:val="13"/>
            </w:pPr>
            <w:r>
              <w:t>Блок «Уведомления».</w:t>
            </w:r>
          </w:p>
          <w:p w14:paraId="57F9C393" w14:textId="722A734F" w:rsidR="00742204" w:rsidRDefault="00742204" w:rsidP="00742204">
            <w:pPr>
              <w:pStyle w:val="13"/>
            </w:pPr>
            <w:r>
              <w:t>Блок «Субабоненты».</w:t>
            </w:r>
          </w:p>
          <w:p w14:paraId="23D0C967" w14:textId="619686E6" w:rsidR="00742204" w:rsidRDefault="00742204" w:rsidP="00742204">
            <w:pPr>
              <w:pStyle w:val="13"/>
            </w:pPr>
            <w:r>
              <w:t>Кнопка «Отменить изменения».</w:t>
            </w:r>
          </w:p>
          <w:p w14:paraId="1BCB3695" w14:textId="66C2004A" w:rsidR="00742204" w:rsidRDefault="00742204" w:rsidP="00742204">
            <w:pPr>
              <w:pStyle w:val="13"/>
            </w:pPr>
            <w:r>
              <w:t>Кнопка «Сохранить изменения».</w:t>
            </w:r>
          </w:p>
          <w:p w14:paraId="0E00C8B2" w14:textId="5DF9B484" w:rsidR="00742204" w:rsidRPr="006E5ECA" w:rsidRDefault="00742204" w:rsidP="00742204">
            <w:pPr>
              <w:pStyle w:val="13"/>
            </w:pPr>
            <w:r>
              <w:t>Кнопка «Удалить роль»</w:t>
            </w:r>
          </w:p>
        </w:tc>
      </w:tr>
      <w:tr w:rsidR="00762527" w:rsidRPr="002472CF" w14:paraId="18218653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05408B02" w14:textId="398D5DC2" w:rsidR="00762527" w:rsidRDefault="00762527" w:rsidP="00762527">
            <w:pPr>
              <w:pStyle w:val="afff"/>
              <w:ind w:left="111" w:firstLine="0"/>
            </w:pPr>
            <w:r>
              <w:lastRenderedPageBreak/>
              <w:t>Просмотр ролей и роли</w:t>
            </w:r>
          </w:p>
        </w:tc>
      </w:tr>
      <w:tr w:rsidR="00742204" w:rsidRPr="002472CF" w14:paraId="68319596" w14:textId="77777777" w:rsidTr="005A6C78">
        <w:trPr>
          <w:trHeight w:val="70"/>
        </w:trPr>
        <w:tc>
          <w:tcPr>
            <w:tcW w:w="567" w:type="dxa"/>
            <w:vAlign w:val="center"/>
          </w:tcPr>
          <w:p w14:paraId="36240BA6" w14:textId="77777777" w:rsidR="00742204" w:rsidRPr="00686476" w:rsidRDefault="00742204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41FB6C5F" w14:textId="77777777" w:rsidR="00742204" w:rsidRDefault="00742204" w:rsidP="00AA60D9">
            <w:pPr>
              <w:pStyle w:val="17"/>
              <w:numPr>
                <w:ilvl w:val="0"/>
                <w:numId w:val="71"/>
              </w:numPr>
            </w:pPr>
            <w:r w:rsidRPr="001C32F9">
              <w:t>Пользователь в навигационном меню</w:t>
            </w:r>
            <w:r>
              <w:t xml:space="preserve"> профиля</w:t>
            </w:r>
            <w:r w:rsidRPr="001C32F9">
              <w:t xml:space="preserve"> выбирает раздел «</w:t>
            </w:r>
            <w:r>
              <w:t>Роли и доступы</w:t>
            </w:r>
            <w:r w:rsidRPr="001C32F9">
              <w:t>».</w:t>
            </w:r>
          </w:p>
          <w:p w14:paraId="1FDFA630" w14:textId="5AF41AD0" w:rsidR="00742204" w:rsidRPr="00444A8F" w:rsidRDefault="00742204" w:rsidP="00742204">
            <w:pPr>
              <w:pStyle w:val="17"/>
            </w:pPr>
            <w:r>
              <w:t>Пользователь нажимает на элемент в списке «Роли»</w:t>
            </w:r>
          </w:p>
        </w:tc>
        <w:tc>
          <w:tcPr>
            <w:tcW w:w="7088" w:type="dxa"/>
            <w:vAlign w:val="center"/>
          </w:tcPr>
          <w:p w14:paraId="6962DE1D" w14:textId="77777777" w:rsidR="00742204" w:rsidRDefault="00742204" w:rsidP="00AA60D9">
            <w:pPr>
              <w:pStyle w:val="17"/>
              <w:numPr>
                <w:ilvl w:val="0"/>
                <w:numId w:val="72"/>
              </w:numPr>
            </w:pPr>
            <w:r>
              <w:t>ЛКК отображает списки доступов и ролей</w:t>
            </w:r>
          </w:p>
          <w:p w14:paraId="61F752D5" w14:textId="01DB5F3D" w:rsidR="00742204" w:rsidRPr="006E5ECA" w:rsidRDefault="00742204" w:rsidP="00742204">
            <w:pPr>
              <w:pStyle w:val="17"/>
            </w:pPr>
            <w:r>
              <w:t>ЛКК отображает детальную страницу выбранной роли</w:t>
            </w:r>
          </w:p>
        </w:tc>
      </w:tr>
      <w:tr w:rsidR="00762527" w:rsidRPr="002472CF" w14:paraId="5DFB2F65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2158928F" w14:textId="41F23196" w:rsidR="00762527" w:rsidRDefault="00762527" w:rsidP="00762527">
            <w:pPr>
              <w:pStyle w:val="afff"/>
              <w:ind w:left="111" w:firstLine="0"/>
            </w:pPr>
            <w:r>
              <w:t>Создание роли</w:t>
            </w:r>
          </w:p>
        </w:tc>
      </w:tr>
      <w:tr w:rsidR="00762527" w:rsidRPr="002472CF" w14:paraId="365DA91A" w14:textId="77777777" w:rsidTr="005A6C78">
        <w:trPr>
          <w:trHeight w:val="70"/>
        </w:trPr>
        <w:tc>
          <w:tcPr>
            <w:tcW w:w="567" w:type="dxa"/>
            <w:vAlign w:val="center"/>
          </w:tcPr>
          <w:p w14:paraId="1C4A2AAA" w14:textId="77777777" w:rsidR="00762527" w:rsidRPr="00686476" w:rsidRDefault="00762527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015271AD" w14:textId="45A3B845" w:rsidR="00762527" w:rsidRDefault="00762527" w:rsidP="00AA60D9">
            <w:pPr>
              <w:pStyle w:val="17"/>
              <w:numPr>
                <w:ilvl w:val="0"/>
                <w:numId w:val="73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6A879522" w14:textId="383F1C88" w:rsidR="00762527" w:rsidRDefault="00762527" w:rsidP="00762527">
            <w:pPr>
              <w:pStyle w:val="17"/>
            </w:pPr>
            <w:r>
              <w:lastRenderedPageBreak/>
              <w:t>Пользователь нажимает на кнопку «Создать роль»</w:t>
            </w:r>
          </w:p>
          <w:p w14:paraId="64538257" w14:textId="766C4C5C" w:rsidR="00762527" w:rsidRPr="00444A8F" w:rsidRDefault="00762527" w:rsidP="00762527">
            <w:pPr>
              <w:pStyle w:val="17"/>
            </w:pPr>
            <w:r>
              <w:t>Пользователь заполняет форму и нажимает на кнопку сохранить</w:t>
            </w:r>
          </w:p>
        </w:tc>
        <w:tc>
          <w:tcPr>
            <w:tcW w:w="7088" w:type="dxa"/>
            <w:vAlign w:val="center"/>
          </w:tcPr>
          <w:p w14:paraId="77D4CE75" w14:textId="77777777" w:rsidR="00762527" w:rsidRDefault="00762527" w:rsidP="00AA60D9">
            <w:pPr>
              <w:pStyle w:val="17"/>
              <w:numPr>
                <w:ilvl w:val="0"/>
                <w:numId w:val="74"/>
              </w:numPr>
            </w:pPr>
            <w:r>
              <w:lastRenderedPageBreak/>
              <w:t>ЛКК отображает списки доступов и ролей</w:t>
            </w:r>
          </w:p>
          <w:p w14:paraId="62FF8776" w14:textId="77777777" w:rsidR="00762527" w:rsidRDefault="00762527" w:rsidP="00762527">
            <w:pPr>
              <w:pStyle w:val="17"/>
            </w:pPr>
            <w:r>
              <w:t>ЛКК отображает экранную форму создания роли</w:t>
            </w:r>
          </w:p>
          <w:p w14:paraId="72BC217D" w14:textId="6C5A0C11" w:rsidR="00762527" w:rsidRPr="006E5ECA" w:rsidRDefault="00762527" w:rsidP="00762527">
            <w:pPr>
              <w:pStyle w:val="17"/>
            </w:pPr>
            <w:r>
              <w:lastRenderedPageBreak/>
              <w:t>ЛКК закрывает форму и сохраняет данные</w:t>
            </w:r>
          </w:p>
        </w:tc>
      </w:tr>
      <w:tr w:rsidR="00762527" w:rsidRPr="002472CF" w14:paraId="7BA8B157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44974E6E" w14:textId="3151E869" w:rsidR="00762527" w:rsidRDefault="00762527" w:rsidP="00762527">
            <w:pPr>
              <w:pStyle w:val="afff"/>
              <w:ind w:left="111" w:firstLine="0"/>
            </w:pPr>
            <w:r>
              <w:lastRenderedPageBreak/>
              <w:t>Редактирование роли</w:t>
            </w:r>
          </w:p>
        </w:tc>
      </w:tr>
      <w:tr w:rsidR="00762527" w:rsidRPr="002472CF" w14:paraId="24CE810C" w14:textId="77777777" w:rsidTr="005A6C78">
        <w:trPr>
          <w:trHeight w:val="70"/>
        </w:trPr>
        <w:tc>
          <w:tcPr>
            <w:tcW w:w="567" w:type="dxa"/>
            <w:vAlign w:val="center"/>
          </w:tcPr>
          <w:p w14:paraId="7EDE8529" w14:textId="77777777" w:rsidR="00762527" w:rsidRPr="00686476" w:rsidRDefault="00762527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2018D2E5" w14:textId="3FB5E9C2" w:rsidR="00762527" w:rsidRDefault="00762527" w:rsidP="00AA60D9">
            <w:pPr>
              <w:pStyle w:val="17"/>
              <w:numPr>
                <w:ilvl w:val="0"/>
                <w:numId w:val="75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2F5BE51E" w14:textId="5951E355" w:rsidR="00762527" w:rsidRDefault="00762527" w:rsidP="00762527">
            <w:pPr>
              <w:pStyle w:val="17"/>
            </w:pPr>
            <w:r>
              <w:t>Пользователь нажимает на элемент в списке «Роли»</w:t>
            </w:r>
          </w:p>
          <w:p w14:paraId="39A77BB8" w14:textId="777B9018" w:rsidR="00762527" w:rsidRPr="00444A8F" w:rsidRDefault="00762527" w:rsidP="00762527">
            <w:pPr>
              <w:pStyle w:val="17"/>
            </w:pPr>
            <w:r>
              <w:t>Пользователь редактирует экранную форму и нажимает на кнопку сохранить</w:t>
            </w:r>
          </w:p>
        </w:tc>
        <w:tc>
          <w:tcPr>
            <w:tcW w:w="7088" w:type="dxa"/>
            <w:vAlign w:val="center"/>
          </w:tcPr>
          <w:p w14:paraId="63C08871" w14:textId="77777777" w:rsidR="00762527" w:rsidRDefault="00762527" w:rsidP="00AA60D9">
            <w:pPr>
              <w:pStyle w:val="17"/>
              <w:numPr>
                <w:ilvl w:val="0"/>
                <w:numId w:val="76"/>
              </w:numPr>
            </w:pPr>
            <w:r>
              <w:t>ЛКК отображает списки доступов и ролей</w:t>
            </w:r>
          </w:p>
          <w:p w14:paraId="51DE4E7F" w14:textId="77777777" w:rsidR="00762527" w:rsidRDefault="00762527" w:rsidP="00762527">
            <w:pPr>
              <w:pStyle w:val="17"/>
            </w:pPr>
            <w:r>
              <w:t xml:space="preserve">ЛКК отображает детальную страницу выбранной роли </w:t>
            </w:r>
          </w:p>
          <w:p w14:paraId="69420534" w14:textId="30244222" w:rsidR="00762527" w:rsidRPr="006E5ECA" w:rsidRDefault="00762527" w:rsidP="00762527">
            <w:pPr>
              <w:pStyle w:val="17"/>
            </w:pPr>
            <w:r>
              <w:t>ЛКК закрывает экранную форму и сохраняет данные</w:t>
            </w:r>
          </w:p>
        </w:tc>
      </w:tr>
      <w:tr w:rsidR="00762527" w:rsidRPr="002472CF" w14:paraId="79D2849B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7C62EAB1" w14:textId="27BA86A6" w:rsidR="00762527" w:rsidRDefault="00762527" w:rsidP="00762527">
            <w:pPr>
              <w:pStyle w:val="afff"/>
              <w:ind w:left="111" w:firstLine="0"/>
            </w:pPr>
            <w:r>
              <w:t>Удаление роли</w:t>
            </w:r>
          </w:p>
        </w:tc>
      </w:tr>
      <w:tr w:rsidR="00762527" w:rsidRPr="002472CF" w14:paraId="08127A50" w14:textId="77777777" w:rsidTr="005A6C78">
        <w:trPr>
          <w:trHeight w:val="70"/>
        </w:trPr>
        <w:tc>
          <w:tcPr>
            <w:tcW w:w="567" w:type="dxa"/>
            <w:vAlign w:val="center"/>
          </w:tcPr>
          <w:p w14:paraId="53563642" w14:textId="77777777" w:rsidR="00762527" w:rsidRPr="00686476" w:rsidRDefault="00762527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11A8D0B5" w14:textId="35693131" w:rsidR="00762527" w:rsidRDefault="00762527" w:rsidP="00AA60D9">
            <w:pPr>
              <w:pStyle w:val="17"/>
              <w:numPr>
                <w:ilvl w:val="0"/>
                <w:numId w:val="77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0F87D0CB" w14:textId="17B3D4B2" w:rsidR="00762527" w:rsidRDefault="00762527" w:rsidP="00762527">
            <w:pPr>
              <w:pStyle w:val="17"/>
            </w:pPr>
            <w:r>
              <w:t>Пользователь нажимает на элемент в списке «Роли»</w:t>
            </w:r>
          </w:p>
          <w:p w14:paraId="2D6C52AD" w14:textId="2785F3F7" w:rsidR="00762527" w:rsidRPr="00444A8F" w:rsidRDefault="00762527" w:rsidP="00762527">
            <w:pPr>
              <w:pStyle w:val="17"/>
            </w:pPr>
            <w:r>
              <w:t>Пользователь нажимает на кнопку «Удалить роль»</w:t>
            </w:r>
          </w:p>
        </w:tc>
        <w:tc>
          <w:tcPr>
            <w:tcW w:w="7088" w:type="dxa"/>
            <w:vAlign w:val="center"/>
          </w:tcPr>
          <w:p w14:paraId="5DF15D79" w14:textId="657D9BEB" w:rsidR="00762527" w:rsidRDefault="00762527" w:rsidP="00AA60D9">
            <w:pPr>
              <w:pStyle w:val="17"/>
              <w:numPr>
                <w:ilvl w:val="0"/>
                <w:numId w:val="78"/>
              </w:numPr>
            </w:pPr>
            <w:r>
              <w:t>ЛКК отображает списки доступов и ролей</w:t>
            </w:r>
          </w:p>
          <w:p w14:paraId="30916D19" w14:textId="77777777" w:rsidR="00762527" w:rsidRDefault="00762527" w:rsidP="00762527">
            <w:pPr>
              <w:pStyle w:val="17"/>
            </w:pPr>
            <w:r>
              <w:t xml:space="preserve">ЛКК отображает детальную страницу выбранной роли </w:t>
            </w:r>
          </w:p>
          <w:p w14:paraId="1ED3708C" w14:textId="578C5894" w:rsidR="00762527" w:rsidRDefault="00762527" w:rsidP="00762527">
            <w:pPr>
              <w:pStyle w:val="17"/>
            </w:pPr>
            <w:r>
              <w:t>ЛКК закрывает экранную форму и удаляет данные</w:t>
            </w:r>
          </w:p>
          <w:p w14:paraId="2FAC8260" w14:textId="77777777" w:rsidR="00762527" w:rsidRPr="006E5ECA" w:rsidRDefault="00762527" w:rsidP="00762527">
            <w:pPr>
              <w:pStyle w:val="afff0"/>
            </w:pPr>
          </w:p>
        </w:tc>
      </w:tr>
      <w:tr w:rsidR="00762527" w:rsidRPr="002472CF" w14:paraId="3A858225" w14:textId="77777777" w:rsidTr="005A6C78">
        <w:trPr>
          <w:trHeight w:val="70"/>
        </w:trPr>
        <w:tc>
          <w:tcPr>
            <w:tcW w:w="15168" w:type="dxa"/>
            <w:gridSpan w:val="3"/>
            <w:vAlign w:val="center"/>
          </w:tcPr>
          <w:p w14:paraId="4A29A400" w14:textId="5B8BE7AF" w:rsidR="00762527" w:rsidRPr="0075583F" w:rsidRDefault="00762527" w:rsidP="00762527">
            <w:pPr>
              <w:pStyle w:val="afff"/>
              <w:ind w:left="111" w:firstLine="0"/>
            </w:pPr>
            <w:r>
              <w:t>Открытие УЗ</w:t>
            </w:r>
          </w:p>
        </w:tc>
      </w:tr>
      <w:tr w:rsidR="00762527" w:rsidRPr="002472CF" w14:paraId="482539BD" w14:textId="77777777" w:rsidTr="005A6C78">
        <w:trPr>
          <w:trHeight w:val="70"/>
        </w:trPr>
        <w:tc>
          <w:tcPr>
            <w:tcW w:w="567" w:type="dxa"/>
            <w:vAlign w:val="center"/>
          </w:tcPr>
          <w:p w14:paraId="3B68202F" w14:textId="77777777" w:rsidR="00762527" w:rsidRPr="00686476" w:rsidRDefault="00762527" w:rsidP="00AA60D9">
            <w:pPr>
              <w:pStyle w:val="a1"/>
              <w:numPr>
                <w:ilvl w:val="0"/>
                <w:numId w:val="70"/>
              </w:numPr>
            </w:pPr>
          </w:p>
        </w:tc>
        <w:tc>
          <w:tcPr>
            <w:tcW w:w="7513" w:type="dxa"/>
          </w:tcPr>
          <w:p w14:paraId="3F3B63F9" w14:textId="77777777" w:rsidR="00762527" w:rsidRPr="0075583F" w:rsidRDefault="00762527" w:rsidP="00AA60D9">
            <w:pPr>
              <w:pStyle w:val="17"/>
              <w:numPr>
                <w:ilvl w:val="0"/>
                <w:numId w:val="79"/>
              </w:numPr>
            </w:pPr>
            <w:r w:rsidRPr="002E7941">
              <w:t>Исполнитель открывает перечень УЗ, к которым имеет доступ.</w:t>
            </w:r>
          </w:p>
          <w:p w14:paraId="24A78165" w14:textId="6594B3B4" w:rsidR="00762527" w:rsidRPr="00444A8F" w:rsidRDefault="00762527" w:rsidP="00762527">
            <w:pPr>
              <w:pStyle w:val="17"/>
            </w:pPr>
            <w:r w:rsidRPr="0075583F">
              <w:t>Исполнитель инициирует открытие УЗ.</w:t>
            </w:r>
          </w:p>
        </w:tc>
        <w:tc>
          <w:tcPr>
            <w:tcW w:w="7088" w:type="dxa"/>
            <w:vAlign w:val="center"/>
          </w:tcPr>
          <w:p w14:paraId="0309A12A" w14:textId="77777777" w:rsidR="00762527" w:rsidRPr="002E7941" w:rsidRDefault="00762527" w:rsidP="00AA60D9">
            <w:pPr>
              <w:pStyle w:val="17"/>
              <w:numPr>
                <w:ilvl w:val="0"/>
                <w:numId w:val="80"/>
              </w:numPr>
            </w:pPr>
            <w:r w:rsidRPr="0075583F">
              <w:t>ЛКК отображает перечень УЗ, к которым есть доступ.</w:t>
            </w:r>
          </w:p>
          <w:p w14:paraId="491BBCC2" w14:textId="65E95D01" w:rsidR="00762527" w:rsidRPr="006E5ECA" w:rsidRDefault="00762527" w:rsidP="00762527">
            <w:pPr>
              <w:pStyle w:val="17"/>
            </w:pPr>
            <w:r w:rsidRPr="0075583F">
              <w:t>ЛКК открывает выбранную УЗ в соответствии с доступом Исполнителя.</w:t>
            </w:r>
            <w:r>
              <w:t xml:space="preserve"> </w:t>
            </w:r>
            <w:r w:rsidRPr="0075583F">
              <w:t>ЛКК отображает подсказку в какой УЗ находится Исполнитель.</w:t>
            </w:r>
          </w:p>
        </w:tc>
      </w:tr>
    </w:tbl>
    <w:p w14:paraId="1E409815" w14:textId="77777777" w:rsidR="00953D62" w:rsidRDefault="00953D62" w:rsidP="00953D62"/>
    <w:p w14:paraId="5EEF7BB0" w14:textId="511157DC" w:rsidR="00953D62" w:rsidRDefault="00953D62" w:rsidP="00953D62">
      <w:pPr>
        <w:pStyle w:val="33"/>
      </w:pPr>
      <w:bookmarkStart w:id="91" w:name="_Toc149855552"/>
      <w:r w:rsidRPr="002472CF">
        <w:t xml:space="preserve">Проверка </w:t>
      </w:r>
      <w:r>
        <w:t>реализации требований к подсистеме «Платежные карты»</w:t>
      </w:r>
      <w:bookmarkEnd w:id="91"/>
    </w:p>
    <w:p w14:paraId="246907E0" w14:textId="08277D67" w:rsidR="00953D62" w:rsidRDefault="00953D62" w:rsidP="00953D62">
      <w:pPr>
        <w:pStyle w:val="a6"/>
      </w:pPr>
      <w:r>
        <w:t xml:space="preserve">В таблице </w:t>
      </w:r>
      <w:r w:rsidR="00010611">
        <w:fldChar w:fldCharType="begin"/>
      </w:r>
      <w:r w:rsidR="00010611">
        <w:instrText xml:space="preserve"> REF _Ref147494580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226F6B">
        <w:t>12</w:t>
      </w:r>
      <w:r w:rsidR="00010611">
        <w:fldChar w:fldCharType="end"/>
      </w:r>
      <w:r w:rsidR="00010611">
        <w:t xml:space="preserve"> </w:t>
      </w:r>
      <w:r>
        <w:t>представлены методики проверки выполнения требований к подсистеме «Платежные карты».</w:t>
      </w:r>
    </w:p>
    <w:p w14:paraId="6C5FD64B" w14:textId="212831FA" w:rsidR="00953D62" w:rsidRPr="006E5ECA" w:rsidRDefault="00953D62" w:rsidP="00953D62">
      <w:pPr>
        <w:pStyle w:val="affe"/>
      </w:pPr>
      <w:bookmarkStart w:id="92" w:name="_Ref147494580"/>
      <w:r>
        <w:t xml:space="preserve">Таблица </w:t>
      </w:r>
      <w:fldSimple w:instr=" SEQ Таблица \* ARABIC ">
        <w:r w:rsidR="00226F6B">
          <w:rPr>
            <w:noProof/>
          </w:rPr>
          <w:t>12</w:t>
        </w:r>
      </w:fldSimple>
      <w:r>
        <w:t xml:space="preserve"> – Методика проверки реализации </w:t>
      </w:r>
      <w:bookmarkEnd w:id="92"/>
      <w:r w:rsidR="00010611">
        <w:t>требований к подсистеме «Платежные карты»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39760F69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3ACE4BF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0AD043A3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2BF8C4B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3AF5B7D1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14F5F647" w14:textId="2FF4CDE6" w:rsidR="00010611" w:rsidRDefault="00010611" w:rsidP="00010611">
            <w:pPr>
              <w:pStyle w:val="afff"/>
            </w:pPr>
            <w:r w:rsidRPr="00CA4B43">
              <w:t xml:space="preserve">Требования к </w:t>
            </w:r>
            <w:r>
              <w:t>экранным формам</w:t>
            </w:r>
          </w:p>
        </w:tc>
      </w:tr>
      <w:tr w:rsidR="00953D62" w:rsidRPr="002472CF" w14:paraId="2E95B27F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698334C" w14:textId="77777777" w:rsidR="00953D62" w:rsidRPr="00686476" w:rsidRDefault="00953D62" w:rsidP="00AA60D9">
            <w:pPr>
              <w:pStyle w:val="a1"/>
              <w:numPr>
                <w:ilvl w:val="0"/>
                <w:numId w:val="81"/>
              </w:numPr>
            </w:pPr>
          </w:p>
        </w:tc>
        <w:tc>
          <w:tcPr>
            <w:tcW w:w="7464" w:type="dxa"/>
          </w:tcPr>
          <w:p w14:paraId="47F4EA83" w14:textId="2DB07A84" w:rsidR="00953D62" w:rsidRPr="00444A8F" w:rsidRDefault="00010611" w:rsidP="00010611">
            <w:pPr>
              <w:pStyle w:val="afff0"/>
            </w:pPr>
            <w:r>
              <w:t>Перейти на форму «Платежные карты»</w:t>
            </w:r>
          </w:p>
        </w:tc>
        <w:tc>
          <w:tcPr>
            <w:tcW w:w="7088" w:type="dxa"/>
            <w:vAlign w:val="center"/>
          </w:tcPr>
          <w:p w14:paraId="2EC11513" w14:textId="77777777" w:rsidR="00953D62" w:rsidRDefault="00010611" w:rsidP="00010611">
            <w:pPr>
              <w:pStyle w:val="afff0"/>
            </w:pPr>
            <w:r>
              <w:t>На форме отображаются следующие элементы:</w:t>
            </w:r>
          </w:p>
          <w:p w14:paraId="1D03407A" w14:textId="7126FE69" w:rsidR="00010611" w:rsidRDefault="00010611" w:rsidP="00010611">
            <w:pPr>
              <w:pStyle w:val="13"/>
            </w:pPr>
            <w:r>
              <w:t>Номер карты</w:t>
            </w:r>
            <w:r w:rsidR="001A3521">
              <w:t>.</w:t>
            </w:r>
          </w:p>
          <w:p w14:paraId="20CD40E5" w14:textId="78CE0559" w:rsidR="00010611" w:rsidRDefault="00010611" w:rsidP="00010611">
            <w:pPr>
              <w:pStyle w:val="13"/>
            </w:pPr>
            <w:r>
              <w:t>Срок действия</w:t>
            </w:r>
            <w:r w:rsidR="001A3521">
              <w:t>.</w:t>
            </w:r>
          </w:p>
          <w:p w14:paraId="7D3F49FC" w14:textId="12B02AE9" w:rsidR="00010611" w:rsidRDefault="00010611" w:rsidP="00010611">
            <w:pPr>
              <w:pStyle w:val="13"/>
            </w:pPr>
            <w:r>
              <w:lastRenderedPageBreak/>
              <w:t>Кнопка «Удалить карту»</w:t>
            </w:r>
            <w:r w:rsidR="001A3521">
              <w:t>.</w:t>
            </w:r>
          </w:p>
          <w:p w14:paraId="19D57FD4" w14:textId="00063C9D" w:rsidR="00010611" w:rsidRPr="006E5ECA" w:rsidRDefault="00010611" w:rsidP="00010611">
            <w:pPr>
              <w:pStyle w:val="13"/>
            </w:pPr>
            <w:r>
              <w:t>Кнопка «Добавить карту»</w:t>
            </w:r>
          </w:p>
        </w:tc>
      </w:tr>
      <w:tr w:rsidR="00010611" w:rsidRPr="002472CF" w14:paraId="35438D50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5C83543D" w14:textId="18C28D88" w:rsidR="00010611" w:rsidRPr="006E5ECA" w:rsidRDefault="00010611" w:rsidP="00010611">
            <w:pPr>
              <w:pStyle w:val="afff"/>
            </w:pPr>
            <w:r>
              <w:lastRenderedPageBreak/>
              <w:t>Добавление карты</w:t>
            </w:r>
          </w:p>
        </w:tc>
      </w:tr>
      <w:tr w:rsidR="00010611" w:rsidRPr="002472CF" w14:paraId="53D9B6AA" w14:textId="77777777" w:rsidTr="00010611">
        <w:trPr>
          <w:trHeight w:val="70"/>
        </w:trPr>
        <w:tc>
          <w:tcPr>
            <w:tcW w:w="616" w:type="dxa"/>
            <w:vAlign w:val="center"/>
          </w:tcPr>
          <w:p w14:paraId="6E9E796A" w14:textId="77777777" w:rsidR="00010611" w:rsidRPr="00686476" w:rsidRDefault="00010611" w:rsidP="00AA60D9">
            <w:pPr>
              <w:pStyle w:val="a1"/>
              <w:numPr>
                <w:ilvl w:val="0"/>
                <w:numId w:val="81"/>
              </w:numPr>
            </w:pPr>
          </w:p>
        </w:tc>
        <w:tc>
          <w:tcPr>
            <w:tcW w:w="7464" w:type="dxa"/>
          </w:tcPr>
          <w:p w14:paraId="1132FBE9" w14:textId="77777777" w:rsidR="001A3521" w:rsidRPr="00D1412E" w:rsidRDefault="001A3521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6BF6DD74" w14:textId="77777777" w:rsidR="001A3521" w:rsidRPr="00D1412E" w:rsidRDefault="001A3521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Пользователь авторизован в клиентской части ЛКК;</w:t>
            </w:r>
          </w:p>
          <w:p w14:paraId="77F8FBA6" w14:textId="789A93BD" w:rsidR="001A3521" w:rsidRPr="00D1412E" w:rsidRDefault="001A3521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режим функциональности – полный.</w:t>
            </w:r>
          </w:p>
          <w:p w14:paraId="5C6B0887" w14:textId="77777777" w:rsidR="001A3521" w:rsidRDefault="001A3521" w:rsidP="001A3521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  <w:p w14:paraId="4B34ED4F" w14:textId="3951C2B4" w:rsidR="00010611" w:rsidRPr="007A2FD8" w:rsidRDefault="00010611" w:rsidP="00AA60D9">
            <w:pPr>
              <w:pStyle w:val="17"/>
              <w:numPr>
                <w:ilvl w:val="0"/>
                <w:numId w:val="82"/>
              </w:numPr>
            </w:pPr>
            <w:r w:rsidRPr="007A2FD8">
              <w:t>Пользователь</w:t>
            </w:r>
            <w:del w:id="93" w:author="Владимир" w:date="2023-11-13T12:54:00Z">
              <w:r w:rsidRPr="007A2FD8" w:rsidDel="00925F53">
                <w:delText xml:space="preserve"> переходит на страницу «Автоплатежи»</w:delText>
              </w:r>
            </w:del>
            <w:ins w:id="94" w:author="Владимир" w:date="2023-11-13T12:54:00Z">
              <w:r w:rsidR="00925F53">
                <w:t xml:space="preserve"> в навигационном меню «Профиль» выбирает раздел «Карты»</w:t>
              </w:r>
            </w:ins>
            <w:r w:rsidRPr="007A2FD8">
              <w:t>.</w:t>
            </w:r>
          </w:p>
          <w:p w14:paraId="0FF4427B" w14:textId="77777777" w:rsidR="00010611" w:rsidRPr="008B2FCB" w:rsidRDefault="00010611" w:rsidP="00010611">
            <w:pPr>
              <w:pStyle w:val="17"/>
            </w:pPr>
            <w:r>
              <w:t>Пользователь нажимает на кнопку «Новая карта»</w:t>
            </w:r>
            <w:r w:rsidRPr="008B2FCB">
              <w:rPr>
                <w:b/>
                <w:bCs/>
              </w:rPr>
              <w:t>.</w:t>
            </w:r>
          </w:p>
          <w:p w14:paraId="2E409EF2" w14:textId="77777777" w:rsidR="00010611" w:rsidRDefault="00010611" w:rsidP="00010611">
            <w:pPr>
              <w:pStyle w:val="17"/>
            </w:pPr>
            <w:r>
              <w:t>Пользователь вводит данные карты и регистрирует карту.</w:t>
            </w:r>
          </w:p>
          <w:p w14:paraId="50A4C5E0" w14:textId="2D25B8FD" w:rsidR="00010611" w:rsidRPr="00444A8F" w:rsidRDefault="00010611" w:rsidP="00010611">
            <w:pPr>
              <w:pStyle w:val="17"/>
            </w:pPr>
            <w:r>
              <w:t>Платежная система регистрирует карту и переводит Пользователя на страницу «Автоплатежи» в ЛКК.</w:t>
            </w:r>
          </w:p>
        </w:tc>
        <w:tc>
          <w:tcPr>
            <w:tcW w:w="7088" w:type="dxa"/>
          </w:tcPr>
          <w:p w14:paraId="79062EB4" w14:textId="09318476" w:rsidR="00010611" w:rsidRDefault="00010611" w:rsidP="00AA60D9">
            <w:pPr>
              <w:pStyle w:val="17"/>
              <w:numPr>
                <w:ilvl w:val="0"/>
                <w:numId w:val="84"/>
              </w:numPr>
            </w:pPr>
            <w:r>
              <w:t>ЛКК отображает страницу с</w:t>
            </w:r>
            <w:del w:id="95" w:author="Владимир" w:date="2023-11-13T12:54:00Z">
              <w:r w:rsidDel="00925F53">
                <w:delText xml:space="preserve"> </w:delText>
              </w:r>
            </w:del>
            <w:ins w:id="96" w:author="Владимир" w:date="2023-11-13T12:54:00Z">
              <w:r w:rsidR="00925F53">
                <w:t xml:space="preserve"> добавленными картами</w:t>
              </w:r>
            </w:ins>
            <w:del w:id="97" w:author="Владимир" w:date="2023-11-13T12:54:00Z">
              <w:r w:rsidDel="00925F53">
                <w:delText>автоплатежами</w:delText>
              </w:r>
            </w:del>
            <w:r>
              <w:t>.</w:t>
            </w:r>
          </w:p>
          <w:p w14:paraId="4DABE058" w14:textId="77777777" w:rsidR="00010611" w:rsidRDefault="00010611" w:rsidP="00010611">
            <w:pPr>
              <w:pStyle w:val="17"/>
            </w:pPr>
            <w:r>
              <w:t>ЛКК переводит Пользователя на страницу платежной системы.</w:t>
            </w:r>
          </w:p>
          <w:p w14:paraId="5C4811A4" w14:textId="39DFD683" w:rsidR="00010611" w:rsidRPr="006E5ECA" w:rsidRDefault="00010611" w:rsidP="00010611">
            <w:pPr>
              <w:pStyle w:val="17"/>
            </w:pPr>
            <w:r>
              <w:t>ЛКК отображает новую карту.</w:t>
            </w:r>
          </w:p>
        </w:tc>
      </w:tr>
      <w:tr w:rsidR="00010611" w:rsidRPr="002472CF" w14:paraId="44096510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68B006FF" w14:textId="4E2AEAB2" w:rsidR="00010611" w:rsidRPr="006E5ECA" w:rsidRDefault="00010611" w:rsidP="00010611">
            <w:pPr>
              <w:pStyle w:val="afff"/>
            </w:pPr>
            <w:r>
              <w:t>Удаление карты</w:t>
            </w:r>
          </w:p>
        </w:tc>
      </w:tr>
      <w:tr w:rsidR="00010611" w:rsidRPr="002472CF" w14:paraId="13CF2305" w14:textId="77777777" w:rsidTr="00D1412E">
        <w:trPr>
          <w:trHeight w:val="691"/>
        </w:trPr>
        <w:tc>
          <w:tcPr>
            <w:tcW w:w="616" w:type="dxa"/>
            <w:vAlign w:val="center"/>
          </w:tcPr>
          <w:p w14:paraId="35D4A968" w14:textId="77777777" w:rsidR="00010611" w:rsidRPr="00686476" w:rsidRDefault="00010611" w:rsidP="00AA60D9">
            <w:pPr>
              <w:pStyle w:val="a1"/>
              <w:numPr>
                <w:ilvl w:val="0"/>
                <w:numId w:val="81"/>
              </w:numPr>
            </w:pPr>
          </w:p>
        </w:tc>
        <w:tc>
          <w:tcPr>
            <w:tcW w:w="7464" w:type="dxa"/>
          </w:tcPr>
          <w:p w14:paraId="0984623B" w14:textId="77777777" w:rsidR="001A3521" w:rsidRPr="00D1412E" w:rsidRDefault="001A3521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36B91699" w14:textId="77777777" w:rsidR="001A3521" w:rsidRPr="00D1412E" w:rsidRDefault="001A3521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Пользователь авторизован в клиентской части ЛКК;</w:t>
            </w:r>
          </w:p>
          <w:p w14:paraId="75A4C904" w14:textId="77777777" w:rsidR="001A3521" w:rsidRPr="00D1412E" w:rsidRDefault="001A3521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 xml:space="preserve">режим функциональности –полный; </w:t>
            </w:r>
          </w:p>
          <w:p w14:paraId="2B320B79" w14:textId="4DC08BB3" w:rsidR="001A3521" w:rsidRPr="00D1412E" w:rsidRDefault="001A3521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Пользователь добавил карту.</w:t>
            </w:r>
          </w:p>
          <w:p w14:paraId="1DB6D133" w14:textId="77777777" w:rsidR="001A3521" w:rsidRDefault="001A3521" w:rsidP="001A3521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  <w:p w14:paraId="4CCF4878" w14:textId="0EF369E4" w:rsidR="00010611" w:rsidRPr="007A2FD8" w:rsidRDefault="00010611" w:rsidP="00AA60D9">
            <w:pPr>
              <w:pStyle w:val="17"/>
              <w:numPr>
                <w:ilvl w:val="0"/>
                <w:numId w:val="83"/>
              </w:numPr>
            </w:pPr>
            <w:r w:rsidRPr="007A2FD8">
              <w:t>Пользователь переходит на страницу «Автоплатежи».</w:t>
            </w:r>
          </w:p>
          <w:p w14:paraId="3A73DCA3" w14:textId="1713F154" w:rsidR="00010611" w:rsidRPr="00444A8F" w:rsidRDefault="00010611" w:rsidP="00010611">
            <w:pPr>
              <w:pStyle w:val="17"/>
            </w:pPr>
            <w:r>
              <w:t>Пользователь выбирает карту и нажимает на иконку удаления.</w:t>
            </w:r>
          </w:p>
        </w:tc>
        <w:tc>
          <w:tcPr>
            <w:tcW w:w="7088" w:type="dxa"/>
          </w:tcPr>
          <w:p w14:paraId="79A8890E" w14:textId="77777777" w:rsidR="00010611" w:rsidRDefault="00010611" w:rsidP="00AA60D9">
            <w:pPr>
              <w:pStyle w:val="17"/>
              <w:numPr>
                <w:ilvl w:val="0"/>
                <w:numId w:val="243"/>
              </w:numPr>
            </w:pPr>
            <w:r>
              <w:t>ЛКК отображает страницу с автоплатежами.</w:t>
            </w:r>
          </w:p>
          <w:p w14:paraId="09E43B99" w14:textId="731DCEAC" w:rsidR="00010611" w:rsidRPr="006E5ECA" w:rsidRDefault="00010611" w:rsidP="00D1412E">
            <w:pPr>
              <w:pStyle w:val="17"/>
            </w:pPr>
            <w:r>
              <w:t>ЛКК удаляет выбранную карту.</w:t>
            </w:r>
          </w:p>
        </w:tc>
      </w:tr>
    </w:tbl>
    <w:p w14:paraId="6ECE3049" w14:textId="164CF76E" w:rsidR="00953D62" w:rsidRDefault="00953D62" w:rsidP="00953D62">
      <w:pPr>
        <w:pStyle w:val="33"/>
      </w:pPr>
      <w:bookmarkStart w:id="98" w:name="_Toc149855553"/>
      <w:r w:rsidRPr="002472CF">
        <w:t xml:space="preserve">Проверка </w:t>
      </w:r>
      <w:r>
        <w:t>реализации требований к подсистеме «Опросы»</w:t>
      </w:r>
      <w:bookmarkEnd w:id="98"/>
    </w:p>
    <w:p w14:paraId="771F570E" w14:textId="45512A31" w:rsidR="00953D62" w:rsidRDefault="00953D62" w:rsidP="00953D62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_Ref147494584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226F6B">
        <w:t>13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«Опросы».</w:t>
      </w:r>
    </w:p>
    <w:p w14:paraId="085B9BB7" w14:textId="4951E3FA" w:rsidR="00953D62" w:rsidRPr="006E5ECA" w:rsidRDefault="00953D62" w:rsidP="00953D62">
      <w:pPr>
        <w:pStyle w:val="affe"/>
      </w:pPr>
      <w:bookmarkStart w:id="99" w:name="_Ref147494584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13</w:t>
        </w:r>
      </w:fldSimple>
      <w:r>
        <w:t xml:space="preserve"> – Методика проверки реализации </w:t>
      </w:r>
      <w:bookmarkEnd w:id="99"/>
      <w:r w:rsidR="00010611">
        <w:t>требований к подсистеме «Опросы»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7C34A448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D71770D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44F0F0B5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4F386D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721C91E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052C356" w14:textId="1D85D578" w:rsidR="00010611" w:rsidRPr="002B2AEF" w:rsidRDefault="00010611" w:rsidP="00010611">
            <w:pPr>
              <w:pStyle w:val="afff"/>
            </w:pPr>
            <w:bookmarkStart w:id="100" w:name="_Ref109230067"/>
            <w:r>
              <w:t>Требования к экранным формам</w:t>
            </w:r>
            <w:bookmarkEnd w:id="100"/>
          </w:p>
        </w:tc>
      </w:tr>
      <w:tr w:rsidR="004857DD" w:rsidRPr="002472CF" w14:paraId="46C19EC1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017B2F48" w14:textId="77777777" w:rsidR="004857DD" w:rsidRPr="00686476" w:rsidRDefault="004857DD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14552" w:type="dxa"/>
            <w:gridSpan w:val="2"/>
          </w:tcPr>
          <w:p w14:paraId="19114646" w14:textId="24284937" w:rsidR="004857DD" w:rsidRDefault="004857DD" w:rsidP="00010611">
            <w:pPr>
              <w:pStyle w:val="afff0"/>
            </w:pPr>
            <w:r>
              <w:t>Выполнить проверки 3 и 4 таблицы 13</w:t>
            </w:r>
          </w:p>
        </w:tc>
      </w:tr>
      <w:tr w:rsidR="00010611" w:rsidRPr="002472CF" w14:paraId="50DEC3E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D329703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18D84D52" w14:textId="4224A12A" w:rsidR="00010611" w:rsidRPr="00010611" w:rsidRDefault="00010611" w:rsidP="00010611">
            <w:pPr>
              <w:pStyle w:val="afff0"/>
            </w:pPr>
            <w:r>
              <w:t>Перейти на страницу планирования объемов водопотребления и водоотведения</w:t>
            </w:r>
          </w:p>
        </w:tc>
        <w:tc>
          <w:tcPr>
            <w:tcW w:w="7088" w:type="dxa"/>
          </w:tcPr>
          <w:p w14:paraId="3AD0DE88" w14:textId="77777777" w:rsidR="00010611" w:rsidRDefault="00010611" w:rsidP="00010611">
            <w:pPr>
              <w:pStyle w:val="afff0"/>
            </w:pPr>
            <w:r>
              <w:t>На форме отображаются следующие элементы:</w:t>
            </w:r>
          </w:p>
          <w:p w14:paraId="6C2EBEA6" w14:textId="77777777" w:rsidR="00010611" w:rsidRDefault="00010611" w:rsidP="00010611">
            <w:pPr>
              <w:pStyle w:val="13"/>
            </w:pPr>
            <w:r>
              <w:t>Шапка опроса</w:t>
            </w:r>
          </w:p>
          <w:p w14:paraId="5854DE0A" w14:textId="77777777" w:rsidR="00010611" w:rsidRDefault="00010611" w:rsidP="00010611">
            <w:pPr>
              <w:pStyle w:val="13"/>
            </w:pPr>
            <w:r>
              <w:t>Фактические объемы потребления</w:t>
            </w:r>
          </w:p>
          <w:p w14:paraId="4AD709A9" w14:textId="77777777" w:rsidR="00010611" w:rsidRDefault="00010611" w:rsidP="00010611">
            <w:pPr>
              <w:pStyle w:val="13"/>
            </w:pPr>
            <w:r>
              <w:t>Планируемые объемы потребления</w:t>
            </w:r>
          </w:p>
          <w:p w14:paraId="369A850B" w14:textId="77777777" w:rsidR="00010611" w:rsidRDefault="00010611" w:rsidP="00010611">
            <w:pPr>
              <w:pStyle w:val="13"/>
            </w:pPr>
            <w:r>
              <w:t>Разница между объемами потребления</w:t>
            </w:r>
          </w:p>
          <w:p w14:paraId="60EEB902" w14:textId="77777777" w:rsidR="00010611" w:rsidRDefault="00010611" w:rsidP="00010611">
            <w:pPr>
              <w:pStyle w:val="13"/>
            </w:pPr>
            <w:r>
              <w:t>Планируемый объем водоотведения от питьевой воды</w:t>
            </w:r>
          </w:p>
          <w:p w14:paraId="413C5C8A" w14:textId="77777777" w:rsidR="00010611" w:rsidRDefault="00010611" w:rsidP="00010611">
            <w:pPr>
              <w:pStyle w:val="13"/>
            </w:pPr>
            <w:r>
              <w:t xml:space="preserve">Планируемый объем водоотведения горячего водоснабжения </w:t>
            </w:r>
          </w:p>
          <w:p w14:paraId="3D1B06C0" w14:textId="43B6F9AB" w:rsidR="00010611" w:rsidRPr="002B2AEF" w:rsidRDefault="00010611" w:rsidP="00010611">
            <w:pPr>
              <w:pStyle w:val="13"/>
            </w:pPr>
            <w:r>
              <w:t>Планируемый объем водоотведения технической воды</w:t>
            </w:r>
          </w:p>
        </w:tc>
      </w:tr>
      <w:tr w:rsidR="00010611" w:rsidRPr="002472CF" w14:paraId="654280B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69DF811" w14:textId="392AAA37" w:rsidR="00010611" w:rsidRPr="002B2AEF" w:rsidRDefault="00010611" w:rsidP="004C6012">
            <w:pPr>
              <w:pStyle w:val="afff"/>
            </w:pPr>
            <w:r w:rsidRPr="00DA7EE6">
              <w:t>Ввод информации о планируемом</w:t>
            </w:r>
            <w:r w:rsidRPr="00B8551B">
              <w:t xml:space="preserve"> </w:t>
            </w:r>
            <w:r>
              <w:t>объеме</w:t>
            </w:r>
            <w:r w:rsidRPr="00DA7EE6">
              <w:t xml:space="preserve"> </w:t>
            </w:r>
            <w:r>
              <w:t>водопотреблении/водоотведении</w:t>
            </w:r>
          </w:p>
        </w:tc>
      </w:tr>
      <w:tr w:rsidR="00010611" w:rsidRPr="002472CF" w14:paraId="617C10F7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D6F1540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650ACF78" w14:textId="77777777" w:rsidR="004857DD" w:rsidRPr="00D1412E" w:rsidRDefault="004857DD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 xml:space="preserve">Предусловия: </w:t>
            </w:r>
          </w:p>
          <w:p w14:paraId="6AC60A14" w14:textId="77777777" w:rsidR="004857DD" w:rsidRPr="00D1412E" w:rsidRDefault="004857DD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Пользователь авторизован;</w:t>
            </w:r>
          </w:p>
          <w:p w14:paraId="2F6C399C" w14:textId="7333A6C3" w:rsidR="004857DD" w:rsidRPr="00D1412E" w:rsidRDefault="004857DD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Роль «Владелец»</w:t>
            </w:r>
            <w:r w:rsidR="00D1412E">
              <w:rPr>
                <w:i/>
                <w:iCs/>
              </w:rPr>
              <w:t>.</w:t>
            </w:r>
          </w:p>
          <w:p w14:paraId="7DE5696F" w14:textId="77777777" w:rsidR="004857DD" w:rsidRDefault="004857DD" w:rsidP="00D1412E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41A9F424" w14:textId="5EBAFB3E" w:rsidR="00010611" w:rsidRDefault="00010611" w:rsidP="00AA60D9">
            <w:pPr>
              <w:pStyle w:val="17"/>
              <w:numPr>
                <w:ilvl w:val="0"/>
                <w:numId w:val="96"/>
              </w:numPr>
            </w:pPr>
            <w:r>
              <w:t>Пользователь открывает ст</w:t>
            </w:r>
            <w:ins w:id="101" w:author="Владимир" w:date="2023-11-13T13:04:00Z">
              <w:r w:rsidR="00716B8F">
                <w:t>р</w:t>
              </w:r>
            </w:ins>
            <w:r>
              <w:t>аницу «</w:t>
            </w:r>
            <w:del w:id="102" w:author="Владимир" w:date="2023-11-13T13:04:00Z">
              <w:r w:rsidDel="00716B8F">
                <w:delText xml:space="preserve">Планируемое </w:delText>
              </w:r>
            </w:del>
            <w:ins w:id="103" w:author="Владимир" w:date="2023-11-13T13:04:00Z">
              <w:r w:rsidR="00716B8F">
                <w:t>Опросы</w:t>
              </w:r>
            </w:ins>
            <w:del w:id="104" w:author="Владимир" w:date="2023-11-13T13:04:00Z">
              <w:r w:rsidDel="00716B8F">
                <w:delText>потребление</w:delText>
              </w:r>
            </w:del>
            <w:r>
              <w:t>»</w:t>
            </w:r>
          </w:p>
          <w:p w14:paraId="7208897D" w14:textId="58CC8335" w:rsidR="00010611" w:rsidRDefault="00010611" w:rsidP="004C6012">
            <w:pPr>
              <w:pStyle w:val="17"/>
            </w:pPr>
            <w:r>
              <w:t>Пользователь открывает непройденный опрос</w:t>
            </w:r>
          </w:p>
          <w:p w14:paraId="4C8F66D6" w14:textId="38D2702E" w:rsidR="00010611" w:rsidRDefault="00010611" w:rsidP="004C6012">
            <w:pPr>
              <w:pStyle w:val="17"/>
            </w:pPr>
            <w:r>
              <w:t>Пользователь инициирует процесс ввода информации о планируемом объеме водопотреблении/водоотведении по объекту</w:t>
            </w:r>
          </w:p>
          <w:p w14:paraId="4E970ACE" w14:textId="7C266C13" w:rsidR="00010611" w:rsidRDefault="00010611" w:rsidP="004C6012">
            <w:pPr>
              <w:pStyle w:val="17"/>
            </w:pPr>
            <w:r>
              <w:t>Пользователь вносит информацию о планируемых объемах</w:t>
            </w:r>
          </w:p>
          <w:p w14:paraId="13866325" w14:textId="690D0D29" w:rsidR="00010611" w:rsidRDefault="00010611" w:rsidP="004C6012">
            <w:pPr>
              <w:pStyle w:val="17"/>
            </w:pPr>
            <w:r>
              <w:t>Пользователь нажимает кнопку «Отправить».</w:t>
            </w:r>
          </w:p>
          <w:p w14:paraId="498EF757" w14:textId="553AEBDD" w:rsidR="00010611" w:rsidRPr="002B2AEF" w:rsidRDefault="00010611" w:rsidP="00010611">
            <w:pPr>
              <w:pStyle w:val="afff0"/>
            </w:pPr>
          </w:p>
        </w:tc>
        <w:tc>
          <w:tcPr>
            <w:tcW w:w="7088" w:type="dxa"/>
          </w:tcPr>
          <w:p w14:paraId="494EF56B" w14:textId="728BBEA4" w:rsidR="00270162" w:rsidRDefault="00270162" w:rsidP="00AA60D9">
            <w:pPr>
              <w:pStyle w:val="17"/>
              <w:numPr>
                <w:ilvl w:val="0"/>
                <w:numId w:val="95"/>
              </w:numPr>
            </w:pPr>
            <w:r>
              <w:t>ЛКК совершает запрос на просмотр опросов</w:t>
            </w:r>
          </w:p>
          <w:p w14:paraId="7529E0A3" w14:textId="65BEA0B6" w:rsidR="00270162" w:rsidRDefault="00270162" w:rsidP="004C6012">
            <w:pPr>
              <w:pStyle w:val="17"/>
            </w:pPr>
            <w:r>
              <w:t>CMS Bitrix обрабатывает запрос</w:t>
            </w:r>
          </w:p>
          <w:p w14:paraId="629BB417" w14:textId="5D2864D2" w:rsidR="00270162" w:rsidRDefault="00270162" w:rsidP="004C6012">
            <w:pPr>
              <w:pStyle w:val="17"/>
            </w:pPr>
            <w:r>
              <w:t>ЛКК отображает опросы планирования объемов потребления на каждый объект пользователя</w:t>
            </w:r>
          </w:p>
          <w:p w14:paraId="62695C0B" w14:textId="71B0AC0B" w:rsidR="00270162" w:rsidRDefault="00270162" w:rsidP="004C6012">
            <w:pPr>
              <w:pStyle w:val="17"/>
            </w:pPr>
            <w:r>
              <w:t>ЛКК совершает запрос на чтение данных о фактическом потреблении</w:t>
            </w:r>
          </w:p>
          <w:p w14:paraId="7EFD0588" w14:textId="1C7A22AA" w:rsidR="00270162" w:rsidRDefault="00270162">
            <w:pPr>
              <w:pStyle w:val="17"/>
              <w:rPr>
                <w:ins w:id="105" w:author="Владимир" w:date="2023-11-13T13:09:00Z"/>
              </w:rPr>
              <w:pPrChange w:id="106" w:author="Владимир" w:date="2023-11-13T13:09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r>
              <w:t>CMS Bitrix отправляет запрос в ИС ЦРА</w:t>
            </w:r>
          </w:p>
          <w:p w14:paraId="14908F8E" w14:textId="5E87AC15" w:rsidR="00835984" w:rsidRDefault="00835984">
            <w:pPr>
              <w:pStyle w:val="17"/>
              <w:pPrChange w:id="107" w:author="Владимир" w:date="2023-11-13T13:09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ins w:id="108" w:author="Владимир" w:date="2023-11-13T13:09:00Z">
              <w:r>
                <w:t>ЛКК</w:t>
              </w:r>
            </w:ins>
            <w:ins w:id="109" w:author="Владимир" w:date="2023-11-13T13:10:00Z">
              <w:r>
                <w:t xml:space="preserve"> отображает экранную форму опроса</w:t>
              </w:r>
            </w:ins>
          </w:p>
          <w:p w14:paraId="5077673C" w14:textId="63531AE6" w:rsidR="00270162" w:rsidRDefault="00270162">
            <w:pPr>
              <w:pStyle w:val="17"/>
              <w:numPr>
                <w:ilvl w:val="0"/>
                <w:numId w:val="95"/>
              </w:numPr>
              <w:pPrChange w:id="110" w:author="Владимир" w:date="2023-11-13T13:10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r>
              <w:t>ЛКК</w:t>
            </w:r>
            <w:ins w:id="111" w:author="Владимир" w:date="2023-11-13T13:10:00Z">
              <w:r w:rsidR="00835984">
                <w:t xml:space="preserve"> проверяет</w:t>
              </w:r>
            </w:ins>
            <w:r>
              <w:t xml:space="preserve"> корректность внесенных данных и совершает запрос на отправку данных в ИС ЦРА</w:t>
            </w:r>
          </w:p>
          <w:p w14:paraId="0FC03C7F" w14:textId="6AEC16AE" w:rsidR="00270162" w:rsidRDefault="00270162">
            <w:pPr>
              <w:pStyle w:val="17"/>
              <w:numPr>
                <w:ilvl w:val="0"/>
                <w:numId w:val="95"/>
              </w:numPr>
              <w:pPrChange w:id="112" w:author="Владимир" w:date="2023-11-13T13:10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r>
              <w:t>CMS Bitrix отправляет данные в ИС ЦРА</w:t>
            </w:r>
          </w:p>
          <w:p w14:paraId="0CB39C33" w14:textId="559F8ACD" w:rsidR="00010611" w:rsidRPr="002B2AEF" w:rsidRDefault="00270162">
            <w:pPr>
              <w:pStyle w:val="17"/>
              <w:numPr>
                <w:ilvl w:val="0"/>
                <w:numId w:val="95"/>
              </w:numPr>
              <w:pPrChange w:id="113" w:author="Владимир" w:date="2023-11-13T13:10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r>
              <w:t xml:space="preserve">ЛКК выводит </w:t>
            </w:r>
            <w:r w:rsidR="001A3521">
              <w:t>сообщение</w:t>
            </w:r>
            <w:r>
              <w:t xml:space="preserve"> об успешном прохождении и закрывает форму прохождения опроса</w:t>
            </w:r>
          </w:p>
        </w:tc>
      </w:tr>
      <w:tr w:rsidR="00010611" w:rsidRPr="002472CF" w14:paraId="11FEAB3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69A215C" w14:textId="3B9BD777" w:rsidR="00010611" w:rsidRPr="002B2AEF" w:rsidRDefault="00010611" w:rsidP="004C6012">
            <w:pPr>
              <w:pStyle w:val="afff"/>
            </w:pPr>
            <w:r>
              <w:t>Прохождение произвольных опросов</w:t>
            </w:r>
          </w:p>
        </w:tc>
      </w:tr>
      <w:tr w:rsidR="00010611" w:rsidRPr="002472CF" w14:paraId="0DCD6A4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973E7A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73A22D8B" w14:textId="77777777" w:rsidR="00010611" w:rsidRPr="00596357" w:rsidRDefault="00010611" w:rsidP="00AA60D9">
            <w:pPr>
              <w:pStyle w:val="17"/>
              <w:numPr>
                <w:ilvl w:val="0"/>
                <w:numId w:val="97"/>
              </w:numPr>
            </w:pPr>
            <w:r w:rsidRPr="00AD12B7">
              <w:t xml:space="preserve">Пользователь </w:t>
            </w:r>
            <w:r w:rsidRPr="00596357">
              <w:t>инициирует процесс прохождения опроса.</w:t>
            </w:r>
          </w:p>
          <w:p w14:paraId="147DBD85" w14:textId="77777777" w:rsidR="00010611" w:rsidRDefault="00010611" w:rsidP="004C6012">
            <w:pPr>
              <w:pStyle w:val="17"/>
            </w:pPr>
            <w:r w:rsidRPr="00CA4B43">
              <w:t xml:space="preserve">Пользователь </w:t>
            </w:r>
            <w:r>
              <w:t>отвечает на вопросы</w:t>
            </w:r>
          </w:p>
          <w:p w14:paraId="454486BE" w14:textId="3ED1DA00" w:rsidR="00010611" w:rsidRPr="002B2AEF" w:rsidRDefault="00010611" w:rsidP="004C6012">
            <w:pPr>
              <w:pStyle w:val="17"/>
            </w:pPr>
            <w:r>
              <w:t>Пользователь нажимает кнопку «Завершить опрос»</w:t>
            </w:r>
          </w:p>
        </w:tc>
        <w:tc>
          <w:tcPr>
            <w:tcW w:w="7088" w:type="dxa"/>
          </w:tcPr>
          <w:p w14:paraId="69101E74" w14:textId="77777777" w:rsidR="004C6012" w:rsidRPr="00097F7C" w:rsidRDefault="004C6012" w:rsidP="00AA60D9">
            <w:pPr>
              <w:pStyle w:val="17"/>
              <w:numPr>
                <w:ilvl w:val="0"/>
                <w:numId w:val="98"/>
              </w:numPr>
            </w:pPr>
            <w:r w:rsidRPr="00097F7C">
              <w:t xml:space="preserve">ЛКК отображает </w:t>
            </w:r>
            <w:r>
              <w:t xml:space="preserve">активные </w:t>
            </w:r>
            <w:r w:rsidRPr="00097F7C">
              <w:t>опросы</w:t>
            </w:r>
            <w:r>
              <w:t>, созданные администратором.</w:t>
            </w:r>
          </w:p>
          <w:p w14:paraId="77D95EA0" w14:textId="2B83829B" w:rsidR="004C6012" w:rsidRDefault="004C6012" w:rsidP="004C6012">
            <w:pPr>
              <w:pStyle w:val="17"/>
            </w:pPr>
            <w:r>
              <w:t>ЛКК</w:t>
            </w:r>
            <w:r w:rsidRPr="00CA4B43">
              <w:t xml:space="preserve"> </w:t>
            </w:r>
            <w:r>
              <w:t>отображает экранную форму опроса</w:t>
            </w:r>
          </w:p>
          <w:p w14:paraId="5C15BA6A" w14:textId="1BAA85BD" w:rsidR="004C6012" w:rsidRDefault="004C6012" w:rsidP="004C6012">
            <w:pPr>
              <w:pStyle w:val="17"/>
            </w:pPr>
            <w:r>
              <w:t>ЛКК проверяет наличие ответа на обязательные вопросы.</w:t>
            </w:r>
          </w:p>
          <w:p w14:paraId="70F1F83F" w14:textId="489D63ED" w:rsidR="00010611" w:rsidRPr="002B2AEF" w:rsidRDefault="004C6012">
            <w:pPr>
              <w:pStyle w:val="17"/>
              <w:pPrChange w:id="114" w:author="Владимир" w:date="2023-11-13T13:12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r>
              <w:t>ЛКК сохраняет ответы пользователя и перестает отображать опрос в клиентской части ЛКК</w:t>
            </w:r>
          </w:p>
        </w:tc>
      </w:tr>
      <w:tr w:rsidR="004F5E74" w:rsidRPr="002472CF" w14:paraId="001E7CA9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611F12BB" w14:textId="35A7CA7C" w:rsidR="004F5E74" w:rsidRPr="00097F7C" w:rsidRDefault="004F5E74" w:rsidP="004F5E74">
            <w:pPr>
              <w:pStyle w:val="afff"/>
            </w:pPr>
            <w:r>
              <w:lastRenderedPageBreak/>
              <w:t>Администрирование. Общие требования</w:t>
            </w:r>
          </w:p>
        </w:tc>
      </w:tr>
      <w:tr w:rsidR="004F5E74" w:rsidRPr="002472CF" w14:paraId="3422B431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29F33B81" w14:textId="77777777" w:rsidR="004F5E74" w:rsidRPr="00686476" w:rsidRDefault="004F5E74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14552" w:type="dxa"/>
            <w:gridSpan w:val="2"/>
          </w:tcPr>
          <w:p w14:paraId="42438A70" w14:textId="22E69E43" w:rsidR="004F5E74" w:rsidRPr="00097F7C" w:rsidRDefault="004F5E74" w:rsidP="004F5E74">
            <w:pPr>
              <w:pStyle w:val="17"/>
              <w:numPr>
                <w:ilvl w:val="0"/>
                <w:numId w:val="0"/>
              </w:numPr>
              <w:ind w:left="397" w:hanging="284"/>
            </w:pPr>
            <w:r>
              <w:t>Выполнить проверки 16 – 22 таблицы 13</w:t>
            </w:r>
          </w:p>
        </w:tc>
      </w:tr>
      <w:tr w:rsidR="00010611" w:rsidRPr="002472CF" w14:paraId="771B694D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57B5291" w14:textId="0EE78A0A" w:rsidR="00010611" w:rsidRPr="002B2AEF" w:rsidRDefault="004F5E74" w:rsidP="004C6012">
            <w:pPr>
              <w:pStyle w:val="afff"/>
            </w:pPr>
            <w:r>
              <w:t xml:space="preserve">Администрирование. </w:t>
            </w:r>
            <w:r w:rsidR="00010611">
              <w:t>Требования к интерфейсу</w:t>
            </w:r>
          </w:p>
        </w:tc>
      </w:tr>
      <w:tr w:rsidR="00010611" w:rsidRPr="002472CF" w14:paraId="24252020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A3C6D40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2B38122F" w14:textId="60CB410B" w:rsidR="00010611" w:rsidRPr="00097F7C" w:rsidRDefault="00010611" w:rsidP="00010611">
            <w:pPr>
              <w:pStyle w:val="afff0"/>
            </w:pPr>
            <w:r>
              <w:t>Перейти на страницу «Опросы»</w:t>
            </w:r>
          </w:p>
        </w:tc>
        <w:tc>
          <w:tcPr>
            <w:tcW w:w="7088" w:type="dxa"/>
          </w:tcPr>
          <w:p w14:paraId="03B09ED3" w14:textId="77777777" w:rsidR="00010611" w:rsidRDefault="00010611" w:rsidP="00010611">
            <w:pPr>
              <w:pStyle w:val="afff0"/>
            </w:pPr>
            <w:r>
              <w:t>В состав формы входят:</w:t>
            </w:r>
          </w:p>
          <w:p w14:paraId="3F76E939" w14:textId="77777777" w:rsidR="00010611" w:rsidRDefault="00010611" w:rsidP="00010611">
            <w:pPr>
              <w:pStyle w:val="13"/>
            </w:pPr>
            <w:r>
              <w:t>Кнопка «Создать опрос»</w:t>
            </w:r>
          </w:p>
          <w:p w14:paraId="4FDE0A98" w14:textId="77777777" w:rsidR="00010611" w:rsidRDefault="00010611" w:rsidP="00010611">
            <w:pPr>
              <w:pStyle w:val="13"/>
            </w:pPr>
            <w:r>
              <w:t>Поле для поиска</w:t>
            </w:r>
          </w:p>
          <w:p w14:paraId="14494FB9" w14:textId="77777777" w:rsidR="00010611" w:rsidRDefault="00010611" w:rsidP="00010611">
            <w:pPr>
              <w:pStyle w:val="13"/>
            </w:pPr>
            <w:r>
              <w:t>Кнопка «Фильтры»</w:t>
            </w:r>
          </w:p>
          <w:p w14:paraId="5B843243" w14:textId="77777777" w:rsidR="00010611" w:rsidRDefault="00010611" w:rsidP="00010611">
            <w:pPr>
              <w:pStyle w:val="13"/>
            </w:pPr>
            <w:r>
              <w:t>Фильтры</w:t>
            </w:r>
          </w:p>
          <w:p w14:paraId="211E5810" w14:textId="79892E2C" w:rsidR="00010611" w:rsidRPr="002B2AEF" w:rsidRDefault="00010611" w:rsidP="00010611">
            <w:pPr>
              <w:pStyle w:val="13"/>
            </w:pPr>
            <w:r>
              <w:t>Список опросов</w:t>
            </w:r>
          </w:p>
        </w:tc>
      </w:tr>
      <w:tr w:rsidR="00010611" w:rsidRPr="002472CF" w14:paraId="4E702D40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B32C52C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15C30DFE" w14:textId="5F3D722E" w:rsidR="00010611" w:rsidRPr="00097F7C" w:rsidRDefault="00010611" w:rsidP="00010611">
            <w:pPr>
              <w:pStyle w:val="afff0"/>
            </w:pPr>
            <w:r>
              <w:t>Перейти на форму «Главное»</w:t>
            </w:r>
          </w:p>
        </w:tc>
        <w:tc>
          <w:tcPr>
            <w:tcW w:w="7088" w:type="dxa"/>
          </w:tcPr>
          <w:p w14:paraId="66864B81" w14:textId="77777777" w:rsidR="00010611" w:rsidRDefault="00010611" w:rsidP="00010611">
            <w:pPr>
              <w:pStyle w:val="afff0"/>
            </w:pPr>
            <w:r>
              <w:t>В состав формы входят:</w:t>
            </w:r>
          </w:p>
          <w:p w14:paraId="4CDC5D1A" w14:textId="77777777" w:rsidR="00010611" w:rsidRDefault="00010611" w:rsidP="00010611">
            <w:pPr>
              <w:pStyle w:val="13"/>
            </w:pPr>
            <w:r>
              <w:t>Наименование</w:t>
            </w:r>
          </w:p>
          <w:p w14:paraId="3CEC8C7B" w14:textId="77777777" w:rsidR="00010611" w:rsidRDefault="00010611" w:rsidP="00010611">
            <w:pPr>
              <w:pStyle w:val="13"/>
            </w:pPr>
            <w:r>
              <w:t>Период показа (Московское время)</w:t>
            </w:r>
          </w:p>
          <w:p w14:paraId="59D622F3" w14:textId="77777777" w:rsidR="00010611" w:rsidRDefault="00010611" w:rsidP="00010611">
            <w:pPr>
              <w:pStyle w:val="13"/>
            </w:pPr>
            <w:r>
              <w:t>Чекбокс «Активен»</w:t>
            </w:r>
          </w:p>
          <w:p w14:paraId="07079D12" w14:textId="77777777" w:rsidR="00010611" w:rsidRDefault="00010611" w:rsidP="00010611">
            <w:pPr>
              <w:pStyle w:val="13"/>
            </w:pPr>
            <w:r>
              <w:t>Описание</w:t>
            </w:r>
          </w:p>
          <w:p w14:paraId="4A217861" w14:textId="77777777" w:rsidR="00010611" w:rsidRDefault="00010611" w:rsidP="00010611">
            <w:pPr>
              <w:pStyle w:val="13"/>
            </w:pPr>
            <w:r>
              <w:t>Текст после опроса</w:t>
            </w:r>
          </w:p>
          <w:p w14:paraId="01140DF7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76FC770D" w14:textId="79685F58" w:rsidR="00010611" w:rsidRPr="002B2AEF" w:rsidRDefault="00010611" w:rsidP="00010611">
            <w:pPr>
              <w:pStyle w:val="13"/>
            </w:pPr>
            <w:r>
              <w:t>Кнопка «Дальше»</w:t>
            </w:r>
          </w:p>
        </w:tc>
      </w:tr>
      <w:tr w:rsidR="00010611" w:rsidRPr="002472CF" w14:paraId="256C80D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3753646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42AFD9FF" w14:textId="0F9CDCA3" w:rsidR="00010611" w:rsidRPr="00097F7C" w:rsidRDefault="00010611" w:rsidP="00010611">
            <w:pPr>
              <w:pStyle w:val="afff0"/>
            </w:pPr>
            <w:r>
              <w:t>Перейти на форму «Вопросы»</w:t>
            </w:r>
          </w:p>
        </w:tc>
        <w:tc>
          <w:tcPr>
            <w:tcW w:w="7088" w:type="dxa"/>
          </w:tcPr>
          <w:p w14:paraId="32085836" w14:textId="77777777" w:rsidR="00010611" w:rsidRDefault="00010611" w:rsidP="00010611">
            <w:pPr>
              <w:pStyle w:val="afff0"/>
            </w:pPr>
            <w:r>
              <w:t>В состав формы входят:</w:t>
            </w:r>
          </w:p>
          <w:p w14:paraId="5FBDA4F1" w14:textId="77777777" w:rsidR="00010611" w:rsidRDefault="00010611" w:rsidP="00010611">
            <w:pPr>
              <w:pStyle w:val="13"/>
            </w:pPr>
            <w:r>
              <w:t>Вопрос</w:t>
            </w:r>
          </w:p>
          <w:p w14:paraId="096D882C" w14:textId="77777777" w:rsidR="00010611" w:rsidRDefault="00010611" w:rsidP="00010611">
            <w:pPr>
              <w:pStyle w:val="13"/>
            </w:pPr>
            <w:r>
              <w:t>Чекбокс «Обязательный»</w:t>
            </w:r>
          </w:p>
          <w:p w14:paraId="4A0DB290" w14:textId="77777777" w:rsidR="00010611" w:rsidRDefault="00010611" w:rsidP="00010611">
            <w:pPr>
              <w:pStyle w:val="13"/>
            </w:pPr>
            <w:r>
              <w:t>Иконка удаления вопроса</w:t>
            </w:r>
          </w:p>
          <w:p w14:paraId="0A880918" w14:textId="77777777" w:rsidR="00010611" w:rsidRDefault="00010611" w:rsidP="00010611">
            <w:pPr>
              <w:pStyle w:val="13"/>
            </w:pPr>
            <w:r>
              <w:t>Иконка перемещения вопроса</w:t>
            </w:r>
          </w:p>
          <w:p w14:paraId="1FD19BD6" w14:textId="77777777" w:rsidR="00010611" w:rsidRDefault="00010611" w:rsidP="00010611">
            <w:pPr>
              <w:pStyle w:val="13"/>
            </w:pPr>
            <w:r>
              <w:t>Тип ответа</w:t>
            </w:r>
          </w:p>
          <w:p w14:paraId="47542A79" w14:textId="77777777" w:rsidR="00010611" w:rsidRDefault="00010611" w:rsidP="00010611">
            <w:pPr>
              <w:pStyle w:val="13"/>
            </w:pPr>
            <w:r>
              <w:t>Ответы</w:t>
            </w:r>
          </w:p>
          <w:p w14:paraId="02EE339C" w14:textId="77777777" w:rsidR="00010611" w:rsidRDefault="00010611" w:rsidP="00010611">
            <w:pPr>
              <w:pStyle w:val="13"/>
            </w:pPr>
            <w:r>
              <w:t>Кнопка «Редактировать»</w:t>
            </w:r>
          </w:p>
          <w:p w14:paraId="073E9E60" w14:textId="77777777" w:rsidR="00010611" w:rsidRDefault="00010611" w:rsidP="00010611">
            <w:pPr>
              <w:pStyle w:val="13"/>
            </w:pPr>
            <w:r>
              <w:t>Кнопка «Удалить»</w:t>
            </w:r>
          </w:p>
          <w:p w14:paraId="084E6CEC" w14:textId="77777777" w:rsidR="00010611" w:rsidRDefault="00010611" w:rsidP="00010611">
            <w:pPr>
              <w:pStyle w:val="13"/>
            </w:pPr>
            <w:r>
              <w:t>Кнопка «Добавить ответ»</w:t>
            </w:r>
          </w:p>
          <w:p w14:paraId="43B54C01" w14:textId="77777777" w:rsidR="00010611" w:rsidRDefault="00010611" w:rsidP="00010611">
            <w:pPr>
              <w:pStyle w:val="13"/>
            </w:pPr>
            <w:r>
              <w:t>Кнопка «Добавить вопрос»</w:t>
            </w:r>
          </w:p>
          <w:p w14:paraId="1D318860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10499ECC" w14:textId="77777777" w:rsidR="00010611" w:rsidRDefault="00010611" w:rsidP="00010611">
            <w:pPr>
              <w:pStyle w:val="13"/>
            </w:pPr>
            <w:r>
              <w:t>Кнопка «Назад»</w:t>
            </w:r>
          </w:p>
          <w:p w14:paraId="735DBC5E" w14:textId="77777777" w:rsidR="00010611" w:rsidRDefault="00010611" w:rsidP="00010611">
            <w:pPr>
              <w:pStyle w:val="13"/>
            </w:pPr>
            <w:r>
              <w:t>Кнопка «Сохранить»</w:t>
            </w:r>
          </w:p>
          <w:p w14:paraId="6F4AD8CF" w14:textId="6E104E31" w:rsidR="00010611" w:rsidRPr="002B2AEF" w:rsidRDefault="00010611" w:rsidP="00010611">
            <w:pPr>
              <w:pStyle w:val="13"/>
            </w:pPr>
            <w:r>
              <w:t>Кнопка «Предпросмотр»</w:t>
            </w:r>
          </w:p>
        </w:tc>
      </w:tr>
      <w:tr w:rsidR="00010611" w:rsidRPr="002472CF" w14:paraId="58D11573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A2E6E07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623FEE5D" w14:textId="546135FF" w:rsidR="00010611" w:rsidRPr="00097F7C" w:rsidRDefault="00010611" w:rsidP="00010611">
            <w:pPr>
              <w:pStyle w:val="afff0"/>
            </w:pPr>
            <w:r>
              <w:t>Перейти на форму предпросмотра опроса</w:t>
            </w:r>
          </w:p>
        </w:tc>
        <w:tc>
          <w:tcPr>
            <w:tcW w:w="7088" w:type="dxa"/>
          </w:tcPr>
          <w:p w14:paraId="4CF6EE14" w14:textId="163B2085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3C24015D" w14:textId="77777777" w:rsidR="00010611" w:rsidRDefault="00010611" w:rsidP="00010611">
            <w:pPr>
              <w:pStyle w:val="13"/>
            </w:pPr>
            <w:r>
              <w:t>Описание опроса</w:t>
            </w:r>
          </w:p>
          <w:p w14:paraId="4C550F65" w14:textId="77777777" w:rsidR="00010611" w:rsidRDefault="00010611" w:rsidP="00010611">
            <w:pPr>
              <w:pStyle w:val="13"/>
            </w:pPr>
            <w:r>
              <w:t>Блоки вопросов</w:t>
            </w:r>
          </w:p>
          <w:p w14:paraId="49A84E4F" w14:textId="763C81E3" w:rsidR="00010611" w:rsidRPr="002B2AEF" w:rsidRDefault="00010611" w:rsidP="00010611">
            <w:pPr>
              <w:pStyle w:val="13"/>
            </w:pPr>
            <w:r>
              <w:t>Кнопка «Выйти из предпросмотра»</w:t>
            </w:r>
          </w:p>
        </w:tc>
      </w:tr>
      <w:tr w:rsidR="00010611" w:rsidRPr="002472CF" w14:paraId="5C49B86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9E395CA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5AF65D25" w14:textId="207D5DB6" w:rsidR="00010611" w:rsidRPr="00010611" w:rsidRDefault="00010611" w:rsidP="00010611">
            <w:pPr>
              <w:pStyle w:val="afff0"/>
              <w:rPr>
                <w:b/>
                <w:bCs/>
              </w:rPr>
            </w:pPr>
            <w:r>
              <w:t>Перейти на форму управления страницы просмотра и редактирования опроса</w:t>
            </w:r>
          </w:p>
        </w:tc>
        <w:tc>
          <w:tcPr>
            <w:tcW w:w="7088" w:type="dxa"/>
          </w:tcPr>
          <w:p w14:paraId="2A09EDA5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6C9C58B9" w14:textId="77777777" w:rsidR="00010611" w:rsidRDefault="00010611" w:rsidP="00010611">
            <w:pPr>
              <w:pStyle w:val="13"/>
            </w:pPr>
            <w:r>
              <w:t>Наименование опроса</w:t>
            </w:r>
          </w:p>
          <w:p w14:paraId="4504929D" w14:textId="77777777" w:rsidR="00010611" w:rsidRDefault="00010611" w:rsidP="00010611">
            <w:pPr>
              <w:pStyle w:val="13"/>
            </w:pPr>
            <w:r>
              <w:t>Кнопка «Сохранить»</w:t>
            </w:r>
          </w:p>
          <w:p w14:paraId="5B796FF8" w14:textId="4F6E0FC6" w:rsidR="00010611" w:rsidRDefault="00010611" w:rsidP="00010611">
            <w:pPr>
              <w:pStyle w:val="13"/>
              <w:rPr>
                <w:ins w:id="115" w:author="Владимир" w:date="2023-11-13T14:01:00Z"/>
              </w:rPr>
            </w:pPr>
            <w:del w:id="116" w:author="Владимир" w:date="2023-11-13T14:01:00Z">
              <w:r w:rsidDel="006703C7">
                <w:delText>Кнопка «Назад»</w:delText>
              </w:r>
            </w:del>
            <w:ins w:id="117" w:author="Владимир" w:date="2023-11-13T14:01:00Z">
              <w:r w:rsidR="006703C7">
                <w:t>Навигационное меню опроса</w:t>
              </w:r>
            </w:ins>
          </w:p>
          <w:p w14:paraId="4C600522" w14:textId="5AF62052" w:rsidR="006703C7" w:rsidRDefault="006703C7" w:rsidP="00010611">
            <w:pPr>
              <w:pStyle w:val="13"/>
              <w:rPr>
                <w:ins w:id="118" w:author="Владимир" w:date="2023-11-13T14:01:00Z"/>
              </w:rPr>
            </w:pPr>
            <w:ins w:id="119" w:author="Владимир" w:date="2023-11-13T14:01:00Z">
              <w:r>
                <w:t>Кнопка «Редактировать»</w:t>
              </w:r>
            </w:ins>
          </w:p>
          <w:p w14:paraId="2F42D430" w14:textId="6231FC32" w:rsidR="006703C7" w:rsidRDefault="006703C7" w:rsidP="00010611">
            <w:pPr>
              <w:pStyle w:val="13"/>
            </w:pPr>
            <w:ins w:id="120" w:author="Владимир" w:date="2023-11-13T14:01:00Z">
              <w:r>
                <w:t xml:space="preserve">Кнопка </w:t>
              </w:r>
            </w:ins>
            <w:ins w:id="121" w:author="Владимир" w:date="2023-11-13T14:02:00Z">
              <w:r>
                <w:t>«Отмена»</w:t>
              </w:r>
            </w:ins>
          </w:p>
          <w:p w14:paraId="38602A76" w14:textId="5CC95C40" w:rsidR="00010611" w:rsidRPr="002B2AEF" w:rsidRDefault="00010611" w:rsidP="00010611">
            <w:pPr>
              <w:pStyle w:val="13"/>
            </w:pPr>
            <w:r>
              <w:t>Кнопка «Удалить опрос»</w:t>
            </w:r>
          </w:p>
        </w:tc>
      </w:tr>
      <w:tr w:rsidR="00010611" w:rsidRPr="002472CF" w14:paraId="7E1AE37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F45970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3917C566" w14:textId="2B7BB3EB" w:rsidR="00010611" w:rsidRPr="00097F7C" w:rsidRDefault="00010611" w:rsidP="00010611">
            <w:pPr>
              <w:pStyle w:val="afff0"/>
            </w:pPr>
            <w:r>
              <w:t>Перейти ан форму создания опроса</w:t>
            </w:r>
          </w:p>
        </w:tc>
        <w:tc>
          <w:tcPr>
            <w:tcW w:w="7088" w:type="dxa"/>
          </w:tcPr>
          <w:p w14:paraId="36AF2092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01AF7E13" w14:textId="77777777" w:rsidR="00010611" w:rsidRDefault="00010611" w:rsidP="00010611">
            <w:pPr>
              <w:pStyle w:val="13"/>
            </w:pPr>
            <w:r>
              <w:t>Наименование</w:t>
            </w:r>
          </w:p>
          <w:p w14:paraId="44844FFB" w14:textId="77777777" w:rsidR="00010611" w:rsidRDefault="00010611" w:rsidP="00010611">
            <w:pPr>
              <w:pStyle w:val="13"/>
            </w:pPr>
            <w:r>
              <w:t>Период показа (московское время)</w:t>
            </w:r>
          </w:p>
          <w:p w14:paraId="22FD290E" w14:textId="77777777" w:rsidR="00010611" w:rsidRDefault="00010611" w:rsidP="00010611">
            <w:pPr>
              <w:pStyle w:val="13"/>
            </w:pPr>
            <w:r>
              <w:t>Описание опроса</w:t>
            </w:r>
          </w:p>
          <w:p w14:paraId="651CB289" w14:textId="77777777" w:rsidR="00010611" w:rsidRDefault="00010611" w:rsidP="00010611">
            <w:pPr>
              <w:pStyle w:val="13"/>
            </w:pPr>
            <w:r>
              <w:t>Текст после опроса</w:t>
            </w:r>
          </w:p>
          <w:p w14:paraId="5FFCBE3C" w14:textId="18FA114E" w:rsidR="00010611" w:rsidRPr="002B2AEF" w:rsidRDefault="00010611" w:rsidP="00010611">
            <w:pPr>
              <w:pStyle w:val="13"/>
            </w:pPr>
            <w:r>
              <w:t>Чекбокс «Активен»</w:t>
            </w:r>
          </w:p>
        </w:tc>
      </w:tr>
      <w:tr w:rsidR="00010611" w:rsidRPr="002472CF" w14:paraId="47D058D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651748E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6DF13B9B" w14:textId="10BCB56E" w:rsidR="00010611" w:rsidRPr="00097F7C" w:rsidRDefault="00010611" w:rsidP="00010611">
            <w:pPr>
              <w:pStyle w:val="afff0"/>
            </w:pPr>
            <w:r>
              <w:t>Перейти на вкладку «Вопросы»</w:t>
            </w:r>
          </w:p>
        </w:tc>
        <w:tc>
          <w:tcPr>
            <w:tcW w:w="7088" w:type="dxa"/>
          </w:tcPr>
          <w:p w14:paraId="270DC0B9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5733C642" w14:textId="77777777" w:rsidR="00010611" w:rsidRDefault="00010611" w:rsidP="00010611">
            <w:pPr>
              <w:pStyle w:val="13"/>
            </w:pPr>
            <w:r>
              <w:t>Вопрос</w:t>
            </w:r>
          </w:p>
          <w:p w14:paraId="7849C4EA" w14:textId="77777777" w:rsidR="00010611" w:rsidRDefault="00010611" w:rsidP="00010611">
            <w:pPr>
              <w:pStyle w:val="13"/>
            </w:pPr>
            <w:r>
              <w:t>Чекбокс «Обязательный»</w:t>
            </w:r>
          </w:p>
          <w:p w14:paraId="41143746" w14:textId="77777777" w:rsidR="00010611" w:rsidRDefault="00010611" w:rsidP="00010611">
            <w:pPr>
              <w:pStyle w:val="13"/>
            </w:pPr>
            <w:r>
              <w:t>Иконка перемещения вопроса</w:t>
            </w:r>
          </w:p>
          <w:p w14:paraId="3F99526B" w14:textId="77777777" w:rsidR="00010611" w:rsidRDefault="00010611" w:rsidP="00010611">
            <w:pPr>
              <w:pStyle w:val="13"/>
            </w:pPr>
            <w:r>
              <w:t>Иконка удаления вопроса</w:t>
            </w:r>
          </w:p>
          <w:p w14:paraId="77FBB27A" w14:textId="77777777" w:rsidR="00010611" w:rsidRDefault="00010611" w:rsidP="00010611">
            <w:pPr>
              <w:pStyle w:val="13"/>
            </w:pPr>
            <w:r>
              <w:t>Тип ответа</w:t>
            </w:r>
          </w:p>
          <w:p w14:paraId="0DFAE9D6" w14:textId="77777777" w:rsidR="00010611" w:rsidRDefault="00010611" w:rsidP="00010611">
            <w:pPr>
              <w:pStyle w:val="13"/>
            </w:pPr>
            <w:r>
              <w:t>Ответы</w:t>
            </w:r>
          </w:p>
          <w:p w14:paraId="6DE95F6D" w14:textId="77777777" w:rsidR="00010611" w:rsidRDefault="00010611" w:rsidP="00010611">
            <w:pPr>
              <w:pStyle w:val="13"/>
            </w:pPr>
            <w:r>
              <w:t>Кнопка «Редактировать»</w:t>
            </w:r>
          </w:p>
          <w:p w14:paraId="2CFECAA4" w14:textId="77777777" w:rsidR="00010611" w:rsidRDefault="00010611" w:rsidP="00010611">
            <w:pPr>
              <w:pStyle w:val="13"/>
            </w:pPr>
            <w:r>
              <w:t>Кнопка «Удалить»</w:t>
            </w:r>
          </w:p>
          <w:p w14:paraId="45B0BABD" w14:textId="77777777" w:rsidR="00010611" w:rsidRDefault="00010611" w:rsidP="00010611">
            <w:pPr>
              <w:pStyle w:val="13"/>
            </w:pPr>
            <w:r>
              <w:t>Кнопка «Добавить ответ»</w:t>
            </w:r>
          </w:p>
          <w:p w14:paraId="5A88A936" w14:textId="27F8B13D" w:rsidR="00010611" w:rsidRPr="002B2AEF" w:rsidRDefault="00010611" w:rsidP="00010611">
            <w:pPr>
              <w:pStyle w:val="13"/>
            </w:pPr>
            <w:r>
              <w:t>Кнопка «Добавить вопрос»</w:t>
            </w:r>
          </w:p>
        </w:tc>
      </w:tr>
      <w:tr w:rsidR="00010611" w:rsidRPr="002472CF" w14:paraId="622AFD8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96EE306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5E084853" w14:textId="7B87BBC2" w:rsidR="00010611" w:rsidRPr="00097F7C" w:rsidRDefault="00010611" w:rsidP="00010611">
            <w:pPr>
              <w:pStyle w:val="afff0"/>
            </w:pPr>
            <w:r>
              <w:t>Перейти на форму «Статистика»</w:t>
            </w:r>
          </w:p>
        </w:tc>
        <w:tc>
          <w:tcPr>
            <w:tcW w:w="7088" w:type="dxa"/>
          </w:tcPr>
          <w:p w14:paraId="74FAFFFB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7ED6C3B3" w14:textId="77777777" w:rsidR="00010611" w:rsidRDefault="00010611" w:rsidP="00010611">
            <w:pPr>
              <w:pStyle w:val="13"/>
            </w:pPr>
            <w:r>
              <w:t>Всего опрошено</w:t>
            </w:r>
          </w:p>
          <w:p w14:paraId="101EA67D" w14:textId="77777777" w:rsidR="00010611" w:rsidRDefault="00010611" w:rsidP="00010611">
            <w:pPr>
              <w:pStyle w:val="13"/>
            </w:pPr>
            <w:r>
              <w:t>Завершили опрос</w:t>
            </w:r>
          </w:p>
          <w:p w14:paraId="02E5B1A7" w14:textId="77777777" w:rsidR="00010611" w:rsidRDefault="00010611" w:rsidP="00010611">
            <w:pPr>
              <w:pStyle w:val="13"/>
            </w:pPr>
            <w:r>
              <w:t>Не завершили опрос</w:t>
            </w:r>
          </w:p>
          <w:p w14:paraId="7ECB8E9C" w14:textId="40DCF589" w:rsidR="00010611" w:rsidRPr="002B2AEF" w:rsidRDefault="00010611" w:rsidP="00010611">
            <w:pPr>
              <w:pStyle w:val="13"/>
            </w:pPr>
            <w:r>
              <w:t>Статистика по каждому вопросу</w:t>
            </w:r>
          </w:p>
        </w:tc>
      </w:tr>
      <w:tr w:rsidR="00010611" w:rsidRPr="002472CF" w14:paraId="1218ABF1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8A6DB6A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243C450E" w14:textId="4EAE2C6F" w:rsidR="00010611" w:rsidRPr="00097F7C" w:rsidRDefault="00010611" w:rsidP="00010611">
            <w:pPr>
              <w:pStyle w:val="afff0"/>
            </w:pPr>
            <w:r>
              <w:t>Перейти на форму «Опросы планируемых объемов потребления»</w:t>
            </w:r>
          </w:p>
        </w:tc>
        <w:tc>
          <w:tcPr>
            <w:tcW w:w="7088" w:type="dxa"/>
          </w:tcPr>
          <w:p w14:paraId="18B11DBB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156E3BB7" w14:textId="77777777" w:rsidR="00010611" w:rsidRDefault="00010611" w:rsidP="00010611">
            <w:pPr>
              <w:pStyle w:val="13"/>
            </w:pPr>
            <w:r>
              <w:t>Кнопка «Создать опрос»</w:t>
            </w:r>
          </w:p>
          <w:p w14:paraId="40F5A5BC" w14:textId="77777777" w:rsidR="00010611" w:rsidRDefault="00010611" w:rsidP="00010611">
            <w:pPr>
              <w:pStyle w:val="13"/>
            </w:pPr>
            <w:r>
              <w:lastRenderedPageBreak/>
              <w:t>Год планирования объемов потребления</w:t>
            </w:r>
          </w:p>
          <w:p w14:paraId="3731F1DE" w14:textId="2AE3F75D" w:rsidR="00010611" w:rsidRPr="002B2AEF" w:rsidRDefault="00010611" w:rsidP="00010611">
            <w:pPr>
              <w:pStyle w:val="13"/>
            </w:pPr>
            <w:r>
              <w:t>Список опросов</w:t>
            </w:r>
          </w:p>
        </w:tc>
      </w:tr>
      <w:tr w:rsidR="00010611" w:rsidRPr="002472CF" w14:paraId="78BFDF32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15CA6F6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3A7E152B" w14:textId="31365624" w:rsidR="00010611" w:rsidRPr="00097F7C" w:rsidRDefault="00010611" w:rsidP="00010611">
            <w:pPr>
              <w:pStyle w:val="afff0"/>
            </w:pPr>
            <w:r>
              <w:t xml:space="preserve">Перейти на форму </w:t>
            </w:r>
            <w:r>
              <w:rPr>
                <w:rFonts w:eastAsia="Calibri"/>
              </w:rPr>
              <w:t>настройки опроса планирования объемов</w:t>
            </w:r>
          </w:p>
        </w:tc>
        <w:tc>
          <w:tcPr>
            <w:tcW w:w="7088" w:type="dxa"/>
          </w:tcPr>
          <w:p w14:paraId="6CA1DE25" w14:textId="77777777" w:rsidR="00010611" w:rsidRDefault="00010611" w:rsidP="00010611">
            <w:pPr>
              <w:pStyle w:val="afff0"/>
            </w:pPr>
            <w:r>
              <w:t>Форма содержит:</w:t>
            </w:r>
          </w:p>
          <w:p w14:paraId="725830BE" w14:textId="77777777" w:rsidR="00010611" w:rsidRDefault="00010611" w:rsidP="00010611">
            <w:pPr>
              <w:pStyle w:val="13"/>
            </w:pPr>
            <w:r>
              <w:t>Год</w:t>
            </w:r>
          </w:p>
          <w:p w14:paraId="3C52D153" w14:textId="77777777" w:rsidR="00010611" w:rsidRDefault="00010611" w:rsidP="00010611">
            <w:pPr>
              <w:pStyle w:val="13"/>
            </w:pPr>
            <w:r>
              <w:t>Дата начала опроса</w:t>
            </w:r>
          </w:p>
          <w:p w14:paraId="503530FF" w14:textId="77777777" w:rsidR="00010611" w:rsidRDefault="00010611" w:rsidP="00010611">
            <w:pPr>
              <w:pStyle w:val="13"/>
            </w:pPr>
            <w:r>
              <w:t>Дата завершения опроса</w:t>
            </w:r>
          </w:p>
          <w:p w14:paraId="23A58A4B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11FED862" w14:textId="20B7290D" w:rsidR="00010611" w:rsidRPr="002B2AEF" w:rsidRDefault="00010611" w:rsidP="00010611">
            <w:pPr>
              <w:pStyle w:val="13"/>
            </w:pPr>
            <w:r>
              <w:t>Кнопка «Сохранить»</w:t>
            </w:r>
          </w:p>
        </w:tc>
      </w:tr>
      <w:tr w:rsidR="00010611" w:rsidRPr="002472CF" w14:paraId="23AD931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5561D45" w14:textId="4174A64E" w:rsidR="00010611" w:rsidRPr="002B2AEF" w:rsidRDefault="00010611" w:rsidP="004857DD">
            <w:pPr>
              <w:pStyle w:val="afff0"/>
              <w:jc w:val="center"/>
            </w:pPr>
            <w:r>
              <w:t>Создание опроса</w:t>
            </w:r>
          </w:p>
        </w:tc>
      </w:tr>
      <w:tr w:rsidR="00010611" w:rsidRPr="002472CF" w14:paraId="1DD71F46" w14:textId="77777777" w:rsidTr="004C6012">
        <w:trPr>
          <w:trHeight w:val="558"/>
        </w:trPr>
        <w:tc>
          <w:tcPr>
            <w:tcW w:w="616" w:type="dxa"/>
            <w:vAlign w:val="center"/>
          </w:tcPr>
          <w:p w14:paraId="2E81A3F7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40E1B0E6" w14:textId="77777777" w:rsidR="004F5E74" w:rsidRPr="00D1412E" w:rsidRDefault="004F5E74" w:rsidP="00D1412E">
            <w:pPr>
              <w:pStyle w:val="afff0"/>
              <w:rPr>
                <w:b/>
                <w:bCs/>
                <w:i/>
                <w:iCs/>
              </w:rPr>
            </w:pPr>
            <w:bookmarkStart w:id="122" w:name="_Hlk149843625"/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2D4C2DB0" w14:textId="77777777" w:rsidR="004F5E74" w:rsidRPr="00D1412E" w:rsidRDefault="004F5E74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248C8CF2" w14:textId="0BBCCA62" w:rsidR="004F5E74" w:rsidRPr="00D1412E" w:rsidRDefault="004F5E74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Администратор открыл страницу «Опросы»</w:t>
            </w:r>
            <w:r w:rsidR="00D1412E">
              <w:rPr>
                <w:i/>
                <w:iCs/>
              </w:rPr>
              <w:t>.</w:t>
            </w:r>
          </w:p>
          <w:bookmarkEnd w:id="122"/>
          <w:p w14:paraId="2C4DD499" w14:textId="77777777" w:rsidR="004F5E74" w:rsidRDefault="004F5E74" w:rsidP="00D1412E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49FCA037" w14:textId="3F07E0F4" w:rsidR="00010611" w:rsidRDefault="00010611" w:rsidP="00AA60D9">
            <w:pPr>
              <w:pStyle w:val="17"/>
              <w:numPr>
                <w:ilvl w:val="0"/>
                <w:numId w:val="100"/>
              </w:numPr>
            </w:pPr>
            <w:r>
              <w:t>Администратор выбирает «Произвольные опросы».</w:t>
            </w:r>
          </w:p>
          <w:p w14:paraId="0C5A693B" w14:textId="77777777" w:rsidR="00010611" w:rsidRDefault="00010611" w:rsidP="004C6012">
            <w:pPr>
              <w:pStyle w:val="17"/>
            </w:pPr>
            <w:r>
              <w:t xml:space="preserve">Администратор нажимает на кнопку «Добавить опрос». </w:t>
            </w:r>
          </w:p>
          <w:p w14:paraId="7113EBE1" w14:textId="77777777" w:rsidR="00010611" w:rsidRDefault="00010611" w:rsidP="004C6012">
            <w:pPr>
              <w:pStyle w:val="17"/>
            </w:pPr>
            <w:r>
              <w:t>«Администратор выполняет следующие действия:</w:t>
            </w:r>
          </w:p>
          <w:p w14:paraId="244D05DC" w14:textId="77777777" w:rsidR="00010611" w:rsidRDefault="00010611" w:rsidP="004C6012">
            <w:pPr>
              <w:pStyle w:val="2"/>
            </w:pPr>
            <w:r>
              <w:t>задает временной интервал опроса;</w:t>
            </w:r>
          </w:p>
          <w:p w14:paraId="39E68AC9" w14:textId="77777777" w:rsidR="00010611" w:rsidRDefault="00010611" w:rsidP="004C6012">
            <w:pPr>
              <w:pStyle w:val="2"/>
            </w:pPr>
            <w:r>
              <w:t xml:space="preserve">заполняет обязательные поля формы: </w:t>
            </w:r>
          </w:p>
          <w:p w14:paraId="5C670DE5" w14:textId="77777777" w:rsidR="00010611" w:rsidRDefault="00010611" w:rsidP="004C6012">
            <w:pPr>
              <w:pStyle w:val="3"/>
            </w:pPr>
            <w:r>
              <w:t>«Название опроса»;</w:t>
            </w:r>
          </w:p>
          <w:p w14:paraId="788CF1F7" w14:textId="77777777" w:rsidR="00010611" w:rsidRDefault="00010611" w:rsidP="004C6012">
            <w:pPr>
              <w:pStyle w:val="3"/>
            </w:pPr>
            <w:r>
              <w:t>«Описание опроса»;</w:t>
            </w:r>
          </w:p>
          <w:p w14:paraId="522B8086" w14:textId="77777777" w:rsidR="00010611" w:rsidRDefault="00010611" w:rsidP="004C6012">
            <w:pPr>
              <w:pStyle w:val="3"/>
            </w:pPr>
            <w:r>
              <w:t>«Текст после опроса»;</w:t>
            </w:r>
          </w:p>
          <w:p w14:paraId="69EE6ED1" w14:textId="1ED9CEAB" w:rsidR="00010611" w:rsidRDefault="00010611" w:rsidP="004C6012">
            <w:pPr>
              <w:pStyle w:val="2"/>
            </w:pPr>
            <w:r>
              <w:t xml:space="preserve">нажимает на </w:t>
            </w:r>
            <w:del w:id="123" w:author="Владимир" w:date="2023-11-13T14:05:00Z">
              <w:r w:rsidDel="006703C7">
                <w:delText>кнопку «Дальше»</w:delText>
              </w:r>
            </w:del>
            <w:ins w:id="124" w:author="Владимир" w:date="2023-11-13T14:05:00Z">
              <w:r w:rsidR="006703C7">
                <w:t>вкладку «Вопросы»</w:t>
              </w:r>
            </w:ins>
            <w:r>
              <w:t>.</w:t>
            </w:r>
          </w:p>
          <w:p w14:paraId="50F62BDD" w14:textId="77777777" w:rsidR="00010611" w:rsidRDefault="00010611" w:rsidP="00D1412E">
            <w:pPr>
              <w:pStyle w:val="17"/>
            </w:pPr>
            <w:r>
              <w:t>Администратор выполняет следующие действия:</w:t>
            </w:r>
          </w:p>
          <w:p w14:paraId="0EFD8D16" w14:textId="77777777" w:rsidR="00010611" w:rsidRDefault="00010611" w:rsidP="004C6012">
            <w:pPr>
              <w:pStyle w:val="2"/>
            </w:pPr>
            <w:r>
              <w:t>заполняет обязательные поля формы «Вопросы»:</w:t>
            </w:r>
          </w:p>
          <w:p w14:paraId="301A49A1" w14:textId="77777777" w:rsidR="00010611" w:rsidRDefault="00010611" w:rsidP="004C6012">
            <w:pPr>
              <w:pStyle w:val="3"/>
            </w:pPr>
            <w:r>
              <w:t>«Вопрос»;</w:t>
            </w:r>
          </w:p>
          <w:p w14:paraId="7B8767A6" w14:textId="77777777" w:rsidR="00010611" w:rsidRDefault="00010611" w:rsidP="004C6012">
            <w:pPr>
              <w:pStyle w:val="3"/>
            </w:pPr>
            <w:r>
              <w:t xml:space="preserve">«Тип ответа»; </w:t>
            </w:r>
          </w:p>
          <w:p w14:paraId="14A0340F" w14:textId="77777777" w:rsidR="00010611" w:rsidRDefault="00010611" w:rsidP="004C6012">
            <w:pPr>
              <w:pStyle w:val="3"/>
            </w:pPr>
            <w:r>
              <w:t>«Ответы», с редактируемыми вариантами;</w:t>
            </w:r>
          </w:p>
          <w:p w14:paraId="3E7C0F40" w14:textId="0E23D610" w:rsidR="00010611" w:rsidRPr="00097F7C" w:rsidRDefault="00010611" w:rsidP="004C6012">
            <w:pPr>
              <w:pStyle w:val="2"/>
            </w:pPr>
            <w:r>
              <w:t>нажимает на кнопку «Сохранить».</w:t>
            </w:r>
          </w:p>
        </w:tc>
        <w:tc>
          <w:tcPr>
            <w:tcW w:w="7088" w:type="dxa"/>
          </w:tcPr>
          <w:p w14:paraId="2F8F0526" w14:textId="77777777" w:rsidR="004C6012" w:rsidRDefault="004C6012" w:rsidP="00AA60D9">
            <w:pPr>
              <w:pStyle w:val="17"/>
              <w:numPr>
                <w:ilvl w:val="0"/>
                <w:numId w:val="99"/>
              </w:numPr>
            </w:pPr>
            <w:r>
              <w:t>ЛКК отображает страницу со списком опросов.</w:t>
            </w:r>
          </w:p>
          <w:p w14:paraId="569D645C" w14:textId="77777777" w:rsidR="004C6012" w:rsidRDefault="004C6012" w:rsidP="004C6012">
            <w:pPr>
              <w:pStyle w:val="17"/>
            </w:pPr>
            <w:r>
              <w:t>ЛКК отображает страницу «Новый опрос», вкладка «Главное».</w:t>
            </w:r>
          </w:p>
          <w:p w14:paraId="39438CAB" w14:textId="5D82315B" w:rsidR="004C6012" w:rsidRDefault="004C6012" w:rsidP="004C6012">
            <w:pPr>
              <w:pStyle w:val="17"/>
            </w:pPr>
            <w:r>
              <w:t xml:space="preserve">ЛКК отображает </w:t>
            </w:r>
            <w:del w:id="125" w:author="Владимир" w:date="2023-11-13T14:05:00Z">
              <w:r w:rsidDel="006703C7">
                <w:delText xml:space="preserve">следующий шаг на </w:delText>
              </w:r>
            </w:del>
            <w:r>
              <w:t>вкладк</w:t>
            </w:r>
            <w:ins w:id="126" w:author="Владимир" w:date="2023-11-13T14:06:00Z">
              <w:r w:rsidR="006703C7">
                <w:t>у</w:t>
              </w:r>
            </w:ins>
            <w:del w:id="127" w:author="Владимир" w:date="2023-11-13T14:06:00Z">
              <w:r w:rsidDel="006703C7">
                <w:delText>е</w:delText>
              </w:r>
            </w:del>
            <w:r>
              <w:t xml:space="preserve"> «Вопросы»</w:t>
            </w:r>
          </w:p>
          <w:p w14:paraId="44DD2832" w14:textId="77777777" w:rsidR="004C6012" w:rsidRDefault="004C6012" w:rsidP="004C6012">
            <w:pPr>
              <w:pStyle w:val="17"/>
            </w:pPr>
            <w:r>
              <w:t>ЛКК выполняет следующие действия:</w:t>
            </w:r>
          </w:p>
          <w:p w14:paraId="735BE791" w14:textId="77777777" w:rsidR="004C6012" w:rsidRDefault="004C6012" w:rsidP="004C6012">
            <w:pPr>
              <w:pStyle w:val="2"/>
            </w:pPr>
            <w:r>
              <w:t>закрывает страницу создания опроса;</w:t>
            </w:r>
          </w:p>
          <w:p w14:paraId="27CFAAFA" w14:textId="77777777" w:rsidR="004C6012" w:rsidRDefault="004C6012" w:rsidP="004C6012">
            <w:pPr>
              <w:pStyle w:val="2"/>
            </w:pPr>
            <w:r>
              <w:t>отображает сохраненный опрос в списке опросов на странице «Произвольные опросы»;</w:t>
            </w:r>
          </w:p>
          <w:p w14:paraId="64DEF1B0" w14:textId="77777777" w:rsidR="004C6012" w:rsidRDefault="004C6012" w:rsidP="004C6012">
            <w:pPr>
              <w:pStyle w:val="2"/>
            </w:pPr>
            <w:r>
              <w:t>отображает опрос в клиентской части ЛКК</w:t>
            </w:r>
          </w:p>
          <w:p w14:paraId="3861DFE5" w14:textId="77777777" w:rsidR="00010611" w:rsidRPr="004C6012" w:rsidRDefault="00010611" w:rsidP="00010611">
            <w:pPr>
              <w:pStyle w:val="afff0"/>
            </w:pPr>
          </w:p>
        </w:tc>
      </w:tr>
      <w:tr w:rsidR="00010611" w:rsidRPr="002472CF" w14:paraId="3CBE3A1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E6D28AC" w14:textId="6AE84369" w:rsidR="00010611" w:rsidRPr="002B2AEF" w:rsidRDefault="00010611" w:rsidP="004C6012">
            <w:pPr>
              <w:pStyle w:val="afff"/>
            </w:pPr>
            <w:r>
              <w:t>Просмотр статистики по опросу</w:t>
            </w:r>
          </w:p>
        </w:tc>
      </w:tr>
      <w:tr w:rsidR="00010611" w:rsidRPr="002472CF" w14:paraId="75FE2FFD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589401E9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78C0B031" w14:textId="77777777" w:rsidR="004F5E74" w:rsidRPr="00D1412E" w:rsidRDefault="004F5E74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1334325A" w14:textId="77777777" w:rsidR="004F5E74" w:rsidRPr="00D1412E" w:rsidRDefault="004F5E74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547C658F" w14:textId="08F63903" w:rsidR="004F5E74" w:rsidRPr="00D1412E" w:rsidRDefault="004F5E74" w:rsidP="00D1412E">
            <w:pPr>
              <w:pStyle w:val="13"/>
              <w:rPr>
                <w:i/>
                <w:iCs/>
              </w:rPr>
            </w:pPr>
            <w:r w:rsidRPr="00D1412E">
              <w:rPr>
                <w:i/>
                <w:iCs/>
              </w:rPr>
              <w:t>Администратор открыл страницу «Произвольные опросы»</w:t>
            </w:r>
            <w:r w:rsidR="00D1412E">
              <w:rPr>
                <w:i/>
                <w:iCs/>
              </w:rPr>
              <w:t>.</w:t>
            </w:r>
          </w:p>
          <w:p w14:paraId="1AA64C10" w14:textId="20C3E4F3" w:rsidR="004F5E74" w:rsidRPr="001E2CFF" w:rsidRDefault="004F5E74" w:rsidP="00D1412E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Создан произвольный опрос</w:t>
            </w:r>
            <w:r w:rsidR="00D1412E" w:rsidRPr="001E2CFF">
              <w:rPr>
                <w:i/>
                <w:iCs/>
              </w:rPr>
              <w:t>.</w:t>
            </w:r>
          </w:p>
          <w:p w14:paraId="16330310" w14:textId="77777777" w:rsidR="00D1412E" w:rsidRDefault="00D1412E" w:rsidP="00D1412E">
            <w:pPr>
              <w:pStyle w:val="13"/>
              <w:numPr>
                <w:ilvl w:val="0"/>
                <w:numId w:val="0"/>
              </w:numPr>
              <w:ind w:left="397"/>
            </w:pPr>
          </w:p>
          <w:p w14:paraId="3EFD5F98" w14:textId="42643DDE" w:rsidR="00010611" w:rsidRDefault="00010611" w:rsidP="00AA60D9">
            <w:pPr>
              <w:pStyle w:val="17"/>
              <w:numPr>
                <w:ilvl w:val="0"/>
                <w:numId w:val="101"/>
              </w:numPr>
            </w:pPr>
            <w:r>
              <w:lastRenderedPageBreak/>
              <w:t xml:space="preserve">Администратор </w:t>
            </w:r>
            <w:r w:rsidRPr="00291B44">
              <w:t>выбирает опрос</w:t>
            </w:r>
            <w:r>
              <w:t>.</w:t>
            </w:r>
          </w:p>
          <w:p w14:paraId="411A2EAC" w14:textId="48A3A9B2" w:rsidR="00010611" w:rsidRPr="00097F7C" w:rsidRDefault="00010611" w:rsidP="004C6012">
            <w:pPr>
              <w:pStyle w:val="17"/>
            </w:pPr>
            <w:r>
              <w:t>Администратор нажимает на вкладку «Статистика».</w:t>
            </w:r>
          </w:p>
        </w:tc>
        <w:tc>
          <w:tcPr>
            <w:tcW w:w="7088" w:type="dxa"/>
          </w:tcPr>
          <w:p w14:paraId="6BAF70D9" w14:textId="36A0BB88" w:rsidR="004C6012" w:rsidRPr="004C6012" w:rsidRDefault="004C6012" w:rsidP="00AA60D9">
            <w:pPr>
              <w:pStyle w:val="17"/>
              <w:numPr>
                <w:ilvl w:val="0"/>
                <w:numId w:val="102"/>
              </w:numPr>
            </w:pPr>
            <w:r>
              <w:lastRenderedPageBreak/>
              <w:t>ЛКК отображает</w:t>
            </w:r>
            <w:r w:rsidRPr="00291B44">
              <w:t xml:space="preserve"> страницу просмотра опроса на</w:t>
            </w:r>
            <w:r>
              <w:t xml:space="preserve"> вкладк</w:t>
            </w:r>
            <w:r w:rsidRPr="00291B44">
              <w:t>е</w:t>
            </w:r>
            <w:r>
              <w:t xml:space="preserve"> «</w:t>
            </w:r>
            <w:r w:rsidRPr="00291B44">
              <w:t>Главное</w:t>
            </w:r>
            <w:r>
              <w:t>»</w:t>
            </w:r>
            <w:r w:rsidRPr="00291B44">
              <w:t>.</w:t>
            </w:r>
          </w:p>
          <w:p w14:paraId="247D4CF6" w14:textId="54982C6E" w:rsidR="00010611" w:rsidRPr="004C6012" w:rsidRDefault="004C6012" w:rsidP="004C6012">
            <w:pPr>
              <w:pStyle w:val="17"/>
            </w:pPr>
            <w:r>
              <w:t>ЛКК отображает статистику по текущему опросу</w:t>
            </w:r>
          </w:p>
        </w:tc>
      </w:tr>
      <w:tr w:rsidR="00010611" w:rsidRPr="002472CF" w14:paraId="4C32E1F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3B46FD3" w14:textId="5482B5A6" w:rsidR="00010611" w:rsidRPr="002B2AEF" w:rsidRDefault="00010611" w:rsidP="004C6012">
            <w:pPr>
              <w:pStyle w:val="afff"/>
            </w:pPr>
            <w:r>
              <w:t>Редактирование опроса</w:t>
            </w:r>
          </w:p>
        </w:tc>
      </w:tr>
      <w:tr w:rsidR="00010611" w:rsidRPr="002472CF" w14:paraId="2BFEA1D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8E88544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468F4EA2" w14:textId="77777777" w:rsidR="004F5E74" w:rsidRPr="00D1412E" w:rsidRDefault="004F5E74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02C87CB0" w14:textId="77777777" w:rsidR="004F5E74" w:rsidRPr="001E2CFF" w:rsidRDefault="004F5E74" w:rsidP="00D1412E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60642BA0" w14:textId="77777777" w:rsidR="004F5E74" w:rsidRPr="001E2CFF" w:rsidRDefault="004F5E74" w:rsidP="00D1412E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открыл страницу «Произвольные опросы»;</w:t>
            </w:r>
          </w:p>
          <w:p w14:paraId="0E208515" w14:textId="244C0906" w:rsidR="004F5E74" w:rsidRPr="001E2CFF" w:rsidRDefault="004F5E74" w:rsidP="00D1412E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Создан произвольный опрос</w:t>
            </w:r>
            <w:r w:rsidR="00D1412E" w:rsidRPr="001E2CFF">
              <w:rPr>
                <w:i/>
                <w:iCs/>
              </w:rPr>
              <w:t>.</w:t>
            </w:r>
          </w:p>
          <w:p w14:paraId="3F3661A0" w14:textId="77777777" w:rsidR="00D1412E" w:rsidRDefault="00D1412E" w:rsidP="00D1412E">
            <w:pPr>
              <w:pStyle w:val="13"/>
              <w:numPr>
                <w:ilvl w:val="0"/>
                <w:numId w:val="0"/>
              </w:numPr>
              <w:ind w:left="397"/>
            </w:pPr>
          </w:p>
          <w:p w14:paraId="75CC1032" w14:textId="6668C577" w:rsidR="00010611" w:rsidRDefault="00010611" w:rsidP="00AA60D9">
            <w:pPr>
              <w:pStyle w:val="17"/>
              <w:numPr>
                <w:ilvl w:val="0"/>
                <w:numId w:val="104"/>
              </w:numPr>
              <w:rPr>
                <w:ins w:id="128" w:author="Владимир" w:date="2023-11-13T14:09:00Z"/>
              </w:rPr>
            </w:pPr>
            <w:r>
              <w:t xml:space="preserve">Администратор </w:t>
            </w:r>
            <w:r w:rsidRPr="00291B44">
              <w:t>выбирает опрос.</w:t>
            </w:r>
          </w:p>
          <w:p w14:paraId="5C6C42B1" w14:textId="7128CC95" w:rsidR="006703C7" w:rsidRDefault="006703C7" w:rsidP="00AA60D9">
            <w:pPr>
              <w:pStyle w:val="17"/>
              <w:numPr>
                <w:ilvl w:val="0"/>
                <w:numId w:val="104"/>
              </w:numPr>
            </w:pPr>
            <w:ins w:id="129" w:author="Владимир" w:date="2023-11-13T14:09:00Z">
              <w:r>
                <w:t>Администратор нажимает кнопку «Редактировать</w:t>
              </w:r>
            </w:ins>
          </w:p>
          <w:p w14:paraId="5B4D4896" w14:textId="2BE58227" w:rsidR="004F5E74" w:rsidRPr="00097F7C" w:rsidRDefault="00010611" w:rsidP="001E2CFF">
            <w:pPr>
              <w:pStyle w:val="17"/>
            </w:pPr>
            <w:r>
              <w:t xml:space="preserve">Администратор </w:t>
            </w:r>
            <w:r w:rsidRPr="00291B44">
              <w:t>редактирует поля и нажимает кнопку сохранения.</w:t>
            </w:r>
          </w:p>
        </w:tc>
        <w:tc>
          <w:tcPr>
            <w:tcW w:w="7088" w:type="dxa"/>
          </w:tcPr>
          <w:p w14:paraId="57FD29E0" w14:textId="73C4E66A" w:rsidR="004C6012" w:rsidRPr="006703C7" w:rsidRDefault="004C6012" w:rsidP="00AA60D9">
            <w:pPr>
              <w:pStyle w:val="17"/>
              <w:numPr>
                <w:ilvl w:val="0"/>
                <w:numId w:val="103"/>
              </w:numPr>
              <w:rPr>
                <w:ins w:id="130" w:author="Владимир" w:date="2023-11-13T14:09:00Z"/>
                <w:lang w:val="ru"/>
                <w:rPrChange w:id="131" w:author="Владимир" w:date="2023-11-13T14:09:00Z">
                  <w:rPr>
                    <w:ins w:id="132" w:author="Владимир" w:date="2023-11-13T14:09:00Z"/>
                  </w:rPr>
                </w:rPrChange>
              </w:rPr>
            </w:pPr>
            <w:r>
              <w:t>ЛКК отображает</w:t>
            </w:r>
            <w:r w:rsidRPr="004C6012">
              <w:t xml:space="preserve"> страницу просмотра опроса на</w:t>
            </w:r>
            <w:r>
              <w:t xml:space="preserve"> вкладк</w:t>
            </w:r>
            <w:r w:rsidRPr="004C6012">
              <w:t>е</w:t>
            </w:r>
            <w:r>
              <w:t xml:space="preserve"> «</w:t>
            </w:r>
            <w:r w:rsidRPr="004C6012">
              <w:t>Главное</w:t>
            </w:r>
            <w:r>
              <w:t>»</w:t>
            </w:r>
            <w:r w:rsidRPr="004C6012">
              <w:t>.</w:t>
            </w:r>
          </w:p>
          <w:p w14:paraId="63C85EF3" w14:textId="40718BDF" w:rsidR="006703C7" w:rsidRPr="004C6012" w:rsidRDefault="006703C7" w:rsidP="00AA60D9">
            <w:pPr>
              <w:pStyle w:val="17"/>
              <w:numPr>
                <w:ilvl w:val="0"/>
                <w:numId w:val="103"/>
              </w:numPr>
              <w:rPr>
                <w:lang w:val="ru"/>
              </w:rPr>
            </w:pPr>
            <w:ins w:id="133" w:author="Владимир" w:date="2023-11-13T14:09:00Z">
              <w:r>
                <w:t xml:space="preserve">ЛКК переводит блок в </w:t>
              </w:r>
            </w:ins>
            <w:ins w:id="134" w:author="Владимир" w:date="2023-11-13T14:10:00Z">
              <w:r>
                <w:t>режим редактирования</w:t>
              </w:r>
            </w:ins>
          </w:p>
          <w:p w14:paraId="5A5E6C69" w14:textId="77777777" w:rsidR="004C6012" w:rsidRDefault="004C6012" w:rsidP="004C6012">
            <w:pPr>
              <w:pStyle w:val="17"/>
            </w:pPr>
            <w:r>
              <w:t>ЛКК выполняет следующие действия:</w:t>
            </w:r>
          </w:p>
          <w:p w14:paraId="7371E157" w14:textId="77777777" w:rsidR="004C6012" w:rsidRDefault="004C6012" w:rsidP="004C6012">
            <w:pPr>
              <w:pStyle w:val="2"/>
            </w:pPr>
            <w:r>
              <w:t>закрывает опрос и сохраняет изменения;</w:t>
            </w:r>
          </w:p>
          <w:p w14:paraId="4E5CD4D9" w14:textId="72DEC7B4" w:rsidR="004C6012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  <w:p w14:paraId="3EE68164" w14:textId="77777777" w:rsidR="00010611" w:rsidRPr="004C6012" w:rsidRDefault="00010611" w:rsidP="00010611">
            <w:pPr>
              <w:pStyle w:val="afff0"/>
              <w:rPr>
                <w:lang w:val="ru"/>
              </w:rPr>
            </w:pPr>
          </w:p>
        </w:tc>
      </w:tr>
      <w:tr w:rsidR="00010611" w:rsidRPr="002472CF" w14:paraId="4FC66BE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1297DA8" w14:textId="2CB2F7E5" w:rsidR="00010611" w:rsidRPr="002B2AEF" w:rsidRDefault="00010611" w:rsidP="004C6012">
            <w:pPr>
              <w:pStyle w:val="afff"/>
            </w:pPr>
            <w:r>
              <w:t>Удаление опроса</w:t>
            </w:r>
          </w:p>
        </w:tc>
      </w:tr>
      <w:tr w:rsidR="00010611" w:rsidRPr="002472CF" w14:paraId="5E797A1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EFF49A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1DDD247F" w14:textId="77777777" w:rsidR="004F5E74" w:rsidRPr="00D1412E" w:rsidRDefault="004F5E74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47CDDB60" w14:textId="77777777" w:rsidR="004F5E74" w:rsidRPr="001E2CFF" w:rsidRDefault="004F5E74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3F65D767" w14:textId="77777777" w:rsidR="004F5E74" w:rsidRPr="001E2CFF" w:rsidRDefault="004F5E74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открыл страницу «Произвольные опросы»;</w:t>
            </w:r>
          </w:p>
          <w:p w14:paraId="5DFA5FB0" w14:textId="0DB2FADB" w:rsidR="004F5E74" w:rsidRPr="001E2CFF" w:rsidRDefault="004F5E74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Создан произвольный опрос</w:t>
            </w:r>
            <w:r w:rsidR="001E2CFF" w:rsidRPr="001E2CFF">
              <w:rPr>
                <w:i/>
                <w:iCs/>
              </w:rPr>
              <w:t>.</w:t>
            </w:r>
          </w:p>
          <w:p w14:paraId="4D24F523" w14:textId="77777777" w:rsidR="004F5E74" w:rsidRDefault="004F5E74" w:rsidP="001E2CFF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4C17E2A9" w14:textId="6935B9C7" w:rsidR="00010611" w:rsidRDefault="00010611" w:rsidP="00AA60D9">
            <w:pPr>
              <w:pStyle w:val="17"/>
              <w:numPr>
                <w:ilvl w:val="0"/>
                <w:numId w:val="105"/>
              </w:numPr>
            </w:pPr>
            <w:r>
              <w:t xml:space="preserve">Администратор </w:t>
            </w:r>
            <w:r w:rsidRPr="00291B44">
              <w:t>выбирает опрос.</w:t>
            </w:r>
          </w:p>
          <w:p w14:paraId="213C9A79" w14:textId="77777777" w:rsidR="00010611" w:rsidRDefault="00010611" w:rsidP="004C6012">
            <w:pPr>
              <w:pStyle w:val="17"/>
            </w:pPr>
            <w:r>
              <w:t>Администратор нажимает кнопку удаления.</w:t>
            </w:r>
          </w:p>
          <w:p w14:paraId="194A4705" w14:textId="010EF8A1" w:rsidR="004F5E74" w:rsidRDefault="00010611" w:rsidP="001E2CFF">
            <w:pPr>
              <w:pStyle w:val="17"/>
            </w:pPr>
            <w:r>
              <w:t>Администратор нажимает кнопку подтверждения удаления</w:t>
            </w:r>
          </w:p>
          <w:p w14:paraId="10877670" w14:textId="61AF3327" w:rsidR="004F5E74" w:rsidRPr="00097F7C" w:rsidRDefault="004F5E74" w:rsidP="004F5E74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</w:tc>
        <w:tc>
          <w:tcPr>
            <w:tcW w:w="7088" w:type="dxa"/>
          </w:tcPr>
          <w:p w14:paraId="3B16B0F7" w14:textId="77777777" w:rsidR="004C6012" w:rsidRDefault="004C6012" w:rsidP="00AA60D9">
            <w:pPr>
              <w:pStyle w:val="17"/>
              <w:numPr>
                <w:ilvl w:val="0"/>
                <w:numId w:val="106"/>
              </w:numPr>
            </w:pPr>
            <w:r>
              <w:t>ЛКК отображает страницу просмотра опроса на вкладке «Главное».</w:t>
            </w:r>
          </w:p>
          <w:p w14:paraId="1D3A6735" w14:textId="6E7B6CDC" w:rsidR="004C6012" w:rsidRDefault="004C6012" w:rsidP="00AA60D9">
            <w:pPr>
              <w:pStyle w:val="17"/>
              <w:numPr>
                <w:ilvl w:val="0"/>
                <w:numId w:val="103"/>
              </w:numPr>
            </w:pPr>
            <w:r>
              <w:t>ЛКК отображает окно подтверждения удаления.</w:t>
            </w:r>
          </w:p>
          <w:p w14:paraId="7804A7D6" w14:textId="4AA96085" w:rsidR="004C6012" w:rsidRDefault="004C6012" w:rsidP="00AA60D9">
            <w:pPr>
              <w:pStyle w:val="17"/>
              <w:numPr>
                <w:ilvl w:val="0"/>
                <w:numId w:val="103"/>
              </w:numPr>
            </w:pPr>
            <w:r>
              <w:t xml:space="preserve">ЛКК выполняет следующие действия: </w:t>
            </w:r>
          </w:p>
          <w:p w14:paraId="65A7BB85" w14:textId="77777777" w:rsidR="004C6012" w:rsidRDefault="004C6012" w:rsidP="004C6012">
            <w:pPr>
              <w:pStyle w:val="2"/>
            </w:pPr>
            <w:r>
              <w:t>закрывает страницу просмотра опроса;</w:t>
            </w:r>
          </w:p>
          <w:p w14:paraId="6ED1C40A" w14:textId="77777777" w:rsidR="004C6012" w:rsidRDefault="004C6012" w:rsidP="004C6012">
            <w:pPr>
              <w:pStyle w:val="2"/>
            </w:pPr>
            <w:r>
              <w:t xml:space="preserve">удаляет опрос; </w:t>
            </w:r>
          </w:p>
          <w:p w14:paraId="005AB4F7" w14:textId="77777777" w:rsidR="004C6012" w:rsidRDefault="004C6012" w:rsidP="004C6012">
            <w:pPr>
              <w:pStyle w:val="2"/>
            </w:pPr>
            <w:r>
              <w:t>перестает отображать опрос в клиентской части ЛКК;</w:t>
            </w:r>
          </w:p>
          <w:p w14:paraId="37D76CE6" w14:textId="32DD08A0" w:rsidR="00010611" w:rsidRPr="002B2AEF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</w:tc>
      </w:tr>
      <w:tr w:rsidR="00010611" w:rsidRPr="002472CF" w14:paraId="3621190A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9F0CE24" w14:textId="6E7FE203" w:rsidR="00010611" w:rsidRPr="002B2AEF" w:rsidRDefault="00010611" w:rsidP="004C6012">
            <w:pPr>
              <w:pStyle w:val="afff"/>
            </w:pPr>
            <w:r>
              <w:t>Снятие опроса с публикации</w:t>
            </w:r>
          </w:p>
        </w:tc>
      </w:tr>
      <w:tr w:rsidR="00010611" w:rsidRPr="002472CF" w14:paraId="38F99074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82F34DA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666C4A8F" w14:textId="77777777" w:rsidR="004F5E74" w:rsidRPr="00D1412E" w:rsidRDefault="004F5E74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63754A75" w14:textId="77777777" w:rsidR="004F5E74" w:rsidRPr="001E2CFF" w:rsidRDefault="004F5E74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25B643AC" w14:textId="77777777" w:rsidR="004F5E74" w:rsidRPr="001E2CFF" w:rsidRDefault="004F5E74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открыл страницу «Произвольные опросы»;</w:t>
            </w:r>
          </w:p>
          <w:p w14:paraId="797DB3EC" w14:textId="3A059425" w:rsidR="004F5E74" w:rsidRDefault="004F5E74" w:rsidP="001E2CFF">
            <w:pPr>
              <w:pStyle w:val="13"/>
            </w:pPr>
            <w:r>
              <w:t xml:space="preserve">Создан </w:t>
            </w:r>
            <w:r w:rsidRPr="001E2CFF">
              <w:rPr>
                <w:i/>
                <w:iCs/>
              </w:rPr>
              <w:t>произвольный</w:t>
            </w:r>
            <w:r>
              <w:t xml:space="preserve"> опрос</w:t>
            </w:r>
            <w:r w:rsidR="001E2CFF">
              <w:t>.</w:t>
            </w:r>
          </w:p>
          <w:p w14:paraId="31AC98CC" w14:textId="77777777" w:rsidR="004F5E74" w:rsidRDefault="004F5E74" w:rsidP="004F5E74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  <w:p w14:paraId="54D2E778" w14:textId="456E915E" w:rsidR="00010611" w:rsidRDefault="00010611" w:rsidP="00AA60D9">
            <w:pPr>
              <w:pStyle w:val="17"/>
              <w:numPr>
                <w:ilvl w:val="0"/>
                <w:numId w:val="107"/>
              </w:numPr>
            </w:pPr>
            <w:r>
              <w:t xml:space="preserve">Администратор </w:t>
            </w:r>
            <w:r w:rsidRPr="00291B44">
              <w:t>выбирает опрос</w:t>
            </w:r>
            <w:r>
              <w:t>.</w:t>
            </w:r>
          </w:p>
          <w:p w14:paraId="360B466B" w14:textId="696092CA" w:rsidR="00010611" w:rsidRPr="00097F7C" w:rsidRDefault="004F5E74">
            <w:pPr>
              <w:pStyle w:val="17"/>
              <w:numPr>
                <w:ilvl w:val="0"/>
                <w:numId w:val="107"/>
              </w:numPr>
            </w:pPr>
            <w:r>
              <w:t xml:space="preserve">Администратор </w:t>
            </w:r>
            <w:ins w:id="135" w:author="Владимир" w:date="2023-11-13T14:13:00Z">
              <w:r w:rsidR="006703C7">
                <w:t>нажимает на кнопку «Снять с публикации»</w:t>
              </w:r>
            </w:ins>
            <w:del w:id="136" w:author="Владимир" w:date="2023-11-13T14:13:00Z">
              <w:r w:rsidDel="006703C7">
                <w:delText>деактивирует чек</w:delText>
              </w:r>
              <w:r w:rsidR="001E2CFF" w:rsidDel="006703C7">
                <w:delText>-</w:delText>
              </w:r>
              <w:r w:rsidDel="006703C7">
                <w:delText>бокс активности и сохраняет изменения.</w:delText>
              </w:r>
            </w:del>
          </w:p>
        </w:tc>
        <w:tc>
          <w:tcPr>
            <w:tcW w:w="7088" w:type="dxa"/>
          </w:tcPr>
          <w:p w14:paraId="02A53A0F" w14:textId="77777777" w:rsidR="004C6012" w:rsidRPr="000C639E" w:rsidRDefault="004C6012" w:rsidP="00AA60D9">
            <w:pPr>
              <w:pStyle w:val="17"/>
              <w:numPr>
                <w:ilvl w:val="0"/>
                <w:numId w:val="108"/>
              </w:numPr>
            </w:pPr>
            <w:r>
              <w:t>ЛКК отображает</w:t>
            </w:r>
            <w:r w:rsidRPr="004C6012">
              <w:t xml:space="preserve"> страницу просмотра опроса на</w:t>
            </w:r>
            <w:r>
              <w:t xml:space="preserve"> вкладк</w:t>
            </w:r>
            <w:r w:rsidRPr="004C6012">
              <w:t>е</w:t>
            </w:r>
            <w:r>
              <w:t xml:space="preserve"> «</w:t>
            </w:r>
            <w:r w:rsidRPr="004C6012">
              <w:t>Главное</w:t>
            </w:r>
            <w:r>
              <w:t>»</w:t>
            </w:r>
            <w:r w:rsidRPr="004C6012">
              <w:t>.</w:t>
            </w:r>
          </w:p>
          <w:p w14:paraId="375D9FA1" w14:textId="77777777" w:rsidR="004C6012" w:rsidRDefault="004C6012" w:rsidP="00AA60D9">
            <w:pPr>
              <w:pStyle w:val="17"/>
              <w:numPr>
                <w:ilvl w:val="0"/>
                <w:numId w:val="103"/>
              </w:numPr>
            </w:pPr>
            <w:r>
              <w:t>ЛКК выполняет следующие действия:</w:t>
            </w:r>
          </w:p>
          <w:p w14:paraId="1DC1B4B7" w14:textId="77777777" w:rsidR="004C6012" w:rsidRDefault="004C6012" w:rsidP="004C6012">
            <w:pPr>
              <w:pStyle w:val="2"/>
            </w:pPr>
            <w:r>
              <w:t>закрывает страницу просмотра опроса;</w:t>
            </w:r>
          </w:p>
          <w:p w14:paraId="2B3E8010" w14:textId="77777777" w:rsidR="004C6012" w:rsidRDefault="004C6012" w:rsidP="004C6012">
            <w:pPr>
              <w:pStyle w:val="2"/>
            </w:pPr>
            <w:r>
              <w:t>перестает отображать опрос в клиентской части ЛКК;</w:t>
            </w:r>
          </w:p>
          <w:p w14:paraId="69994BB0" w14:textId="17C3A667" w:rsidR="00010611" w:rsidRPr="002B2AEF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</w:tc>
      </w:tr>
      <w:tr w:rsidR="00010611" w:rsidRPr="002472CF" w14:paraId="6C85F26E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F51B47D" w14:textId="00758006" w:rsidR="00010611" w:rsidRPr="002B2AEF" w:rsidRDefault="00010611" w:rsidP="004C6012">
            <w:pPr>
              <w:pStyle w:val="afff"/>
            </w:pPr>
            <w:r>
              <w:t>Создание опроса планирования</w:t>
            </w:r>
          </w:p>
        </w:tc>
      </w:tr>
      <w:tr w:rsidR="00010611" w:rsidRPr="002472CF" w14:paraId="194A8AB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C176768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53501136" w14:textId="77777777" w:rsidR="0025254C" w:rsidRPr="00D1412E" w:rsidRDefault="0025254C" w:rsidP="00D1412E">
            <w:pPr>
              <w:pStyle w:val="afff0"/>
              <w:rPr>
                <w:b/>
                <w:bCs/>
                <w:i/>
                <w:iCs/>
              </w:rPr>
            </w:pPr>
            <w:r w:rsidRPr="00D1412E">
              <w:rPr>
                <w:b/>
                <w:bCs/>
                <w:i/>
                <w:iCs/>
              </w:rPr>
              <w:t>Предусловия:</w:t>
            </w:r>
          </w:p>
          <w:p w14:paraId="41B1268C" w14:textId="77777777" w:rsidR="0025254C" w:rsidRPr="001E2CFF" w:rsidRDefault="0025254C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авторизован в административной части ЛКК</w:t>
            </w:r>
          </w:p>
          <w:p w14:paraId="13CEA207" w14:textId="4420B235" w:rsidR="0025254C" w:rsidRPr="001E2CFF" w:rsidRDefault="0025254C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lastRenderedPageBreak/>
              <w:t>Администратор открыл страницу «Опросы»</w:t>
            </w:r>
          </w:p>
          <w:p w14:paraId="73FE90FE" w14:textId="77777777" w:rsidR="0025254C" w:rsidRDefault="0025254C" w:rsidP="001E2CFF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07E5E03F" w14:textId="792AA4BB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 xml:space="preserve">Администратор </w:t>
            </w:r>
            <w:r w:rsidRPr="003D1203">
              <w:t>выбирает</w:t>
            </w:r>
            <w:r>
              <w:t xml:space="preserve"> «Опросы планируемых объемов потребления»</w:t>
            </w:r>
            <w:r w:rsidRPr="003D1203">
              <w:t>.</w:t>
            </w:r>
          </w:p>
          <w:p w14:paraId="430A9019" w14:textId="77777777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 xml:space="preserve">Администратор нажимает кнопку добавления опроса. </w:t>
            </w:r>
          </w:p>
          <w:p w14:paraId="470EEFA6" w14:textId="77777777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выполняет следующие действия:</w:t>
            </w:r>
          </w:p>
          <w:p w14:paraId="230C7B9D" w14:textId="77777777" w:rsidR="00010611" w:rsidRDefault="00010611" w:rsidP="004C6012">
            <w:pPr>
              <w:pStyle w:val="2"/>
            </w:pPr>
            <w:r>
              <w:t>задает временной интервал показа опроса;</w:t>
            </w:r>
          </w:p>
          <w:p w14:paraId="30EEF460" w14:textId="77777777" w:rsidR="00010611" w:rsidRDefault="00010611" w:rsidP="004C6012">
            <w:pPr>
              <w:pStyle w:val="2"/>
            </w:pPr>
            <w:r>
              <w:t>заполняет планируемый год потребления;</w:t>
            </w:r>
          </w:p>
          <w:p w14:paraId="28E6FCB7" w14:textId="79D1C6BC" w:rsidR="0025254C" w:rsidRPr="00097F7C" w:rsidRDefault="00010611" w:rsidP="001E2CFF">
            <w:pPr>
              <w:pStyle w:val="2"/>
            </w:pPr>
            <w:r>
              <w:t>нажимает кнопку сохранения</w:t>
            </w:r>
          </w:p>
        </w:tc>
        <w:tc>
          <w:tcPr>
            <w:tcW w:w="7088" w:type="dxa"/>
          </w:tcPr>
          <w:p w14:paraId="2DD0C1B3" w14:textId="77777777" w:rsidR="004C6012" w:rsidRDefault="004C6012" w:rsidP="00AA60D9">
            <w:pPr>
              <w:pStyle w:val="17"/>
              <w:numPr>
                <w:ilvl w:val="0"/>
                <w:numId w:val="110"/>
              </w:numPr>
            </w:pPr>
            <w:r>
              <w:lastRenderedPageBreak/>
              <w:t>ЛКК отображает</w:t>
            </w:r>
            <w:r w:rsidRPr="004C6012">
              <w:t xml:space="preserve"> страницу со списком опросов планирования.</w:t>
            </w:r>
          </w:p>
          <w:p w14:paraId="519194E1" w14:textId="77777777" w:rsidR="004C6012" w:rsidRDefault="004C6012" w:rsidP="004C6012">
            <w:pPr>
              <w:pStyle w:val="17"/>
            </w:pPr>
            <w:r>
              <w:t xml:space="preserve">ЛКК отображает </w:t>
            </w:r>
            <w:r w:rsidRPr="004C6012">
              <w:t>страницу</w:t>
            </w:r>
            <w:r>
              <w:t xml:space="preserve"> </w:t>
            </w:r>
            <w:r w:rsidRPr="004C6012">
              <w:t>создания опроса</w:t>
            </w:r>
            <w:r>
              <w:t xml:space="preserve"> </w:t>
            </w:r>
            <w:r w:rsidRPr="004C6012">
              <w:t>планирования.</w:t>
            </w:r>
          </w:p>
          <w:p w14:paraId="692D8D1E" w14:textId="77777777" w:rsidR="004C6012" w:rsidRDefault="004C6012" w:rsidP="004C6012">
            <w:pPr>
              <w:pStyle w:val="17"/>
            </w:pPr>
            <w:r>
              <w:lastRenderedPageBreak/>
              <w:t xml:space="preserve">ЛКК выполняет следующие действия: </w:t>
            </w:r>
          </w:p>
          <w:p w14:paraId="138BACCA" w14:textId="77777777" w:rsidR="004C6012" w:rsidRDefault="004C6012" w:rsidP="004C6012">
            <w:pPr>
              <w:pStyle w:val="2"/>
            </w:pPr>
            <w:r>
              <w:t>закрывает страницу создания опроса;</w:t>
            </w:r>
          </w:p>
          <w:p w14:paraId="707082A5" w14:textId="77777777" w:rsidR="004C6012" w:rsidRDefault="004C6012" w:rsidP="004C6012">
            <w:pPr>
              <w:pStyle w:val="2"/>
            </w:pPr>
            <w:r>
              <w:t>отображает сохраненный опрос в списке опросов на странице «Опросы планируемых объемов потребления»;</w:t>
            </w:r>
          </w:p>
          <w:p w14:paraId="2750D5CD" w14:textId="77777777" w:rsidR="004C6012" w:rsidRDefault="004C6012" w:rsidP="004C6012">
            <w:pPr>
              <w:pStyle w:val="2"/>
            </w:pPr>
            <w:r>
              <w:t>генерирует сессии опросов планирования на каждый объект клиента</w:t>
            </w:r>
          </w:p>
          <w:p w14:paraId="4079BCBE" w14:textId="6326D5A3" w:rsidR="00010611" w:rsidRPr="004C6012" w:rsidRDefault="004C6012" w:rsidP="004C6012">
            <w:pPr>
              <w:pStyle w:val="2"/>
              <w:rPr>
                <w:lang w:val="ru"/>
              </w:rPr>
            </w:pPr>
            <w:r>
              <w:t>отображает опросы планирования в клиентской части ЛКК</w:t>
            </w:r>
          </w:p>
        </w:tc>
      </w:tr>
      <w:tr w:rsidR="00010611" w:rsidRPr="002472CF" w14:paraId="44A9880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538F206" w14:textId="3C8A6D6E" w:rsidR="00010611" w:rsidRPr="002B2AEF" w:rsidRDefault="00010611" w:rsidP="004C6012">
            <w:pPr>
              <w:pStyle w:val="afff"/>
            </w:pPr>
            <w:r>
              <w:lastRenderedPageBreak/>
              <w:t>Редактирование опроса планирования</w:t>
            </w:r>
          </w:p>
        </w:tc>
      </w:tr>
      <w:tr w:rsidR="00010611" w:rsidRPr="002472CF" w14:paraId="0905FFC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C222E41" w14:textId="77777777" w:rsidR="00010611" w:rsidRPr="00686476" w:rsidRDefault="00010611" w:rsidP="00AA60D9">
            <w:pPr>
              <w:pStyle w:val="a1"/>
              <w:numPr>
                <w:ilvl w:val="0"/>
                <w:numId w:val="85"/>
              </w:numPr>
            </w:pPr>
          </w:p>
        </w:tc>
        <w:tc>
          <w:tcPr>
            <w:tcW w:w="7464" w:type="dxa"/>
          </w:tcPr>
          <w:p w14:paraId="52CC5084" w14:textId="77777777" w:rsidR="0025254C" w:rsidRPr="001E2CFF" w:rsidRDefault="0025254C" w:rsidP="001E2CFF">
            <w:pPr>
              <w:pStyle w:val="afff0"/>
              <w:rPr>
                <w:b/>
                <w:bCs/>
                <w:i/>
                <w:iCs/>
              </w:rPr>
            </w:pPr>
            <w:r w:rsidRPr="001E2CFF">
              <w:rPr>
                <w:b/>
                <w:bCs/>
                <w:i/>
                <w:iCs/>
              </w:rPr>
              <w:t>Предусловия:</w:t>
            </w:r>
          </w:p>
          <w:p w14:paraId="0339C7AD" w14:textId="77777777" w:rsidR="0025254C" w:rsidRPr="001E2CFF" w:rsidRDefault="0025254C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авторизован в административной части ЛКК;</w:t>
            </w:r>
          </w:p>
          <w:p w14:paraId="5AADE4A7" w14:textId="77777777" w:rsidR="0025254C" w:rsidRPr="001E2CFF" w:rsidRDefault="0025254C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Администратор открыл страницу «Опросы планируемых объемов потребления»;</w:t>
            </w:r>
          </w:p>
          <w:p w14:paraId="7A249EF2" w14:textId="5C29CC56" w:rsidR="0025254C" w:rsidRPr="001E2CFF" w:rsidRDefault="0025254C" w:rsidP="001E2CFF">
            <w:pPr>
              <w:pStyle w:val="13"/>
              <w:rPr>
                <w:i/>
                <w:iCs/>
              </w:rPr>
            </w:pPr>
            <w:r w:rsidRPr="001E2CFF">
              <w:rPr>
                <w:i/>
                <w:iCs/>
              </w:rPr>
              <w:t>Создан опрос планирования</w:t>
            </w:r>
          </w:p>
          <w:p w14:paraId="1D6F52E8" w14:textId="77777777" w:rsidR="0025254C" w:rsidRDefault="0025254C" w:rsidP="001E2CFF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12DF0DF6" w14:textId="69F2A9F7" w:rsidR="00010611" w:rsidRDefault="00010611" w:rsidP="00AA60D9">
            <w:pPr>
              <w:pStyle w:val="17"/>
              <w:numPr>
                <w:ilvl w:val="0"/>
                <w:numId w:val="111"/>
              </w:numPr>
            </w:pPr>
            <w:r>
              <w:t xml:space="preserve">Администратор </w:t>
            </w:r>
            <w:r w:rsidRPr="00E91D85">
              <w:t>выбирает опрос.</w:t>
            </w:r>
          </w:p>
          <w:p w14:paraId="7655601B" w14:textId="5D97B6F2" w:rsidR="00010611" w:rsidRPr="00097F7C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редактирует поля и нажимает кнопку сохранения</w:t>
            </w:r>
          </w:p>
        </w:tc>
        <w:tc>
          <w:tcPr>
            <w:tcW w:w="7088" w:type="dxa"/>
          </w:tcPr>
          <w:p w14:paraId="0A12DA63" w14:textId="77777777" w:rsidR="004C6012" w:rsidRDefault="004C6012" w:rsidP="00AA60D9">
            <w:pPr>
              <w:pStyle w:val="17"/>
              <w:numPr>
                <w:ilvl w:val="0"/>
                <w:numId w:val="112"/>
              </w:numPr>
            </w:pPr>
            <w:r>
              <w:t>ЛКК отображает страницу просмотра опроса планирования.</w:t>
            </w:r>
          </w:p>
          <w:p w14:paraId="0FD47A11" w14:textId="0A3618D8" w:rsidR="004C6012" w:rsidRDefault="004C6012" w:rsidP="00AA60D9">
            <w:pPr>
              <w:pStyle w:val="17"/>
              <w:numPr>
                <w:ilvl w:val="0"/>
                <w:numId w:val="109"/>
              </w:numPr>
            </w:pPr>
            <w:r>
              <w:t>ЛКК выполняет следующие действия:</w:t>
            </w:r>
          </w:p>
          <w:p w14:paraId="655B9BEA" w14:textId="77777777" w:rsidR="004C6012" w:rsidRDefault="004C6012" w:rsidP="004C6012">
            <w:pPr>
              <w:pStyle w:val="2"/>
            </w:pPr>
            <w:r>
              <w:t>закрывает опрос и сохраняет изменения;</w:t>
            </w:r>
          </w:p>
          <w:p w14:paraId="4454EC9C" w14:textId="067953A0" w:rsidR="00010611" w:rsidRPr="002B2AEF" w:rsidRDefault="004C6012" w:rsidP="004C6012">
            <w:pPr>
              <w:pStyle w:val="2"/>
            </w:pPr>
            <w:r>
              <w:t>отображает страницу «Опросы планируемых объемов потребления»</w:t>
            </w:r>
          </w:p>
        </w:tc>
      </w:tr>
    </w:tbl>
    <w:p w14:paraId="6535C0E2" w14:textId="22922716" w:rsidR="00953D62" w:rsidRDefault="00953D62" w:rsidP="00953D62">
      <w:pPr>
        <w:pStyle w:val="33"/>
      </w:pPr>
      <w:bookmarkStart w:id="137" w:name="_Toc149855554"/>
      <w:r w:rsidRPr="002472CF">
        <w:t xml:space="preserve">Проверка </w:t>
      </w:r>
      <w:r>
        <w:t>реализации требований к подсистеме «Публикации»</w:t>
      </w:r>
      <w:bookmarkEnd w:id="137"/>
    </w:p>
    <w:p w14:paraId="5A35813B" w14:textId="71D1A330" w:rsidR="00953D62" w:rsidRDefault="00953D62" w:rsidP="00953D62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_Ref147494588 \h </w:instrText>
      </w:r>
      <w:r w:rsidR="00010611" w:rsidRPr="00010611">
        <w:instrText>\#\0</w:instrText>
      </w:r>
      <w:r w:rsidR="00010611">
        <w:fldChar w:fldCharType="separate"/>
      </w:r>
      <w:r w:rsidR="00226F6B">
        <w:t>14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«Публикации».</w:t>
      </w:r>
    </w:p>
    <w:p w14:paraId="51AB9A2F" w14:textId="1D7FEC59" w:rsidR="00953D62" w:rsidRPr="006E5ECA" w:rsidRDefault="00953D62" w:rsidP="00953D62">
      <w:pPr>
        <w:pStyle w:val="affe"/>
      </w:pPr>
      <w:bookmarkStart w:id="138" w:name="_Ref147494588"/>
      <w:r>
        <w:t xml:space="preserve">Таблица </w:t>
      </w:r>
      <w:fldSimple w:instr=" SEQ Таблица \* ARABIC ">
        <w:r w:rsidR="00226F6B">
          <w:rPr>
            <w:noProof/>
          </w:rPr>
          <w:t>14</w:t>
        </w:r>
      </w:fldSimple>
      <w:r>
        <w:t xml:space="preserve"> – Методика проверки реализации </w:t>
      </w:r>
      <w:bookmarkEnd w:id="138"/>
      <w:r w:rsidR="00010611">
        <w:t>требований к подсистеме «Публикации»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598"/>
        <w:gridCol w:w="18"/>
        <w:gridCol w:w="7464"/>
        <w:gridCol w:w="7088"/>
      </w:tblGrid>
      <w:tr w:rsidR="00953D62" w:rsidRPr="002472CF" w14:paraId="6D476384" w14:textId="77777777" w:rsidTr="009E64BE">
        <w:trPr>
          <w:tblHeader/>
        </w:trPr>
        <w:tc>
          <w:tcPr>
            <w:tcW w:w="616" w:type="dxa"/>
            <w:gridSpan w:val="2"/>
            <w:shd w:val="clear" w:color="auto" w:fill="auto"/>
            <w:vAlign w:val="center"/>
          </w:tcPr>
          <w:p w14:paraId="3F46F08A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F86B474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DC58336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307318" w:rsidRPr="002472CF" w14:paraId="57E7C439" w14:textId="0908A75E" w:rsidTr="000C16F8">
        <w:trPr>
          <w:trHeight w:val="402"/>
        </w:trPr>
        <w:tc>
          <w:tcPr>
            <w:tcW w:w="15168" w:type="dxa"/>
            <w:gridSpan w:val="4"/>
            <w:vAlign w:val="center"/>
          </w:tcPr>
          <w:p w14:paraId="2C09875C" w14:textId="01F999A0" w:rsidR="00307318" w:rsidRDefault="00307318" w:rsidP="004C6012">
            <w:pPr>
              <w:pStyle w:val="afff"/>
            </w:pPr>
            <w:r>
              <w:t>Общие требования</w:t>
            </w:r>
          </w:p>
        </w:tc>
      </w:tr>
      <w:tr w:rsidR="00783C39" w:rsidRPr="002472CF" w14:paraId="52F14718" w14:textId="2C5FC3D1" w:rsidTr="000C16F8">
        <w:trPr>
          <w:trHeight w:val="402"/>
        </w:trPr>
        <w:tc>
          <w:tcPr>
            <w:tcW w:w="598" w:type="dxa"/>
            <w:vAlign w:val="center"/>
          </w:tcPr>
          <w:p w14:paraId="1344D6CE" w14:textId="77777777" w:rsidR="00783C39" w:rsidRDefault="00783C39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14570" w:type="dxa"/>
            <w:gridSpan w:val="3"/>
            <w:vAlign w:val="center"/>
          </w:tcPr>
          <w:p w14:paraId="70E7F25A" w14:textId="46FFA92C" w:rsidR="00783C39" w:rsidRDefault="00783C39" w:rsidP="00374C6A">
            <w:pPr>
              <w:pStyle w:val="afff0"/>
            </w:pPr>
            <w:r>
              <w:t>Выполнить проверки</w:t>
            </w:r>
            <w:r w:rsidR="00374C6A">
              <w:t xml:space="preserve"> 3-4</w:t>
            </w:r>
            <w:r>
              <w:t xml:space="preserve"> таблицы 14</w:t>
            </w:r>
          </w:p>
        </w:tc>
      </w:tr>
      <w:tr w:rsidR="00783C39" w:rsidRPr="002472CF" w14:paraId="57BD1BCC" w14:textId="7F378839" w:rsidTr="000C16F8">
        <w:trPr>
          <w:trHeight w:val="402"/>
        </w:trPr>
        <w:tc>
          <w:tcPr>
            <w:tcW w:w="15168" w:type="dxa"/>
            <w:gridSpan w:val="4"/>
            <w:vAlign w:val="center"/>
          </w:tcPr>
          <w:p w14:paraId="1071E2CE" w14:textId="0AA6D197" w:rsidR="00783C39" w:rsidRDefault="00783C39" w:rsidP="004C6012">
            <w:pPr>
              <w:pStyle w:val="afff"/>
            </w:pPr>
            <w:r>
              <w:t>Требования к интерфейсу</w:t>
            </w:r>
          </w:p>
        </w:tc>
      </w:tr>
      <w:tr w:rsidR="00307318" w:rsidRPr="002472CF" w14:paraId="54EFF49A" w14:textId="1745959C" w:rsidTr="001E2CFF">
        <w:trPr>
          <w:trHeight w:val="402"/>
        </w:trPr>
        <w:tc>
          <w:tcPr>
            <w:tcW w:w="598" w:type="dxa"/>
            <w:vAlign w:val="center"/>
          </w:tcPr>
          <w:p w14:paraId="0AF78683" w14:textId="77777777" w:rsidR="00307318" w:rsidRDefault="00307318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82" w:type="dxa"/>
            <w:gridSpan w:val="2"/>
          </w:tcPr>
          <w:p w14:paraId="1C34CD93" w14:textId="77777777" w:rsidR="00307318" w:rsidRDefault="00374C6A" w:rsidP="00AA60D9">
            <w:pPr>
              <w:pStyle w:val="17"/>
              <w:numPr>
                <w:ilvl w:val="0"/>
                <w:numId w:val="244"/>
              </w:numPr>
            </w:pPr>
            <w:r>
              <w:t>Перейти в панель администрирования.</w:t>
            </w:r>
          </w:p>
          <w:p w14:paraId="5320D624" w14:textId="77777777" w:rsidR="00374C6A" w:rsidRDefault="00374C6A" w:rsidP="00AA60D9">
            <w:pPr>
              <w:pStyle w:val="17"/>
              <w:numPr>
                <w:ilvl w:val="0"/>
                <w:numId w:val="111"/>
              </w:numPr>
            </w:pPr>
            <w:r>
              <w:t>Перейти в раздел «Контент».</w:t>
            </w:r>
          </w:p>
          <w:p w14:paraId="2CA3D5E9" w14:textId="2C6F95DE" w:rsidR="00374C6A" w:rsidRDefault="00374C6A" w:rsidP="00AA60D9">
            <w:pPr>
              <w:pStyle w:val="17"/>
              <w:numPr>
                <w:ilvl w:val="0"/>
                <w:numId w:val="111"/>
              </w:numPr>
            </w:pPr>
            <w:r>
              <w:lastRenderedPageBreak/>
              <w:t>Перейти в раздел «</w:t>
            </w:r>
            <w:r w:rsidR="008E0F1E">
              <w:t>Публикации».</w:t>
            </w:r>
          </w:p>
        </w:tc>
        <w:tc>
          <w:tcPr>
            <w:tcW w:w="7088" w:type="dxa"/>
            <w:vAlign w:val="center"/>
          </w:tcPr>
          <w:p w14:paraId="30C00153" w14:textId="00A95B80" w:rsidR="008E0F1E" w:rsidRDefault="008E0F1E" w:rsidP="00AA60D9">
            <w:pPr>
              <w:pStyle w:val="17"/>
              <w:numPr>
                <w:ilvl w:val="0"/>
                <w:numId w:val="245"/>
              </w:numPr>
            </w:pPr>
            <w:r>
              <w:lastRenderedPageBreak/>
              <w:t>Отображается панель администрирования.</w:t>
            </w:r>
          </w:p>
          <w:p w14:paraId="50FF9469" w14:textId="4E7739A9" w:rsidR="008E0F1E" w:rsidRDefault="008E0F1E" w:rsidP="00AA60D9">
            <w:pPr>
              <w:pStyle w:val="17"/>
              <w:numPr>
                <w:ilvl w:val="0"/>
                <w:numId w:val="244"/>
              </w:numPr>
            </w:pPr>
            <w:r>
              <w:t>Отображается раздел «Контент».</w:t>
            </w:r>
          </w:p>
          <w:p w14:paraId="16921D1A" w14:textId="4C63D1AC" w:rsidR="00307318" w:rsidRDefault="008E0F1E" w:rsidP="00AA60D9">
            <w:pPr>
              <w:pStyle w:val="17"/>
              <w:numPr>
                <w:ilvl w:val="0"/>
                <w:numId w:val="244"/>
              </w:numPr>
            </w:pPr>
            <w:r>
              <w:lastRenderedPageBreak/>
              <w:t>Отображается раздел «Публикации».</w:t>
            </w:r>
          </w:p>
          <w:p w14:paraId="2031AC67" w14:textId="77777777" w:rsidR="008E0F1E" w:rsidRDefault="008E0F1E" w:rsidP="008E0F1E">
            <w:pPr>
              <w:pStyle w:val="afff0"/>
            </w:pPr>
          </w:p>
          <w:p w14:paraId="37F56D36" w14:textId="77777777" w:rsidR="008E0F1E" w:rsidRDefault="008E0F1E" w:rsidP="008E0F1E">
            <w:pPr>
              <w:pStyle w:val="afff0"/>
            </w:pPr>
            <w:r>
              <w:t>На форме публикаций отображаются:</w:t>
            </w:r>
          </w:p>
          <w:p w14:paraId="5D6B7B65" w14:textId="77777777" w:rsidR="008E0F1E" w:rsidRDefault="008E0F1E" w:rsidP="001E2CFF">
            <w:pPr>
              <w:pStyle w:val="13"/>
            </w:pPr>
            <w:r>
              <w:t>Иконка дополнительных действий;</w:t>
            </w:r>
          </w:p>
          <w:p w14:paraId="7F69B62B" w14:textId="77777777" w:rsidR="008E0F1E" w:rsidRDefault="008E0F1E" w:rsidP="001E2CFF">
            <w:pPr>
              <w:pStyle w:val="13"/>
            </w:pPr>
            <w:r>
              <w:t>Название публикации;</w:t>
            </w:r>
          </w:p>
          <w:p w14:paraId="157E7FB7" w14:textId="77777777" w:rsidR="008E0F1E" w:rsidRDefault="008E0F1E" w:rsidP="001E2CFF">
            <w:pPr>
              <w:pStyle w:val="13"/>
            </w:pPr>
            <w:r>
              <w:t>Активность;</w:t>
            </w:r>
          </w:p>
          <w:p w14:paraId="30F65F21" w14:textId="77777777" w:rsidR="008E0F1E" w:rsidRDefault="008E0F1E" w:rsidP="001E2CFF">
            <w:pPr>
              <w:pStyle w:val="13"/>
            </w:pPr>
            <w:r>
              <w:t>Сортировка;</w:t>
            </w:r>
          </w:p>
          <w:p w14:paraId="76AC520C" w14:textId="77777777" w:rsidR="008E0F1E" w:rsidRDefault="008E0F1E" w:rsidP="001E2CFF">
            <w:pPr>
              <w:pStyle w:val="13"/>
            </w:pPr>
            <w:r>
              <w:t>Дата изменения;</w:t>
            </w:r>
          </w:p>
          <w:p w14:paraId="34E76BBE" w14:textId="77777777" w:rsidR="008E0F1E" w:rsidRDefault="008E0F1E" w:rsidP="001E2CFF">
            <w:pPr>
              <w:pStyle w:val="13"/>
            </w:pPr>
            <w:r>
              <w:t>Идентификатор;</w:t>
            </w:r>
          </w:p>
          <w:p w14:paraId="63895045" w14:textId="2930489F" w:rsidR="008E0F1E" w:rsidRDefault="008E0F1E" w:rsidP="001E2CFF">
            <w:pPr>
              <w:pStyle w:val="13"/>
            </w:pPr>
            <w:r>
              <w:t>Поля для фильтрации/поиска</w:t>
            </w:r>
          </w:p>
        </w:tc>
      </w:tr>
      <w:tr w:rsidR="008E0F1E" w:rsidRPr="002472CF" w14:paraId="722F474B" w14:textId="77777777" w:rsidTr="001E2CFF">
        <w:trPr>
          <w:trHeight w:val="402"/>
        </w:trPr>
        <w:tc>
          <w:tcPr>
            <w:tcW w:w="598" w:type="dxa"/>
            <w:vAlign w:val="center"/>
          </w:tcPr>
          <w:p w14:paraId="1F7FAB76" w14:textId="77777777" w:rsidR="008E0F1E" w:rsidRDefault="008E0F1E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82" w:type="dxa"/>
            <w:gridSpan w:val="2"/>
          </w:tcPr>
          <w:p w14:paraId="164708D2" w14:textId="176359EF" w:rsidR="008E0F1E" w:rsidRPr="001E2CFF" w:rsidRDefault="008E0F1E" w:rsidP="001E2CFF">
            <w:pPr>
              <w:pStyle w:val="afff0"/>
              <w:rPr>
                <w:rFonts w:ascii="Times New Roman" w:hAnsi="Times New Roman"/>
                <w:b/>
                <w:bCs/>
                <w:i/>
                <w:iCs/>
              </w:rPr>
            </w:pPr>
            <w:r w:rsidRPr="001E2CFF">
              <w:rPr>
                <w:rFonts w:ascii="Times New Roman" w:hAnsi="Times New Roman"/>
                <w:b/>
                <w:bCs/>
                <w:i/>
                <w:iCs/>
              </w:rPr>
              <w:t>Предусловие:</w:t>
            </w:r>
            <w:r w:rsidR="001E2CF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Pr="001E2CFF">
              <w:rPr>
                <w:i/>
                <w:iCs/>
              </w:rPr>
              <w:t>Выполнена проверка 2 таблица 14.</w:t>
            </w:r>
          </w:p>
          <w:p w14:paraId="7116C2EC" w14:textId="77777777" w:rsidR="008E0F1E" w:rsidRDefault="008E0F1E" w:rsidP="001E2CFF">
            <w:pPr>
              <w:pStyle w:val="afff0"/>
            </w:pPr>
          </w:p>
          <w:p w14:paraId="7FE1A36F" w14:textId="7EFE299C" w:rsidR="008E0F1E" w:rsidRDefault="008E0F1E" w:rsidP="001E2CFF">
            <w:pPr>
              <w:pStyle w:val="afff0"/>
            </w:pPr>
            <w:r>
              <w:t>Перейти в карточку публикации.</w:t>
            </w:r>
          </w:p>
        </w:tc>
        <w:tc>
          <w:tcPr>
            <w:tcW w:w="7088" w:type="dxa"/>
            <w:vAlign w:val="center"/>
          </w:tcPr>
          <w:p w14:paraId="2C6261F3" w14:textId="77777777" w:rsidR="008E0F1E" w:rsidRDefault="008E0F1E" w:rsidP="008E0F1E">
            <w:pPr>
              <w:pStyle w:val="afff0"/>
            </w:pPr>
            <w:r>
              <w:t>Отображается карточка публикации.</w:t>
            </w:r>
          </w:p>
          <w:p w14:paraId="1DCFAFBE" w14:textId="77777777" w:rsidR="00A53864" w:rsidRDefault="00A53864" w:rsidP="008E0F1E">
            <w:pPr>
              <w:pStyle w:val="afff0"/>
            </w:pPr>
            <w:r>
              <w:t>На форме содержатся:</w:t>
            </w:r>
          </w:p>
          <w:p w14:paraId="07F915F6" w14:textId="597DECEE" w:rsidR="00A53864" w:rsidRDefault="00A53864" w:rsidP="001E2CFF">
            <w:pPr>
              <w:pStyle w:val="13"/>
            </w:pPr>
            <w:r>
              <w:t>Название</w:t>
            </w:r>
            <w:r w:rsidR="001E2CFF">
              <w:t>.</w:t>
            </w:r>
          </w:p>
          <w:p w14:paraId="7D9D1442" w14:textId="4EF74EC3" w:rsidR="00A53864" w:rsidRDefault="00A53864" w:rsidP="001E2CFF">
            <w:pPr>
              <w:pStyle w:val="13"/>
            </w:pPr>
            <w:r>
              <w:t>Начало активации</w:t>
            </w:r>
            <w:r w:rsidR="001E2CFF">
              <w:t>.</w:t>
            </w:r>
          </w:p>
          <w:p w14:paraId="3651B083" w14:textId="009562B0" w:rsidR="00A53864" w:rsidRDefault="00A53864" w:rsidP="001E2CFF">
            <w:pPr>
              <w:pStyle w:val="13"/>
            </w:pPr>
            <w:r>
              <w:t>Окончание активности</w:t>
            </w:r>
            <w:r w:rsidR="001E2CFF">
              <w:t>.</w:t>
            </w:r>
          </w:p>
          <w:p w14:paraId="6FA69BE8" w14:textId="124DBCEF" w:rsidR="00A53864" w:rsidRDefault="00A53864" w:rsidP="001E2CFF">
            <w:pPr>
              <w:pStyle w:val="13"/>
            </w:pPr>
            <w:r>
              <w:t>Чек</w:t>
            </w:r>
            <w:r w:rsidR="001E2CFF">
              <w:t>-</w:t>
            </w:r>
            <w:r>
              <w:t>бокс «Активность»</w:t>
            </w:r>
            <w:r w:rsidR="001E2CFF">
              <w:t>.</w:t>
            </w:r>
          </w:p>
          <w:p w14:paraId="58666A8A" w14:textId="233D1C3E" w:rsidR="00A53864" w:rsidRDefault="00A53864" w:rsidP="001E2CFF">
            <w:pPr>
              <w:pStyle w:val="13"/>
            </w:pPr>
            <w:r>
              <w:t>Баннер детальной страницы</w:t>
            </w:r>
            <w:r w:rsidR="001E2CFF">
              <w:t>.</w:t>
            </w:r>
          </w:p>
          <w:p w14:paraId="6B7900AE" w14:textId="7A713263" w:rsidR="00A53864" w:rsidRDefault="00A53864" w:rsidP="001E2CFF">
            <w:pPr>
              <w:pStyle w:val="13"/>
            </w:pPr>
            <w:r>
              <w:t>Ссылка баннера</w:t>
            </w:r>
            <w:r w:rsidR="001E2CFF">
              <w:t>.</w:t>
            </w:r>
          </w:p>
          <w:p w14:paraId="69437C64" w14:textId="63A7052F" w:rsidR="00A53864" w:rsidRDefault="00A53864" w:rsidP="001E2CFF">
            <w:pPr>
              <w:pStyle w:val="13"/>
            </w:pPr>
            <w:r>
              <w:t>Детальное описание</w:t>
            </w:r>
            <w:r w:rsidR="001E2CFF">
              <w:t>.</w:t>
            </w:r>
          </w:p>
          <w:p w14:paraId="5FD22EC6" w14:textId="197EDAC8" w:rsidR="00A53864" w:rsidRDefault="00A53864" w:rsidP="001E2CFF">
            <w:pPr>
              <w:pStyle w:val="13"/>
            </w:pPr>
            <w:r>
              <w:t>Баннер для анонса</w:t>
            </w:r>
            <w:r w:rsidR="001E2CFF">
              <w:t>.</w:t>
            </w:r>
          </w:p>
          <w:p w14:paraId="32AEADD0" w14:textId="329BE40D" w:rsidR="00A53864" w:rsidRDefault="00A53864" w:rsidP="001E2CFF">
            <w:pPr>
              <w:pStyle w:val="13"/>
            </w:pPr>
            <w:r>
              <w:t>Описание для анонса</w:t>
            </w:r>
            <w:r w:rsidR="001E2CFF">
              <w:t>.</w:t>
            </w:r>
          </w:p>
          <w:p w14:paraId="3BFE6E57" w14:textId="2188A5CF" w:rsidR="00A53864" w:rsidRDefault="00A53864" w:rsidP="001E2CFF">
            <w:pPr>
              <w:pStyle w:val="13"/>
            </w:pPr>
            <w:r>
              <w:t>Кнопка «Отменить»</w:t>
            </w:r>
            <w:r w:rsidR="001E2CFF">
              <w:t>.</w:t>
            </w:r>
          </w:p>
          <w:p w14:paraId="0E47C3CD" w14:textId="47AE8153" w:rsidR="00A53864" w:rsidRDefault="00A53864" w:rsidP="001E2CFF">
            <w:pPr>
              <w:pStyle w:val="13"/>
            </w:pPr>
            <w:r>
              <w:t>Кнопка «Сохранить»</w:t>
            </w:r>
          </w:p>
        </w:tc>
      </w:tr>
      <w:tr w:rsidR="00307318" w:rsidRPr="002472CF" w14:paraId="14BDC58A" w14:textId="1ED357F5" w:rsidTr="00307318">
        <w:trPr>
          <w:trHeight w:val="402"/>
        </w:trPr>
        <w:tc>
          <w:tcPr>
            <w:tcW w:w="598" w:type="dxa"/>
            <w:vAlign w:val="center"/>
          </w:tcPr>
          <w:p w14:paraId="03A96614" w14:textId="4F1311E5" w:rsidR="00307318" w:rsidRPr="002B2AEF" w:rsidRDefault="00307318" w:rsidP="00307318">
            <w:pPr>
              <w:pStyle w:val="afff"/>
              <w:ind w:firstLine="0"/>
            </w:pPr>
          </w:p>
        </w:tc>
        <w:tc>
          <w:tcPr>
            <w:tcW w:w="14570" w:type="dxa"/>
            <w:gridSpan w:val="3"/>
            <w:vAlign w:val="center"/>
          </w:tcPr>
          <w:p w14:paraId="2CE2184A" w14:textId="0E257C02" w:rsidR="00307318" w:rsidRPr="002B2AEF" w:rsidRDefault="00307318" w:rsidP="00307318">
            <w:pPr>
              <w:pStyle w:val="afff"/>
              <w:ind w:left="92" w:firstLine="0"/>
            </w:pPr>
            <w:r>
              <w:t>Создание новой публикации</w:t>
            </w:r>
          </w:p>
        </w:tc>
      </w:tr>
      <w:tr w:rsidR="00010611" w:rsidRPr="002472CF" w14:paraId="49BE3A0E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0EA2D1AA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0CD49E7F" w14:textId="77777777" w:rsidR="00010611" w:rsidRDefault="00010611" w:rsidP="00AA60D9">
            <w:pPr>
              <w:pStyle w:val="17"/>
              <w:numPr>
                <w:ilvl w:val="0"/>
                <w:numId w:val="113"/>
              </w:numPr>
            </w:pPr>
            <w:r>
              <w:t>Администратор заходит на страницу «Публикации».</w:t>
            </w:r>
          </w:p>
          <w:p w14:paraId="17B5E4B6" w14:textId="77777777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нажимает кнопку создания публикации</w:t>
            </w:r>
          </w:p>
          <w:p w14:paraId="1752301E" w14:textId="10946878" w:rsidR="00010611" w:rsidRPr="002B2AEF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заполняет обязательные поля и нажимает кнопку сохранения</w:t>
            </w:r>
          </w:p>
        </w:tc>
        <w:tc>
          <w:tcPr>
            <w:tcW w:w="7088" w:type="dxa"/>
          </w:tcPr>
          <w:p w14:paraId="59F9B26B" w14:textId="0BAE5C84" w:rsidR="004C6012" w:rsidRDefault="004C6012" w:rsidP="00AA60D9">
            <w:pPr>
              <w:pStyle w:val="17"/>
              <w:numPr>
                <w:ilvl w:val="0"/>
                <w:numId w:val="114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отображает список публикациий.</w:t>
            </w:r>
          </w:p>
          <w:p w14:paraId="4FFE8FA7" w14:textId="77777777" w:rsidR="004C6012" w:rsidRDefault="004C6012" w:rsidP="00AA60D9">
            <w:pPr>
              <w:pStyle w:val="17"/>
              <w:numPr>
                <w:ilvl w:val="0"/>
                <w:numId w:val="109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открывает карточку публикации.</w:t>
            </w:r>
          </w:p>
          <w:p w14:paraId="470C9BB5" w14:textId="1336E280" w:rsidR="00010611" w:rsidRPr="004C6012" w:rsidRDefault="004C6012" w:rsidP="00AA60D9">
            <w:pPr>
              <w:pStyle w:val="17"/>
              <w:numPr>
                <w:ilvl w:val="0"/>
                <w:numId w:val="109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закрывает карточку публикации, создает и отображает ее в списке публикации</w:t>
            </w:r>
          </w:p>
        </w:tc>
      </w:tr>
      <w:tr w:rsidR="00010611" w:rsidRPr="002472CF" w14:paraId="6111FEDE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BA20121" w14:textId="6AC3BA83" w:rsidR="00010611" w:rsidRPr="002B2AEF" w:rsidRDefault="00010611" w:rsidP="004C6012">
            <w:pPr>
              <w:pStyle w:val="afff"/>
            </w:pPr>
            <w:r>
              <w:t>Редактирование публикации</w:t>
            </w:r>
          </w:p>
        </w:tc>
      </w:tr>
      <w:tr w:rsidR="00010611" w:rsidRPr="002472CF" w14:paraId="16BCADDD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133DD124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388019E9" w14:textId="77777777" w:rsidR="00010611" w:rsidRDefault="00010611" w:rsidP="00AA60D9">
            <w:pPr>
              <w:pStyle w:val="17"/>
              <w:numPr>
                <w:ilvl w:val="0"/>
                <w:numId w:val="115"/>
              </w:numPr>
            </w:pPr>
            <w:r>
              <w:t xml:space="preserve">Администратор </w:t>
            </w:r>
            <w:r w:rsidRPr="00640D48">
              <w:t>нажимает на иконку дополнительных действий напротив нужной публикации</w:t>
            </w:r>
            <w:r>
              <w:t>.</w:t>
            </w:r>
          </w:p>
          <w:p w14:paraId="2644569F" w14:textId="77777777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нажимает кнопку редактирования.</w:t>
            </w:r>
          </w:p>
          <w:p w14:paraId="458D15AA" w14:textId="7DCD63E5" w:rsidR="00010611" w:rsidRPr="004C6012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редактирует поля и нажимает кнопку сохранения</w:t>
            </w:r>
          </w:p>
        </w:tc>
        <w:tc>
          <w:tcPr>
            <w:tcW w:w="7088" w:type="dxa"/>
          </w:tcPr>
          <w:p w14:paraId="46F1E250" w14:textId="77777777" w:rsidR="004C6012" w:rsidRDefault="004C6012" w:rsidP="00AA60D9">
            <w:pPr>
              <w:pStyle w:val="17"/>
              <w:numPr>
                <w:ilvl w:val="0"/>
                <w:numId w:val="116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отображает список дополнительных действий.</w:t>
            </w:r>
          </w:p>
          <w:p w14:paraId="0ADA0748" w14:textId="1A4F63A9" w:rsidR="004C6012" w:rsidRDefault="004C6012" w:rsidP="00AA60D9">
            <w:pPr>
              <w:pStyle w:val="17"/>
              <w:numPr>
                <w:ilvl w:val="0"/>
                <w:numId w:val="109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открывает карточку выбранной публикации.</w:t>
            </w:r>
          </w:p>
          <w:p w14:paraId="5084EE74" w14:textId="4E4F6106" w:rsidR="00010611" w:rsidRPr="004C6012" w:rsidRDefault="004C6012" w:rsidP="00AA60D9">
            <w:pPr>
              <w:pStyle w:val="17"/>
              <w:numPr>
                <w:ilvl w:val="0"/>
                <w:numId w:val="109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 w:rsidDel="000725C8">
              <w:t xml:space="preserve"> </w:t>
            </w:r>
            <w:r>
              <w:t xml:space="preserve"> закрывает карточку публикации, сохраняет изменения и отображает список публикациий</w:t>
            </w:r>
          </w:p>
        </w:tc>
      </w:tr>
      <w:tr w:rsidR="00010611" w:rsidRPr="002472CF" w14:paraId="740EAF30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2D175B1A" w14:textId="49C02A13" w:rsidR="00010611" w:rsidRPr="002B2AEF" w:rsidRDefault="00010611" w:rsidP="004C6012">
            <w:pPr>
              <w:pStyle w:val="afff"/>
            </w:pPr>
            <w:r>
              <w:lastRenderedPageBreak/>
              <w:t>Создание баннера</w:t>
            </w:r>
          </w:p>
        </w:tc>
      </w:tr>
      <w:tr w:rsidR="00010611" w:rsidRPr="002472CF" w14:paraId="6A39B7C9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4A963F00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110CEE8D" w14:textId="77777777" w:rsidR="00010611" w:rsidRDefault="00010611" w:rsidP="00AA60D9">
            <w:pPr>
              <w:pStyle w:val="17"/>
              <w:numPr>
                <w:ilvl w:val="0"/>
                <w:numId w:val="117"/>
              </w:numPr>
            </w:pPr>
            <w:r>
              <w:t>Администратор нажимает кнопку добавления баннера</w:t>
            </w:r>
          </w:p>
          <w:p w14:paraId="0024DFE8" w14:textId="77777777" w:rsidR="00010611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заполняет поля, загружает фотографии и нажимает кнопку добавления.</w:t>
            </w:r>
          </w:p>
          <w:p w14:paraId="00FBAE62" w14:textId="34B832CD" w:rsidR="00010611" w:rsidRPr="002B2AEF" w:rsidRDefault="00010611" w:rsidP="00AA60D9">
            <w:pPr>
              <w:pStyle w:val="17"/>
              <w:numPr>
                <w:ilvl w:val="0"/>
                <w:numId w:val="109"/>
              </w:numPr>
            </w:pPr>
            <w:r>
              <w:t>Администратор нажимает кнопку сохранения</w:t>
            </w:r>
          </w:p>
        </w:tc>
        <w:tc>
          <w:tcPr>
            <w:tcW w:w="7088" w:type="dxa"/>
          </w:tcPr>
          <w:p w14:paraId="0A4AABC3" w14:textId="77777777" w:rsidR="004C6012" w:rsidRDefault="004C6012" w:rsidP="00AA60D9">
            <w:pPr>
              <w:pStyle w:val="17"/>
              <w:numPr>
                <w:ilvl w:val="0"/>
                <w:numId w:val="118"/>
              </w:numPr>
            </w:pPr>
            <w:r w:rsidRPr="004C6012">
              <w:t>CMS Bitrix</w:t>
            </w:r>
            <w:r>
              <w:t xml:space="preserve"> открывает модальное окно для создания баннера.</w:t>
            </w:r>
          </w:p>
          <w:p w14:paraId="397C1EE8" w14:textId="77777777" w:rsidR="004C6012" w:rsidRDefault="004C6012" w:rsidP="00AA60D9">
            <w:pPr>
              <w:pStyle w:val="17"/>
              <w:numPr>
                <w:ilvl w:val="0"/>
                <w:numId w:val="117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выполняет следующие действия:</w:t>
            </w:r>
          </w:p>
          <w:p w14:paraId="69BA731C" w14:textId="77777777" w:rsidR="004C6012" w:rsidRDefault="004C6012" w:rsidP="004C6012">
            <w:pPr>
              <w:pStyle w:val="2"/>
            </w:pPr>
            <w:r>
              <w:t>закрывает модальное окно;</w:t>
            </w:r>
          </w:p>
          <w:p w14:paraId="30DEE84B" w14:textId="1981BC50" w:rsidR="004C6012" w:rsidRDefault="004C6012" w:rsidP="004C6012">
            <w:pPr>
              <w:pStyle w:val="2"/>
            </w:pPr>
            <w:r>
              <w:t>создает баннер.</w:t>
            </w:r>
          </w:p>
          <w:p w14:paraId="525D8EBD" w14:textId="37E814D6" w:rsidR="00010611" w:rsidRPr="001E2CFF" w:rsidRDefault="004C6012" w:rsidP="00AA60D9">
            <w:pPr>
              <w:pStyle w:val="17"/>
              <w:numPr>
                <w:ilvl w:val="0"/>
                <w:numId w:val="117"/>
              </w:numPr>
            </w:pPr>
            <w:r>
              <w:rPr>
                <w:lang w:val="en-US"/>
              </w:rPr>
              <w:t>CMS</w:t>
            </w:r>
            <w:r w:rsidRPr="009B4F9A">
              <w:t xml:space="preserve"> </w:t>
            </w:r>
            <w:r>
              <w:rPr>
                <w:lang w:val="en-US"/>
              </w:rPr>
              <w:t>Bitrix</w:t>
            </w:r>
            <w:r>
              <w:t xml:space="preserve"> закрывает карточку публикации и открывает список публикаций</w:t>
            </w:r>
          </w:p>
        </w:tc>
      </w:tr>
      <w:tr w:rsidR="00010611" w:rsidRPr="002472CF" w14:paraId="4557E189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A85AD59" w14:textId="073EB158" w:rsidR="00010611" w:rsidRPr="002B2AEF" w:rsidRDefault="00010611" w:rsidP="004C6012">
            <w:pPr>
              <w:pStyle w:val="afff"/>
            </w:pPr>
            <w:r>
              <w:t>Редактирование баннера</w:t>
            </w:r>
          </w:p>
        </w:tc>
      </w:tr>
      <w:tr w:rsidR="00010611" w:rsidRPr="002472CF" w14:paraId="3B992DB2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5207756C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16346FF5" w14:textId="77777777" w:rsidR="00010611" w:rsidRPr="004536F9" w:rsidRDefault="00010611" w:rsidP="00AA60D9">
            <w:pPr>
              <w:pStyle w:val="17"/>
              <w:numPr>
                <w:ilvl w:val="0"/>
                <w:numId w:val="119"/>
              </w:numPr>
            </w:pPr>
            <w:r w:rsidRPr="004536F9">
              <w:t>Администратор нажимает на изображение баннера.</w:t>
            </w:r>
          </w:p>
          <w:p w14:paraId="46E47541" w14:textId="77777777" w:rsidR="00010611" w:rsidRPr="004536F9" w:rsidRDefault="00010611" w:rsidP="00AA60D9">
            <w:pPr>
              <w:pStyle w:val="17"/>
              <w:numPr>
                <w:ilvl w:val="0"/>
                <w:numId w:val="117"/>
              </w:numPr>
            </w:pPr>
            <w:r w:rsidRPr="004536F9">
              <w:t>Администратор редактирует фотографию и нажимает кнопку сохранения баннера.</w:t>
            </w:r>
          </w:p>
          <w:p w14:paraId="0330813C" w14:textId="5D742444" w:rsidR="00010611" w:rsidRPr="004536F9" w:rsidRDefault="00010611" w:rsidP="00AA60D9">
            <w:pPr>
              <w:pStyle w:val="17"/>
              <w:numPr>
                <w:ilvl w:val="0"/>
                <w:numId w:val="117"/>
              </w:numPr>
            </w:pPr>
            <w:r w:rsidRPr="004536F9">
              <w:t>Администратор нажимает кнопку сохранения публикации</w:t>
            </w:r>
          </w:p>
        </w:tc>
        <w:tc>
          <w:tcPr>
            <w:tcW w:w="7088" w:type="dxa"/>
          </w:tcPr>
          <w:p w14:paraId="175F9EF0" w14:textId="77777777" w:rsidR="004C6012" w:rsidRPr="004536F9" w:rsidRDefault="004C6012" w:rsidP="00AA60D9">
            <w:pPr>
              <w:pStyle w:val="17"/>
              <w:numPr>
                <w:ilvl w:val="0"/>
                <w:numId w:val="120"/>
              </w:numPr>
            </w:pPr>
            <w:r w:rsidRPr="004C6012">
              <w:rPr>
                <w:lang w:val="en-US"/>
              </w:rPr>
              <w:t>CMS</w:t>
            </w:r>
            <w:r w:rsidRPr="004536F9">
              <w:t xml:space="preserve"> </w:t>
            </w:r>
            <w:r w:rsidRPr="004C6012">
              <w:rPr>
                <w:lang w:val="en-US"/>
              </w:rPr>
              <w:t>Bitrix</w:t>
            </w:r>
            <w:r w:rsidRPr="004536F9" w:rsidDel="000725C8">
              <w:t xml:space="preserve"> </w:t>
            </w:r>
            <w:r w:rsidRPr="004536F9">
              <w:t>открывает модальное окно для редактирования баннера.</w:t>
            </w:r>
          </w:p>
          <w:p w14:paraId="0AE2A340" w14:textId="77777777" w:rsidR="004C6012" w:rsidRPr="004536F9" w:rsidRDefault="004C6012" w:rsidP="00AA60D9">
            <w:pPr>
              <w:pStyle w:val="17"/>
              <w:numPr>
                <w:ilvl w:val="0"/>
                <w:numId w:val="117"/>
              </w:numPr>
            </w:pPr>
            <w:r w:rsidRPr="004536F9">
              <w:t>ЛКК закрывает модальное окно и сохраняет изменения в баннере.</w:t>
            </w:r>
          </w:p>
          <w:p w14:paraId="76DA9BD5" w14:textId="0EB682B7" w:rsidR="00010611" w:rsidRPr="004536F9" w:rsidRDefault="004C6012" w:rsidP="00AA60D9">
            <w:pPr>
              <w:pStyle w:val="17"/>
              <w:numPr>
                <w:ilvl w:val="0"/>
                <w:numId w:val="117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закрывает карточку публикации и открывает список публикаций</w:t>
            </w:r>
          </w:p>
        </w:tc>
      </w:tr>
      <w:tr w:rsidR="00010611" w:rsidRPr="002472CF" w14:paraId="5CE25396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497D0980" w14:textId="08A90B86" w:rsidR="00010611" w:rsidRPr="002B2AEF" w:rsidRDefault="00010611" w:rsidP="004C6012">
            <w:pPr>
              <w:pStyle w:val="afff"/>
            </w:pPr>
            <w:r>
              <w:t>Удаление баннера</w:t>
            </w:r>
          </w:p>
        </w:tc>
      </w:tr>
      <w:tr w:rsidR="00010611" w:rsidRPr="002472CF" w14:paraId="011CBF66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19A20204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251F6F8D" w14:textId="77777777" w:rsidR="00010611" w:rsidRPr="004C6012" w:rsidRDefault="00010611" w:rsidP="00AA60D9">
            <w:pPr>
              <w:pStyle w:val="17"/>
              <w:numPr>
                <w:ilvl w:val="0"/>
                <w:numId w:val="121"/>
              </w:numPr>
              <w:rPr>
                <w:lang w:val="en-US"/>
              </w:rPr>
            </w:pPr>
            <w:r w:rsidRPr="004C6012">
              <w:rPr>
                <w:lang w:val="en-US"/>
              </w:rPr>
              <w:t>Администратор нажимает иконку удаления баннера</w:t>
            </w:r>
          </w:p>
          <w:p w14:paraId="773401AE" w14:textId="2DEC893F" w:rsidR="00010611" w:rsidRPr="004C6012" w:rsidRDefault="00010611" w:rsidP="00AA60D9">
            <w:pPr>
              <w:pStyle w:val="17"/>
              <w:numPr>
                <w:ilvl w:val="0"/>
                <w:numId w:val="117"/>
              </w:numPr>
              <w:rPr>
                <w:lang w:val="en-US"/>
              </w:rPr>
            </w:pPr>
            <w:r w:rsidRPr="004C6012">
              <w:rPr>
                <w:lang w:val="en-US"/>
              </w:rPr>
              <w:t>Администратор нажимает кнопку удаления</w:t>
            </w:r>
          </w:p>
        </w:tc>
        <w:tc>
          <w:tcPr>
            <w:tcW w:w="7088" w:type="dxa"/>
          </w:tcPr>
          <w:p w14:paraId="232C27BB" w14:textId="77777777" w:rsidR="004C6012" w:rsidRPr="004C6012" w:rsidRDefault="004C6012" w:rsidP="00AA60D9">
            <w:pPr>
              <w:pStyle w:val="17"/>
              <w:numPr>
                <w:ilvl w:val="0"/>
                <w:numId w:val="122"/>
              </w:numPr>
            </w:pPr>
            <w:r w:rsidRPr="004C6012">
              <w:rPr>
                <w:lang w:val="en-US"/>
              </w:rPr>
              <w:t>CMS</w:t>
            </w:r>
            <w:r w:rsidRPr="004C6012">
              <w:t xml:space="preserve"> </w:t>
            </w:r>
            <w:r w:rsidRPr="004C6012">
              <w:rPr>
                <w:lang w:val="en-US"/>
              </w:rPr>
              <w:t>Bitrix</w:t>
            </w:r>
            <w:r w:rsidRPr="004C6012">
              <w:t xml:space="preserve"> открывает модальное окно для подтверждения удаления баннера</w:t>
            </w:r>
          </w:p>
          <w:p w14:paraId="21317330" w14:textId="55D02AED" w:rsidR="00010611" w:rsidRPr="004536F9" w:rsidRDefault="004C6012" w:rsidP="00AA60D9">
            <w:pPr>
              <w:pStyle w:val="17"/>
              <w:numPr>
                <w:ilvl w:val="0"/>
                <w:numId w:val="117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закрывает модальное окно, удаляет выбранный баннер</w:t>
            </w:r>
          </w:p>
        </w:tc>
      </w:tr>
      <w:tr w:rsidR="00010611" w:rsidRPr="002472CF" w14:paraId="6B63D510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558F0947" w14:textId="65A4D4E4" w:rsidR="00010611" w:rsidRPr="002B2AEF" w:rsidRDefault="00010611" w:rsidP="004C6012">
            <w:pPr>
              <w:pStyle w:val="afff"/>
            </w:pPr>
            <w:r>
              <w:t>Включение/отключение активности публикации</w:t>
            </w:r>
          </w:p>
        </w:tc>
      </w:tr>
      <w:tr w:rsidR="00010611" w:rsidRPr="002472CF" w14:paraId="5CE02525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23E7379A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56C448EF" w14:textId="77777777" w:rsidR="00FC37D4" w:rsidRDefault="00FC37D4">
            <w:pPr>
              <w:pStyle w:val="17"/>
              <w:numPr>
                <w:ilvl w:val="0"/>
                <w:numId w:val="370"/>
              </w:numPr>
              <w:rPr>
                <w:ins w:id="139" w:author="Владимир" w:date="2023-11-13T14:35:00Z"/>
              </w:rPr>
              <w:pPrChange w:id="140" w:author="Владимир" w:date="2023-11-13T14:36:00Z">
                <w:pPr>
                  <w:pStyle w:val="17"/>
                  <w:numPr>
                    <w:numId w:val="87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ins w:id="141" w:author="Владимир" w:date="2023-11-13T14:35:00Z">
              <w:r>
                <w:t xml:space="preserve">Администратор </w:t>
              </w:r>
              <w:r w:rsidRPr="00640D48">
                <w:t>нажимает на иконку дополнительных действий напротив нужной публикации</w:t>
              </w:r>
              <w:r>
                <w:t>.</w:t>
              </w:r>
            </w:ins>
          </w:p>
          <w:p w14:paraId="432EDFB3" w14:textId="77777777" w:rsidR="00FC37D4" w:rsidRDefault="00FC37D4">
            <w:pPr>
              <w:pStyle w:val="17"/>
              <w:numPr>
                <w:ilvl w:val="0"/>
                <w:numId w:val="115"/>
              </w:numPr>
              <w:rPr>
                <w:ins w:id="142" w:author="Владимир" w:date="2023-11-13T14:35:00Z"/>
              </w:rPr>
              <w:pPrChange w:id="143" w:author="Владимир" w:date="2023-11-13T14:36:00Z">
                <w:pPr>
                  <w:pStyle w:val="17"/>
                  <w:numPr>
                    <w:numId w:val="87"/>
                  </w:numPr>
                  <w:tabs>
                    <w:tab w:val="clear" w:pos="397"/>
                  </w:tabs>
                  <w:ind w:left="0" w:firstLine="0"/>
                </w:pPr>
              </w:pPrChange>
            </w:pPr>
            <w:ins w:id="144" w:author="Владимир" w:date="2023-11-13T14:35:00Z">
              <w:r>
                <w:t>Администратор нажимает кнопку редактирования.</w:t>
              </w:r>
            </w:ins>
          </w:p>
          <w:p w14:paraId="784CD1DA" w14:textId="7BC82B0D" w:rsidR="00010611" w:rsidRPr="00FC37D4" w:rsidRDefault="00010611">
            <w:pPr>
              <w:pStyle w:val="afff0"/>
              <w:numPr>
                <w:ilvl w:val="0"/>
                <w:numId w:val="115"/>
              </w:numPr>
              <w:rPr>
                <w:szCs w:val="20"/>
                <w:rPrChange w:id="145" w:author="Владимир" w:date="2023-11-13T14:36:00Z">
                  <w:rPr/>
                </w:rPrChange>
              </w:rPr>
              <w:pPrChange w:id="146" w:author="Владимир" w:date="2023-11-13T14:36:00Z">
                <w:pPr>
                  <w:pStyle w:val="afff0"/>
                </w:pPr>
              </w:pPrChange>
            </w:pPr>
            <w:r w:rsidRPr="00FC37D4">
              <w:rPr>
                <w:szCs w:val="20"/>
                <w:rPrChange w:id="147" w:author="Владимир" w:date="2023-11-13T14:36:00Z">
                  <w:rPr/>
                </w:rPrChange>
              </w:rPr>
              <w:t>Администратор активирует чек-бокс активности публикации</w:t>
            </w:r>
            <w:ins w:id="148" w:author="Владимир" w:date="2023-11-13T14:36:00Z">
              <w:r w:rsidR="00FC37D4">
                <w:rPr>
                  <w:szCs w:val="20"/>
                </w:rPr>
                <w:t xml:space="preserve"> и нажимает кнопку «Сохранить»</w:t>
              </w:r>
            </w:ins>
            <w:r w:rsidRPr="00FC37D4">
              <w:rPr>
                <w:szCs w:val="20"/>
                <w:rPrChange w:id="149" w:author="Владимир" w:date="2023-11-13T14:36:00Z">
                  <w:rPr/>
                </w:rPrChange>
              </w:rPr>
              <w:t>.</w:t>
            </w:r>
          </w:p>
        </w:tc>
        <w:tc>
          <w:tcPr>
            <w:tcW w:w="7088" w:type="dxa"/>
          </w:tcPr>
          <w:p w14:paraId="711D0C8D" w14:textId="77777777" w:rsidR="00FC37D4" w:rsidRDefault="00FC37D4">
            <w:pPr>
              <w:pStyle w:val="17"/>
              <w:numPr>
                <w:ilvl w:val="0"/>
                <w:numId w:val="371"/>
              </w:numPr>
              <w:rPr>
                <w:ins w:id="150" w:author="Владимир" w:date="2023-11-13T14:36:00Z"/>
              </w:rPr>
              <w:pPrChange w:id="151" w:author="Владимир" w:date="2023-11-13T14:36:00Z">
                <w:pPr>
                  <w:pStyle w:val="17"/>
                  <w:numPr>
                    <w:numId w:val="115"/>
                  </w:numPr>
                </w:pPr>
              </w:pPrChange>
            </w:pPr>
            <w:ins w:id="152" w:author="Владимир" w:date="2023-11-13T14:36:00Z">
              <w:r w:rsidRPr="004C6012">
                <w:t>CMS</w:t>
              </w:r>
              <w:r w:rsidRPr="009B4F9A">
                <w:t xml:space="preserve"> </w:t>
              </w:r>
              <w:r w:rsidRPr="004C6012">
                <w:t>Bitrix</w:t>
              </w:r>
              <w:r>
                <w:t xml:space="preserve"> отображает список дополнительных действий.</w:t>
              </w:r>
            </w:ins>
          </w:p>
          <w:p w14:paraId="7286D156" w14:textId="77777777" w:rsidR="00FC37D4" w:rsidRDefault="00FC37D4">
            <w:pPr>
              <w:pStyle w:val="17"/>
              <w:numPr>
                <w:ilvl w:val="0"/>
                <w:numId w:val="115"/>
              </w:numPr>
              <w:rPr>
                <w:ins w:id="153" w:author="Владимир" w:date="2023-11-13T14:36:00Z"/>
              </w:rPr>
              <w:pPrChange w:id="154" w:author="Владимир" w:date="2023-11-13T14:36:00Z">
                <w:pPr>
                  <w:pStyle w:val="afff0"/>
                </w:pPr>
              </w:pPrChange>
            </w:pPr>
            <w:ins w:id="155" w:author="Владимир" w:date="2023-11-13T14:36:00Z">
              <w:r w:rsidRPr="004C6012">
                <w:t>CMS</w:t>
              </w:r>
              <w:r w:rsidRPr="009B4F9A">
                <w:t xml:space="preserve"> </w:t>
              </w:r>
              <w:r w:rsidRPr="004C6012">
                <w:t>Bitrix</w:t>
              </w:r>
              <w:r>
                <w:t xml:space="preserve"> открывает карточку выбранной публикации.</w:t>
              </w:r>
            </w:ins>
          </w:p>
          <w:p w14:paraId="361BA044" w14:textId="30FFC3B0" w:rsidR="00010611" w:rsidRPr="002B2AEF" w:rsidRDefault="004C6012">
            <w:pPr>
              <w:pStyle w:val="17"/>
              <w:numPr>
                <w:ilvl w:val="0"/>
                <w:numId w:val="115"/>
              </w:numPr>
              <w:pPrChange w:id="156" w:author="Владимир" w:date="2023-11-13T14:36:00Z">
                <w:pPr>
                  <w:pStyle w:val="afff0"/>
                </w:pPr>
              </w:pPrChange>
            </w:pPr>
            <w:r w:rsidRPr="00FC37D4">
              <w:rPr>
                <w:lang w:val="en-US"/>
                <w:rPrChange w:id="157" w:author="Владимир" w:date="2023-11-13T14:36:00Z">
                  <w:rPr>
                    <w:lang w:val="en-US"/>
                  </w:rPr>
                </w:rPrChange>
              </w:rPr>
              <w:t>CMS</w:t>
            </w:r>
            <w:r w:rsidRPr="009B4F9A">
              <w:t xml:space="preserve"> </w:t>
            </w:r>
            <w:r w:rsidRPr="00FC37D4">
              <w:rPr>
                <w:lang w:val="en-US"/>
                <w:rPrChange w:id="158" w:author="Владимир" w:date="2023-11-13T14:36:00Z">
                  <w:rPr>
                    <w:lang w:val="en-US"/>
                  </w:rPr>
                </w:rPrChange>
              </w:rPr>
              <w:t>Bitrix</w:t>
            </w:r>
            <w:r>
              <w:t xml:space="preserve"> </w:t>
            </w:r>
            <w:ins w:id="159" w:author="Владимир" w:date="2023-11-13T14:37:00Z">
              <w:r w:rsidR="00FC37D4">
                <w:t xml:space="preserve">закрывает карточку публикации, сохраняет изменения, </w:t>
              </w:r>
            </w:ins>
            <w:r>
              <w:t>включает активность публикации, начинает отображать баннеры, входящие в публикацию, в клиентской части ЛКК.</w:t>
            </w:r>
          </w:p>
        </w:tc>
      </w:tr>
      <w:tr w:rsidR="00010611" w:rsidRPr="002472CF" w14:paraId="7FD2573B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20ABF492" w14:textId="74493DB6" w:rsidR="00010611" w:rsidRPr="002B2AEF" w:rsidRDefault="00010611" w:rsidP="004C6012">
            <w:pPr>
              <w:pStyle w:val="afff"/>
            </w:pPr>
            <w:r>
              <w:t>Удаление публикации</w:t>
            </w:r>
          </w:p>
        </w:tc>
      </w:tr>
      <w:tr w:rsidR="00010611" w:rsidRPr="002472CF" w14:paraId="52BA7EC8" w14:textId="77777777" w:rsidTr="009E64BE">
        <w:trPr>
          <w:trHeight w:val="402"/>
        </w:trPr>
        <w:tc>
          <w:tcPr>
            <w:tcW w:w="616" w:type="dxa"/>
            <w:gridSpan w:val="2"/>
            <w:vAlign w:val="center"/>
          </w:tcPr>
          <w:p w14:paraId="5FCA7BC0" w14:textId="77777777" w:rsidR="00010611" w:rsidRPr="00686476" w:rsidRDefault="00010611" w:rsidP="00AA60D9">
            <w:pPr>
              <w:pStyle w:val="a1"/>
              <w:numPr>
                <w:ilvl w:val="0"/>
                <w:numId w:val="87"/>
              </w:numPr>
            </w:pPr>
          </w:p>
        </w:tc>
        <w:tc>
          <w:tcPr>
            <w:tcW w:w="7464" w:type="dxa"/>
          </w:tcPr>
          <w:p w14:paraId="7FC6E13A" w14:textId="77777777" w:rsidR="00FC37D4" w:rsidRPr="00FC37D4" w:rsidRDefault="00FC37D4" w:rsidP="00FC37D4">
            <w:pPr>
              <w:pStyle w:val="17"/>
              <w:numPr>
                <w:ilvl w:val="0"/>
                <w:numId w:val="123"/>
              </w:numPr>
              <w:rPr>
                <w:ins w:id="160" w:author="Владимир" w:date="2023-11-13T14:38:00Z"/>
              </w:rPr>
            </w:pPr>
            <w:ins w:id="161" w:author="Владимир" w:date="2023-11-13T14:38:00Z">
              <w:r w:rsidRPr="00FC37D4">
                <w:t>Администратор нажимает на иконку дополнительных действий напротив нужной публикации.</w:t>
              </w:r>
            </w:ins>
          </w:p>
          <w:p w14:paraId="2FD767B9" w14:textId="77777777" w:rsidR="00010611" w:rsidRPr="004536F9" w:rsidRDefault="00010611" w:rsidP="00AA60D9">
            <w:pPr>
              <w:pStyle w:val="17"/>
              <w:numPr>
                <w:ilvl w:val="0"/>
                <w:numId w:val="123"/>
              </w:numPr>
            </w:pPr>
            <w:r w:rsidRPr="004536F9">
              <w:t>Администратор нажимает кнопку удаления публикации;</w:t>
            </w:r>
          </w:p>
          <w:p w14:paraId="75FA5ED8" w14:textId="65839EAD" w:rsidR="00010611" w:rsidRPr="002B2AEF" w:rsidRDefault="00010611" w:rsidP="00AA60D9">
            <w:pPr>
              <w:pStyle w:val="17"/>
              <w:numPr>
                <w:ilvl w:val="0"/>
                <w:numId w:val="117"/>
              </w:numPr>
            </w:pPr>
            <w:r w:rsidRPr="004C6012">
              <w:rPr>
                <w:lang w:val="en-US"/>
              </w:rPr>
              <w:t>Администратор нажимает кнопку удаления</w:t>
            </w:r>
          </w:p>
        </w:tc>
        <w:tc>
          <w:tcPr>
            <w:tcW w:w="7088" w:type="dxa"/>
          </w:tcPr>
          <w:p w14:paraId="271A0A35" w14:textId="77777777" w:rsidR="00FC37D4" w:rsidRPr="00FC37D4" w:rsidRDefault="00FC37D4" w:rsidP="00FC37D4">
            <w:pPr>
              <w:pStyle w:val="17"/>
              <w:numPr>
                <w:ilvl w:val="0"/>
                <w:numId w:val="124"/>
              </w:numPr>
              <w:rPr>
                <w:ins w:id="162" w:author="Владимир" w:date="2023-11-13T14:38:00Z"/>
                <w:rPrChange w:id="163" w:author="Владимир" w:date="2023-11-13T14:38:00Z">
                  <w:rPr>
                    <w:ins w:id="164" w:author="Владимир" w:date="2023-11-13T14:38:00Z"/>
                    <w:lang w:val="en-US"/>
                  </w:rPr>
                </w:rPrChange>
              </w:rPr>
            </w:pPr>
            <w:ins w:id="165" w:author="Владимир" w:date="2023-11-13T14:38:00Z">
              <w:r w:rsidRPr="00FC37D4">
                <w:rPr>
                  <w:lang w:val="en-US"/>
                </w:rPr>
                <w:t>CMS</w:t>
              </w:r>
              <w:r w:rsidRPr="00FC37D4">
                <w:rPr>
                  <w:rPrChange w:id="166" w:author="Владимир" w:date="2023-11-13T14:38:00Z">
                    <w:rPr>
                      <w:lang w:val="en-US"/>
                    </w:rPr>
                  </w:rPrChange>
                </w:rPr>
                <w:t xml:space="preserve"> </w:t>
              </w:r>
              <w:r w:rsidRPr="00FC37D4">
                <w:rPr>
                  <w:lang w:val="en-US"/>
                </w:rPr>
                <w:t>Bitrix</w:t>
              </w:r>
              <w:r w:rsidRPr="00FC37D4">
                <w:rPr>
                  <w:rPrChange w:id="167" w:author="Владимир" w:date="2023-11-13T14:38:00Z">
                    <w:rPr>
                      <w:lang w:val="en-US"/>
                    </w:rPr>
                  </w:rPrChange>
                </w:rPr>
                <w:t xml:space="preserve"> отображает список дополнительных действий.</w:t>
              </w:r>
            </w:ins>
          </w:p>
          <w:p w14:paraId="51141183" w14:textId="77777777" w:rsidR="004C6012" w:rsidRPr="004536F9" w:rsidRDefault="004C6012" w:rsidP="00AA60D9">
            <w:pPr>
              <w:pStyle w:val="17"/>
              <w:numPr>
                <w:ilvl w:val="0"/>
                <w:numId w:val="124"/>
              </w:numPr>
            </w:pPr>
            <w:r w:rsidRPr="004C6012">
              <w:rPr>
                <w:lang w:val="en-US"/>
              </w:rPr>
              <w:t>CMS</w:t>
            </w:r>
            <w:r w:rsidRPr="004536F9">
              <w:t xml:space="preserve"> </w:t>
            </w:r>
            <w:r w:rsidRPr="004C6012">
              <w:rPr>
                <w:lang w:val="en-US"/>
              </w:rPr>
              <w:t>Bitrix</w:t>
            </w:r>
            <w:r w:rsidRPr="004536F9">
              <w:t xml:space="preserve"> открывает модально окно подтверждения удаления публикации;</w:t>
            </w:r>
          </w:p>
          <w:p w14:paraId="5CE7B9C2" w14:textId="77777777" w:rsidR="004C6012" w:rsidRPr="004536F9" w:rsidRDefault="004C6012" w:rsidP="00AA60D9">
            <w:pPr>
              <w:pStyle w:val="17"/>
              <w:numPr>
                <w:ilvl w:val="0"/>
                <w:numId w:val="123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выполняет следующие действия:</w:t>
            </w:r>
          </w:p>
          <w:p w14:paraId="40CE33D3" w14:textId="77777777" w:rsidR="004C6012" w:rsidRDefault="004C6012" w:rsidP="004C6012">
            <w:pPr>
              <w:pStyle w:val="2"/>
            </w:pPr>
            <w:r>
              <w:t>закрывает модальное окно;</w:t>
            </w:r>
          </w:p>
          <w:p w14:paraId="41A6F228" w14:textId="77777777" w:rsidR="004C6012" w:rsidRDefault="004C6012" w:rsidP="004C6012">
            <w:pPr>
              <w:pStyle w:val="2"/>
            </w:pPr>
            <w:r>
              <w:t>закрывает карточку публикации;</w:t>
            </w:r>
          </w:p>
          <w:p w14:paraId="3CA4AD77" w14:textId="77777777" w:rsidR="004C6012" w:rsidRDefault="004C6012" w:rsidP="004C6012">
            <w:pPr>
              <w:pStyle w:val="2"/>
            </w:pPr>
            <w:r>
              <w:t>удаляет текущую публикацию;</w:t>
            </w:r>
          </w:p>
          <w:p w14:paraId="21158C77" w14:textId="4BA02C54" w:rsidR="00010611" w:rsidRPr="002B2AEF" w:rsidRDefault="004C6012" w:rsidP="004C6012">
            <w:pPr>
              <w:pStyle w:val="2"/>
            </w:pPr>
            <w:r>
              <w:t>открывает список публикаций</w:t>
            </w:r>
          </w:p>
        </w:tc>
      </w:tr>
    </w:tbl>
    <w:p w14:paraId="4A0DD917" w14:textId="776C2EFC" w:rsidR="00953D62" w:rsidRDefault="00953D62" w:rsidP="00953D62">
      <w:pPr>
        <w:pStyle w:val="33"/>
      </w:pPr>
      <w:bookmarkStart w:id="168" w:name="_Toc149855555"/>
      <w:r w:rsidRPr="002472CF">
        <w:lastRenderedPageBreak/>
        <w:t xml:space="preserve">Проверка </w:t>
      </w:r>
      <w:r>
        <w:t>реализации требований к подсистеме «Уведомления»</w:t>
      </w:r>
      <w:bookmarkEnd w:id="168"/>
    </w:p>
    <w:p w14:paraId="104E30B5" w14:textId="0F430AEF" w:rsidR="00953D62" w:rsidRDefault="00953D62" w:rsidP="00953D62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_Ref147494593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226F6B">
        <w:t>15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«Уведомления».</w:t>
      </w:r>
    </w:p>
    <w:p w14:paraId="22AF5211" w14:textId="6AD51B29" w:rsidR="00953D62" w:rsidRPr="00396B87" w:rsidRDefault="00953D62" w:rsidP="00953D62">
      <w:pPr>
        <w:pStyle w:val="affe"/>
      </w:pPr>
      <w:bookmarkStart w:id="169" w:name="_Ref147494593"/>
      <w:r>
        <w:t xml:space="preserve">Таблица </w:t>
      </w:r>
      <w:fldSimple w:instr=" SEQ Таблица \* ARABIC ">
        <w:r w:rsidR="00226F6B">
          <w:rPr>
            <w:noProof/>
          </w:rPr>
          <w:t>15</w:t>
        </w:r>
      </w:fldSimple>
      <w:r>
        <w:t xml:space="preserve"> – Методика проверки реализации </w:t>
      </w:r>
      <w:bookmarkEnd w:id="169"/>
      <w:r w:rsidR="00010611">
        <w:t>требований к подсистеме «Уведомления»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7"/>
        <w:gridCol w:w="7443"/>
        <w:gridCol w:w="20"/>
        <w:gridCol w:w="7088"/>
      </w:tblGrid>
      <w:tr w:rsidR="00953D62" w:rsidRPr="002472CF" w14:paraId="22BD81EE" w14:textId="77777777" w:rsidTr="000F776E">
        <w:trPr>
          <w:tblHeader/>
        </w:trPr>
        <w:tc>
          <w:tcPr>
            <w:tcW w:w="617" w:type="dxa"/>
            <w:shd w:val="clear" w:color="auto" w:fill="auto"/>
            <w:vAlign w:val="center"/>
          </w:tcPr>
          <w:p w14:paraId="3AEC2680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3" w:type="dxa"/>
            <w:gridSpan w:val="2"/>
            <w:shd w:val="clear" w:color="auto" w:fill="auto"/>
            <w:vAlign w:val="center"/>
          </w:tcPr>
          <w:p w14:paraId="108DCB8D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C6ABE7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F776E" w:rsidRPr="002472CF" w14:paraId="7CF3042E" w14:textId="7AD90D1D" w:rsidTr="000C16F8">
        <w:trPr>
          <w:trHeight w:val="402"/>
        </w:trPr>
        <w:tc>
          <w:tcPr>
            <w:tcW w:w="15168" w:type="dxa"/>
            <w:gridSpan w:val="4"/>
            <w:vAlign w:val="center"/>
          </w:tcPr>
          <w:p w14:paraId="73D900F3" w14:textId="0C75D66E" w:rsidR="000F776E" w:rsidRPr="00CA4B43" w:rsidRDefault="000F776E" w:rsidP="004C6012">
            <w:pPr>
              <w:pStyle w:val="afff"/>
            </w:pPr>
            <w:r>
              <w:t>Общие требования</w:t>
            </w:r>
          </w:p>
        </w:tc>
      </w:tr>
      <w:tr w:rsidR="00FA483F" w:rsidRPr="002472CF" w14:paraId="1280BCE2" w14:textId="4246893F" w:rsidTr="000C16F8">
        <w:trPr>
          <w:trHeight w:val="402"/>
        </w:trPr>
        <w:tc>
          <w:tcPr>
            <w:tcW w:w="617" w:type="dxa"/>
            <w:vAlign w:val="center"/>
          </w:tcPr>
          <w:p w14:paraId="345741B6" w14:textId="77777777" w:rsidR="00FA483F" w:rsidRPr="00CA4B43" w:rsidRDefault="00FA483F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14551" w:type="dxa"/>
            <w:gridSpan w:val="3"/>
            <w:vAlign w:val="center"/>
          </w:tcPr>
          <w:p w14:paraId="270C1F50" w14:textId="306A42E5" w:rsidR="00FA483F" w:rsidRPr="00CA4B43" w:rsidRDefault="00FA483F" w:rsidP="00FA483F">
            <w:pPr>
              <w:pStyle w:val="afff0"/>
            </w:pPr>
            <w:r>
              <w:t xml:space="preserve">Выполнить </w:t>
            </w:r>
            <w:r w:rsidR="001E2CFF">
              <w:t>проверки таблицы</w:t>
            </w:r>
            <w:r>
              <w:t xml:space="preserve"> 15</w:t>
            </w:r>
          </w:p>
        </w:tc>
      </w:tr>
      <w:tr w:rsidR="00E104FF" w:rsidRPr="002472CF" w14:paraId="75239F18" w14:textId="77777777" w:rsidTr="000C16F8">
        <w:trPr>
          <w:trHeight w:val="402"/>
        </w:trPr>
        <w:tc>
          <w:tcPr>
            <w:tcW w:w="15168" w:type="dxa"/>
            <w:gridSpan w:val="4"/>
            <w:vAlign w:val="center"/>
          </w:tcPr>
          <w:p w14:paraId="1E386912" w14:textId="71BF2774" w:rsidR="00E104FF" w:rsidRDefault="00E104FF" w:rsidP="00E104FF">
            <w:pPr>
              <w:pStyle w:val="afff"/>
            </w:pPr>
            <w:r>
              <w:t>Требования к экранным формам</w:t>
            </w:r>
          </w:p>
        </w:tc>
      </w:tr>
      <w:tr w:rsidR="00E104FF" w:rsidRPr="002472CF" w14:paraId="29FFACEF" w14:textId="389F5592" w:rsidTr="00E104FF">
        <w:trPr>
          <w:trHeight w:val="402"/>
        </w:trPr>
        <w:tc>
          <w:tcPr>
            <w:tcW w:w="617" w:type="dxa"/>
            <w:vAlign w:val="center"/>
          </w:tcPr>
          <w:p w14:paraId="1CAFC8D7" w14:textId="77777777" w:rsidR="00E104FF" w:rsidRPr="00CA4B43" w:rsidRDefault="00E104FF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43" w:type="dxa"/>
            <w:vAlign w:val="center"/>
          </w:tcPr>
          <w:p w14:paraId="1EB89382" w14:textId="0E00668D" w:rsidR="00E104FF" w:rsidRDefault="00E104FF" w:rsidP="00FA483F">
            <w:pPr>
              <w:pStyle w:val="afff0"/>
            </w:pPr>
            <w:r>
              <w:t xml:space="preserve">Выполнить проверку </w:t>
            </w:r>
            <w:r w:rsidR="001E2CFF">
              <w:t>5 таблицы</w:t>
            </w:r>
            <w:r>
              <w:t xml:space="preserve"> 15</w:t>
            </w:r>
          </w:p>
        </w:tc>
        <w:tc>
          <w:tcPr>
            <w:tcW w:w="7108" w:type="dxa"/>
            <w:gridSpan w:val="2"/>
            <w:vAlign w:val="center"/>
          </w:tcPr>
          <w:p w14:paraId="689E39A9" w14:textId="77777777" w:rsidR="00E104FF" w:rsidRDefault="00E104FF" w:rsidP="00FA483F">
            <w:pPr>
              <w:pStyle w:val="afff0"/>
            </w:pPr>
            <w:r>
              <w:t>Отображается форма, содержащая элементы:</w:t>
            </w:r>
          </w:p>
          <w:p w14:paraId="645035A6" w14:textId="406AF01C" w:rsidR="00E104FF" w:rsidRDefault="00E104FF" w:rsidP="001E2CFF">
            <w:pPr>
              <w:pStyle w:val="13"/>
            </w:pPr>
            <w:r>
              <w:t>Кнопка в виде колокольчика</w:t>
            </w:r>
            <w:r w:rsidR="001E2CFF">
              <w:t>.</w:t>
            </w:r>
          </w:p>
          <w:p w14:paraId="09C6C373" w14:textId="618A478C" w:rsidR="00E104FF" w:rsidRDefault="00E104FF" w:rsidP="001E2CFF">
            <w:pPr>
              <w:pStyle w:val="13"/>
            </w:pPr>
            <w:r w:rsidRPr="00417FED">
              <w:t>Счетчик уведомлений</w:t>
            </w:r>
            <w:r>
              <w:t xml:space="preserve"> в колокольчике</w:t>
            </w:r>
            <w:r w:rsidR="001E2CFF">
              <w:t>.</w:t>
            </w:r>
          </w:p>
          <w:p w14:paraId="4DE5E163" w14:textId="10E7BCD9" w:rsidR="00E104FF" w:rsidRDefault="00E104FF" w:rsidP="001E2CFF">
            <w:pPr>
              <w:pStyle w:val="13"/>
            </w:pPr>
            <w:r>
              <w:t>Список уведомлений</w:t>
            </w:r>
            <w:r w:rsidR="001E2CFF">
              <w:t>.</w:t>
            </w:r>
          </w:p>
          <w:p w14:paraId="0A4DDEE2" w14:textId="25449565" w:rsidR="00E104FF" w:rsidRDefault="00E104FF" w:rsidP="001E2CFF">
            <w:pPr>
              <w:pStyle w:val="13"/>
            </w:pPr>
            <w:r>
              <w:t>Кнопка закрытия</w:t>
            </w:r>
            <w:r w:rsidR="001E2CFF">
              <w:t>.</w:t>
            </w:r>
          </w:p>
          <w:p w14:paraId="2F023111" w14:textId="5323FEE2" w:rsidR="00E104FF" w:rsidRDefault="00E104FF" w:rsidP="001E2CFF">
            <w:pPr>
              <w:pStyle w:val="13"/>
            </w:pPr>
            <w:r>
              <w:t>Кнопка подтверждения</w:t>
            </w:r>
            <w:r w:rsidR="001E2CFF">
              <w:t>.</w:t>
            </w:r>
          </w:p>
          <w:p w14:paraId="53A28AB8" w14:textId="022124DC" w:rsidR="00E104FF" w:rsidRDefault="00E104FF" w:rsidP="001E2CFF">
            <w:pPr>
              <w:pStyle w:val="13"/>
            </w:pPr>
            <w:r>
              <w:t>Кнопка перехода</w:t>
            </w:r>
          </w:p>
        </w:tc>
      </w:tr>
      <w:tr w:rsidR="00E104FF" w:rsidRPr="002472CF" w14:paraId="1116C1A5" w14:textId="05D3A6BC" w:rsidTr="00E104FF">
        <w:trPr>
          <w:trHeight w:val="402"/>
        </w:trPr>
        <w:tc>
          <w:tcPr>
            <w:tcW w:w="617" w:type="dxa"/>
            <w:vAlign w:val="center"/>
          </w:tcPr>
          <w:p w14:paraId="26E4E6FA" w14:textId="77777777" w:rsidR="00E104FF" w:rsidRPr="00CA4B43" w:rsidRDefault="00E104FF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43" w:type="dxa"/>
            <w:vAlign w:val="center"/>
          </w:tcPr>
          <w:p w14:paraId="367DBF0A" w14:textId="46F8A62E" w:rsidR="00E104FF" w:rsidRDefault="00E104FF" w:rsidP="00FA483F">
            <w:pPr>
              <w:pStyle w:val="afff0"/>
            </w:pPr>
            <w:r>
              <w:t xml:space="preserve">Выполнить проверку </w:t>
            </w:r>
            <w:r w:rsidR="00876BED">
              <w:t>9</w:t>
            </w:r>
            <w:r>
              <w:t xml:space="preserve"> таблицы 15</w:t>
            </w:r>
          </w:p>
        </w:tc>
        <w:tc>
          <w:tcPr>
            <w:tcW w:w="7108" w:type="dxa"/>
            <w:gridSpan w:val="2"/>
            <w:vAlign w:val="center"/>
          </w:tcPr>
          <w:p w14:paraId="78F48C94" w14:textId="77777777" w:rsidR="00E104FF" w:rsidRDefault="00E104FF" w:rsidP="00E104FF">
            <w:pPr>
              <w:pStyle w:val="afff0"/>
            </w:pPr>
            <w:r>
              <w:t>Отображается форма, содержащая элементы:</w:t>
            </w:r>
          </w:p>
          <w:p w14:paraId="1744CAAA" w14:textId="3505DF83" w:rsidR="00E104FF" w:rsidRDefault="00E104FF" w:rsidP="001E2CFF">
            <w:pPr>
              <w:pStyle w:val="13"/>
            </w:pPr>
            <w:r>
              <w:t>Наименование уведомление</w:t>
            </w:r>
            <w:r w:rsidR="001E2CFF">
              <w:t>.</w:t>
            </w:r>
          </w:p>
          <w:p w14:paraId="5E92B47F" w14:textId="3D5C82DA" w:rsidR="00E104FF" w:rsidRDefault="00E104FF" w:rsidP="001E2CFF">
            <w:pPr>
              <w:pStyle w:val="13"/>
            </w:pPr>
            <w:r>
              <w:t>Содержимое уведомления</w:t>
            </w:r>
            <w:r w:rsidR="001E2CFF">
              <w:t>.</w:t>
            </w:r>
          </w:p>
          <w:p w14:paraId="028C4099" w14:textId="2114AC01" w:rsidR="00E104FF" w:rsidRDefault="00E104FF" w:rsidP="001E2CFF">
            <w:pPr>
              <w:pStyle w:val="13"/>
            </w:pPr>
            <w:r>
              <w:t>Изображение</w:t>
            </w:r>
            <w:r w:rsidR="001E2CFF">
              <w:t>.</w:t>
            </w:r>
          </w:p>
          <w:p w14:paraId="170D07CC" w14:textId="31176ECB" w:rsidR="00E104FF" w:rsidRDefault="00E104FF" w:rsidP="001E2CFF">
            <w:pPr>
              <w:pStyle w:val="13"/>
            </w:pPr>
            <w:r>
              <w:t>Кнопка «Отменить»</w:t>
            </w:r>
            <w:r w:rsidR="001E2CFF">
              <w:t>.</w:t>
            </w:r>
          </w:p>
          <w:p w14:paraId="7C1EABCE" w14:textId="6B021FB6" w:rsidR="00E104FF" w:rsidRDefault="00E104FF" w:rsidP="001E2CFF">
            <w:pPr>
              <w:pStyle w:val="13"/>
            </w:pPr>
            <w:r>
              <w:t>Кнопка подтверждения</w:t>
            </w:r>
            <w:r w:rsidR="001E2CFF">
              <w:t>.</w:t>
            </w:r>
          </w:p>
          <w:p w14:paraId="23B02DED" w14:textId="3FB20455" w:rsidR="00E104FF" w:rsidRDefault="00E104FF" w:rsidP="001E2CFF">
            <w:pPr>
              <w:pStyle w:val="13"/>
            </w:pPr>
            <w:r>
              <w:t>Кнопка перехода</w:t>
            </w:r>
          </w:p>
        </w:tc>
      </w:tr>
      <w:tr w:rsidR="00CE3C70" w:rsidRPr="002472CF" w14:paraId="65D4633B" w14:textId="77777777" w:rsidTr="00E104FF">
        <w:trPr>
          <w:trHeight w:val="402"/>
        </w:trPr>
        <w:tc>
          <w:tcPr>
            <w:tcW w:w="617" w:type="dxa"/>
            <w:vAlign w:val="center"/>
          </w:tcPr>
          <w:p w14:paraId="183E0D2D" w14:textId="77777777" w:rsidR="00CE3C70" w:rsidRPr="00CA4B43" w:rsidRDefault="00CE3C70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43" w:type="dxa"/>
            <w:vAlign w:val="center"/>
          </w:tcPr>
          <w:p w14:paraId="1F8C3085" w14:textId="1A68BAB1" w:rsidR="00CE3C70" w:rsidRDefault="00CE3C70" w:rsidP="00FA483F">
            <w:pPr>
              <w:pStyle w:val="afff0"/>
            </w:pPr>
            <w:r>
              <w:t>Выполнить проверку 11 таблицы 15</w:t>
            </w:r>
          </w:p>
        </w:tc>
        <w:tc>
          <w:tcPr>
            <w:tcW w:w="7108" w:type="dxa"/>
            <w:gridSpan w:val="2"/>
            <w:vAlign w:val="center"/>
          </w:tcPr>
          <w:p w14:paraId="0075C252" w14:textId="77777777" w:rsidR="00CE3C70" w:rsidRDefault="00876BED" w:rsidP="00E104FF">
            <w:pPr>
              <w:pStyle w:val="afff0"/>
            </w:pPr>
            <w:r>
              <w:t xml:space="preserve">Уведомление отображается </w:t>
            </w:r>
            <w:r w:rsidRPr="00CA4B43">
              <w:t>в верхней части страниц</w:t>
            </w:r>
            <w:r>
              <w:t>ы</w:t>
            </w:r>
            <w:r w:rsidRPr="00CA4B43">
              <w:t xml:space="preserve"> Личного кабинета</w:t>
            </w:r>
            <w:r>
              <w:t>.</w:t>
            </w:r>
          </w:p>
          <w:p w14:paraId="0789D309" w14:textId="77777777" w:rsidR="00876BED" w:rsidRDefault="00876BED" w:rsidP="00E104FF">
            <w:pPr>
              <w:pStyle w:val="afff0"/>
            </w:pPr>
            <w:r>
              <w:t xml:space="preserve">Уведомление содержит: </w:t>
            </w:r>
          </w:p>
          <w:p w14:paraId="1DBFEEB4" w14:textId="4B876B46" w:rsidR="00876BED" w:rsidRDefault="00876BED" w:rsidP="001E2CFF">
            <w:pPr>
              <w:pStyle w:val="13"/>
            </w:pPr>
            <w:r>
              <w:t>Наименование уведомление</w:t>
            </w:r>
            <w:r w:rsidR="001E2CFF">
              <w:t>.</w:t>
            </w:r>
          </w:p>
          <w:p w14:paraId="62EC1076" w14:textId="252B3479" w:rsidR="00876BED" w:rsidRDefault="00876BED" w:rsidP="001E2CFF">
            <w:pPr>
              <w:pStyle w:val="13"/>
            </w:pPr>
            <w:r>
              <w:t>Содержимое уведомления</w:t>
            </w:r>
            <w:r w:rsidR="001E2CFF">
              <w:t>.</w:t>
            </w:r>
          </w:p>
          <w:p w14:paraId="602E287E" w14:textId="15407242" w:rsidR="00876BED" w:rsidRDefault="00876BED" w:rsidP="001E2CFF">
            <w:pPr>
              <w:pStyle w:val="13"/>
            </w:pPr>
            <w:r>
              <w:t>Кнопка закрытия</w:t>
            </w:r>
          </w:p>
        </w:tc>
      </w:tr>
      <w:tr w:rsidR="00010611" w:rsidRPr="002472CF" w14:paraId="2FD8CE2D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775C6D44" w14:textId="742B3322" w:rsidR="00010611" w:rsidRPr="002B2AEF" w:rsidRDefault="00010611" w:rsidP="004C6012">
            <w:pPr>
              <w:pStyle w:val="afff"/>
            </w:pPr>
            <w:r w:rsidRPr="00CA4B43">
              <w:t>Просмотр списка уведомлений</w:t>
            </w:r>
            <w:r>
              <w:t xml:space="preserve"> подвида «Колокольчик»</w:t>
            </w:r>
          </w:p>
        </w:tc>
      </w:tr>
      <w:tr w:rsidR="00010611" w:rsidRPr="002472CF" w14:paraId="7CC31E4E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FA55077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140CC717" w14:textId="648442FE" w:rsidR="00010611" w:rsidRPr="004C6012" w:rsidRDefault="001E2CFF" w:rsidP="0045278A">
            <w:pPr>
              <w:pStyle w:val="afff0"/>
            </w:pPr>
            <w:r>
              <w:t>Пользователь н</w:t>
            </w:r>
            <w:r w:rsidR="00010611">
              <w:t xml:space="preserve">ажимает на кнопку в виде </w:t>
            </w:r>
            <w:r w:rsidR="000F776E">
              <w:t>колокольчика</w:t>
            </w:r>
          </w:p>
        </w:tc>
        <w:tc>
          <w:tcPr>
            <w:tcW w:w="7088" w:type="dxa"/>
          </w:tcPr>
          <w:p w14:paraId="493E795F" w14:textId="295C7BB5" w:rsidR="00010611" w:rsidRPr="002B2AEF" w:rsidRDefault="004C6012" w:rsidP="00010611">
            <w:pPr>
              <w:pStyle w:val="afff0"/>
            </w:pPr>
            <w:r>
              <w:t>ЛКК</w:t>
            </w:r>
            <w:r w:rsidRPr="446FF250">
              <w:t xml:space="preserve"> отображает </w:t>
            </w:r>
            <w:r>
              <w:t xml:space="preserve">экранную форму со </w:t>
            </w:r>
            <w:r w:rsidRPr="446FF250">
              <w:t>спис</w:t>
            </w:r>
            <w:r>
              <w:t xml:space="preserve">ком </w:t>
            </w:r>
            <w:r w:rsidRPr="446FF250">
              <w:t>имеющихся для Пользователя уведомлений</w:t>
            </w:r>
            <w:r>
              <w:t xml:space="preserve"> подвида «Колокольчик»</w:t>
            </w:r>
          </w:p>
        </w:tc>
      </w:tr>
      <w:tr w:rsidR="00010611" w:rsidRPr="002472CF" w14:paraId="28AD9C1B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1E0B0AE4" w14:textId="7EF55FB6" w:rsidR="00010611" w:rsidRPr="002B2AEF" w:rsidRDefault="00010611" w:rsidP="00FA483F">
            <w:pPr>
              <w:pStyle w:val="afff"/>
            </w:pPr>
            <w:r w:rsidRPr="00CA4B43">
              <w:lastRenderedPageBreak/>
              <w:t>Прочтение уведомления подвида «Колокольчик»</w:t>
            </w:r>
          </w:p>
        </w:tc>
      </w:tr>
      <w:tr w:rsidR="00010611" w:rsidRPr="002472CF" w14:paraId="2AC7B07B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0718E5A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3554DF93" w14:textId="77777777" w:rsidR="00010611" w:rsidRDefault="00010611" w:rsidP="00AA60D9">
            <w:pPr>
              <w:pStyle w:val="17"/>
              <w:numPr>
                <w:ilvl w:val="0"/>
                <w:numId w:val="125"/>
              </w:numPr>
            </w:pPr>
            <w:r w:rsidRPr="001C32F9">
              <w:t xml:space="preserve">Пользователь </w:t>
            </w:r>
            <w:r>
              <w:t>просматривает уведомление</w:t>
            </w:r>
            <w:r w:rsidRPr="001C32F9">
              <w:t>.</w:t>
            </w:r>
          </w:p>
          <w:p w14:paraId="5F6EDB60" w14:textId="585D3E60" w:rsidR="00010611" w:rsidRPr="004C6012" w:rsidRDefault="00010611" w:rsidP="00AA60D9">
            <w:pPr>
              <w:pStyle w:val="17"/>
              <w:numPr>
                <w:ilvl w:val="0"/>
                <w:numId w:val="125"/>
              </w:numPr>
            </w:pPr>
            <w:r w:rsidRPr="00897C95">
              <w:t>Пользователь наводит мышь на уведомление</w:t>
            </w:r>
          </w:p>
        </w:tc>
        <w:tc>
          <w:tcPr>
            <w:tcW w:w="7088" w:type="dxa"/>
          </w:tcPr>
          <w:p w14:paraId="3AE2D30F" w14:textId="0C2ED380" w:rsidR="00010611" w:rsidRPr="002B2AEF" w:rsidRDefault="004C6012" w:rsidP="00010611">
            <w:pPr>
              <w:pStyle w:val="afff0"/>
            </w:pPr>
            <w:r>
              <w:t>ЛКК</w:t>
            </w:r>
            <w:r w:rsidRPr="446FF250">
              <w:t xml:space="preserve"> </w:t>
            </w:r>
            <w:r>
              <w:t>помечает уведомление прочитанным и перестает выделять его серым цветом</w:t>
            </w:r>
          </w:p>
        </w:tc>
      </w:tr>
      <w:tr w:rsidR="00010611" w:rsidRPr="002472CF" w14:paraId="1350FCCC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031D8A6" w14:textId="7864DA4D" w:rsidR="00010611" w:rsidRPr="002B2AEF" w:rsidRDefault="00010611" w:rsidP="004C6012">
            <w:pPr>
              <w:pStyle w:val="afff"/>
            </w:pPr>
            <w:r w:rsidRPr="00CA4B43">
              <w:t xml:space="preserve">Подтверждение уведомления </w:t>
            </w:r>
            <w:r>
              <w:t xml:space="preserve">подвида «Колокольчик» </w:t>
            </w:r>
            <w:r w:rsidRPr="00CA4B43">
              <w:t>по кнопке подтверждения</w:t>
            </w:r>
          </w:p>
        </w:tc>
      </w:tr>
      <w:tr w:rsidR="00010611" w:rsidRPr="002472CF" w14:paraId="763A977E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09D2ABB0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3B481407" w14:textId="77777777" w:rsidR="00010611" w:rsidRDefault="00010611" w:rsidP="00AA60D9">
            <w:pPr>
              <w:pStyle w:val="17"/>
              <w:numPr>
                <w:ilvl w:val="0"/>
                <w:numId w:val="246"/>
              </w:numPr>
            </w:pPr>
            <w:r w:rsidRPr="001C32F9">
              <w:t>Пользователь выбирает уведомление, требующее подтверждения</w:t>
            </w:r>
          </w:p>
          <w:p w14:paraId="72112539" w14:textId="09883291" w:rsidR="00010611" w:rsidRPr="004C6012" w:rsidRDefault="00010611" w:rsidP="0045278A">
            <w:pPr>
              <w:pStyle w:val="17"/>
            </w:pPr>
            <w:r>
              <w:t>Пользователь нажимает на кнопку подтверждения;</w:t>
            </w:r>
          </w:p>
        </w:tc>
        <w:tc>
          <w:tcPr>
            <w:tcW w:w="7088" w:type="dxa"/>
          </w:tcPr>
          <w:p w14:paraId="3F1070DE" w14:textId="77777777" w:rsidR="004C6012" w:rsidRPr="004C6012" w:rsidRDefault="004C6012" w:rsidP="00AA60D9">
            <w:pPr>
              <w:pStyle w:val="17"/>
              <w:numPr>
                <w:ilvl w:val="0"/>
                <w:numId w:val="247"/>
              </w:numPr>
            </w:pPr>
            <w:r w:rsidRPr="004C6012">
              <w:t>ЛКК требует подтверждения «При нажатии на кнопку подтверждения»</w:t>
            </w:r>
          </w:p>
          <w:p w14:paraId="49088C8A" w14:textId="77777777" w:rsidR="004C6012" w:rsidRPr="00CA4B43" w:rsidRDefault="004C6012" w:rsidP="00AA60D9">
            <w:pPr>
              <w:pStyle w:val="17"/>
              <w:numPr>
                <w:ilvl w:val="0"/>
                <w:numId w:val="125"/>
              </w:numPr>
            </w:pPr>
            <w:r>
              <w:t xml:space="preserve">ЛКК </w:t>
            </w:r>
            <w:r w:rsidRPr="446FF250">
              <w:t>выполняет следующие действия:</w:t>
            </w:r>
          </w:p>
          <w:p w14:paraId="680455E2" w14:textId="77777777" w:rsidR="004C6012" w:rsidRPr="00CA4B43" w:rsidRDefault="004C6012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095FB172" w14:textId="77777777" w:rsidR="004C6012" w:rsidRDefault="004C6012" w:rsidP="0045278A">
            <w:pPr>
              <w:pStyle w:val="2"/>
            </w:pPr>
            <w:r>
              <w:t>перестает выделять уведомление серым цветом;</w:t>
            </w:r>
          </w:p>
          <w:p w14:paraId="16CDF4F2" w14:textId="37271CEF" w:rsidR="00010611" w:rsidRPr="002B2AEF" w:rsidRDefault="004C6012" w:rsidP="0045278A">
            <w:pPr>
              <w:pStyle w:val="2"/>
            </w:pPr>
            <w:r>
              <w:t>скрывает кнопку подтверждения.</w:t>
            </w:r>
          </w:p>
        </w:tc>
      </w:tr>
      <w:tr w:rsidR="00010611" w:rsidRPr="002472CF" w14:paraId="30E8CED4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2A58EF80" w14:textId="478C749D" w:rsidR="00010611" w:rsidRPr="002B2AEF" w:rsidRDefault="00010611" w:rsidP="004C6012">
            <w:pPr>
              <w:pStyle w:val="afff"/>
            </w:pPr>
            <w:r w:rsidRPr="00CA4B43">
              <w:t xml:space="preserve">Подтверждение уведомления </w:t>
            </w:r>
            <w:r>
              <w:t xml:space="preserve">подвида «Колокольчик» </w:t>
            </w:r>
            <w:r w:rsidRPr="00CA4B43">
              <w:t>по кнопке перехода</w:t>
            </w:r>
          </w:p>
        </w:tc>
      </w:tr>
      <w:tr w:rsidR="00010611" w:rsidRPr="002472CF" w14:paraId="45CEB90E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2A28A2D9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192EA4F5" w14:textId="77777777" w:rsidR="00010611" w:rsidRPr="001C32F9" w:rsidRDefault="00010611" w:rsidP="00AA60D9">
            <w:pPr>
              <w:pStyle w:val="17"/>
              <w:numPr>
                <w:ilvl w:val="0"/>
                <w:numId w:val="127"/>
              </w:numPr>
            </w:pPr>
            <w:r w:rsidRPr="001C32F9">
              <w:t>Пользователь выбирает уведомление, требующее подтверждения.</w:t>
            </w:r>
          </w:p>
          <w:p w14:paraId="6583E3B2" w14:textId="77777777" w:rsidR="00010611" w:rsidRPr="00CA4B43" w:rsidRDefault="00010611" w:rsidP="0034301D">
            <w:pPr>
              <w:pStyle w:val="17"/>
            </w:pPr>
            <w:r>
              <w:t>Пользователь нажимает на кнопку перехода</w:t>
            </w:r>
          </w:p>
          <w:p w14:paraId="73FC171A" w14:textId="238153C6" w:rsidR="00010611" w:rsidRPr="002B2AEF" w:rsidRDefault="00010611" w:rsidP="00010611">
            <w:pPr>
              <w:pStyle w:val="afff0"/>
            </w:pPr>
          </w:p>
        </w:tc>
        <w:tc>
          <w:tcPr>
            <w:tcW w:w="7088" w:type="dxa"/>
          </w:tcPr>
          <w:p w14:paraId="2011662B" w14:textId="77777777" w:rsidR="0045278A" w:rsidRDefault="0045278A" w:rsidP="00AA60D9">
            <w:pPr>
              <w:pStyle w:val="17"/>
              <w:numPr>
                <w:ilvl w:val="0"/>
                <w:numId w:val="128"/>
              </w:numPr>
            </w:pPr>
            <w:r>
              <w:t>ЛКК требует подтверждение «При нажатии на кнопку перехода»</w:t>
            </w:r>
          </w:p>
          <w:p w14:paraId="33779252" w14:textId="75A4C0B3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0D3520E5" w14:textId="77777777" w:rsidR="0045278A" w:rsidRPr="00CA4B43" w:rsidRDefault="0045278A" w:rsidP="0045278A">
            <w:pPr>
              <w:pStyle w:val="2"/>
            </w:pPr>
            <w:r>
              <w:t>выполняет переход по ссылке в новой вкладке браузера;</w:t>
            </w:r>
          </w:p>
          <w:p w14:paraId="4A3BA125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290F2A19" w14:textId="6CA1EBDE" w:rsidR="00010611" w:rsidRPr="002B2AEF" w:rsidRDefault="0045278A" w:rsidP="0045278A">
            <w:pPr>
              <w:pStyle w:val="2"/>
            </w:pPr>
            <w:r>
              <w:t>перестает выделять уведомление серым цветом</w:t>
            </w:r>
          </w:p>
        </w:tc>
      </w:tr>
      <w:tr w:rsidR="00010611" w:rsidRPr="002472CF" w14:paraId="430EF3E4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3F3DDB32" w14:textId="431DB332" w:rsidR="00010611" w:rsidRPr="002B2AEF" w:rsidRDefault="00010611" w:rsidP="004C6012">
            <w:pPr>
              <w:pStyle w:val="afff"/>
            </w:pPr>
            <w:r w:rsidRPr="00CA4B43">
              <w:t>Подтверждение уведомления подвида «Модальное окно»</w:t>
            </w:r>
            <w:r>
              <w:t xml:space="preserve"> по кнопке подтверждения</w:t>
            </w:r>
          </w:p>
        </w:tc>
      </w:tr>
      <w:tr w:rsidR="00010611" w:rsidRPr="002472CF" w14:paraId="79C10826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B2100FB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54C0ECC4" w14:textId="77777777" w:rsidR="00010611" w:rsidRPr="001C32F9" w:rsidRDefault="00010611" w:rsidP="00AA60D9">
            <w:pPr>
              <w:pStyle w:val="17"/>
              <w:numPr>
                <w:ilvl w:val="0"/>
                <w:numId w:val="130"/>
              </w:numPr>
            </w:pPr>
            <w:r w:rsidRPr="001C32F9">
              <w:t xml:space="preserve">Пользователь авторизуется в клиентской части </w:t>
            </w:r>
            <w:r>
              <w:t>ЛКК</w:t>
            </w:r>
            <w:r w:rsidRPr="001C32F9">
              <w:t>.</w:t>
            </w:r>
          </w:p>
          <w:p w14:paraId="4C2F80EA" w14:textId="0756A259" w:rsidR="00010611" w:rsidRPr="002B2AEF" w:rsidRDefault="00010611" w:rsidP="0034301D">
            <w:pPr>
              <w:pStyle w:val="17"/>
            </w:pPr>
            <w:r w:rsidRPr="446FF250">
              <w:t>Пользователь нажимает на кнопку подтверждения</w:t>
            </w:r>
          </w:p>
        </w:tc>
        <w:tc>
          <w:tcPr>
            <w:tcW w:w="7088" w:type="dxa"/>
          </w:tcPr>
          <w:p w14:paraId="2ADD4113" w14:textId="77777777" w:rsidR="0045278A" w:rsidRPr="00CA4B43" w:rsidRDefault="0045278A" w:rsidP="00AA60D9">
            <w:pPr>
              <w:pStyle w:val="17"/>
              <w:numPr>
                <w:ilvl w:val="0"/>
                <w:numId w:val="129"/>
              </w:numPr>
            </w:pPr>
            <w:r>
              <w:t>ЛКК</w:t>
            </w:r>
            <w:r w:rsidRPr="446FF250">
              <w:t xml:space="preserve"> отображает уведомление </w:t>
            </w:r>
            <w:r>
              <w:t>под</w:t>
            </w:r>
            <w:r w:rsidRPr="446FF250">
              <w:t>вида «Модальное окно».</w:t>
            </w:r>
          </w:p>
          <w:p w14:paraId="7EBDE478" w14:textId="77777777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55F2DA96" w14:textId="77777777" w:rsidR="0045278A" w:rsidRPr="00CA4B43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0B8843B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557161C8" w14:textId="219EF531" w:rsidR="00010611" w:rsidRPr="002B2AEF" w:rsidRDefault="0045278A" w:rsidP="0045278A">
            <w:pPr>
              <w:pStyle w:val="2"/>
            </w:pPr>
            <w:r>
              <w:t>отображает главную страницу в клиентской части ЛКК</w:t>
            </w:r>
          </w:p>
        </w:tc>
      </w:tr>
      <w:tr w:rsidR="00010611" w:rsidRPr="002472CF" w14:paraId="4D6714F1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129A882E" w14:textId="2FDA642E" w:rsidR="00010611" w:rsidRPr="002B2AEF" w:rsidRDefault="00010611" w:rsidP="004C6012">
            <w:pPr>
              <w:pStyle w:val="afff"/>
            </w:pPr>
            <w:r w:rsidRPr="00CA4B43">
              <w:t>Подтверждение уведомления подвида «Модальное окно»</w:t>
            </w:r>
            <w:r>
              <w:t xml:space="preserve"> по кнопке перехода</w:t>
            </w:r>
          </w:p>
        </w:tc>
      </w:tr>
      <w:tr w:rsidR="00010611" w:rsidRPr="002472CF" w14:paraId="7C681D0A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0C87CF1A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5AD99047" w14:textId="77777777" w:rsidR="00010611" w:rsidRPr="009B4F9A" w:rsidRDefault="00010611" w:rsidP="00AA60D9">
            <w:pPr>
              <w:pStyle w:val="17"/>
              <w:numPr>
                <w:ilvl w:val="0"/>
                <w:numId w:val="131"/>
              </w:numPr>
            </w:pPr>
            <w:r w:rsidRPr="009B4F9A">
              <w:t>Пользователь авторизуется в клиентской части ЛКК.</w:t>
            </w:r>
          </w:p>
          <w:p w14:paraId="5120C687" w14:textId="7C063408" w:rsidR="00010611" w:rsidRPr="0045278A" w:rsidRDefault="00010611" w:rsidP="0034301D">
            <w:pPr>
              <w:pStyle w:val="17"/>
            </w:pPr>
            <w:r w:rsidRPr="446FF250">
              <w:t xml:space="preserve">Пользователь нажимает на кнопку </w:t>
            </w:r>
            <w:r>
              <w:t>перехода</w:t>
            </w:r>
          </w:p>
        </w:tc>
        <w:tc>
          <w:tcPr>
            <w:tcW w:w="7088" w:type="dxa"/>
          </w:tcPr>
          <w:p w14:paraId="4007C244" w14:textId="77777777" w:rsidR="0045278A" w:rsidRPr="0045278A" w:rsidRDefault="0045278A" w:rsidP="00AA60D9">
            <w:pPr>
              <w:pStyle w:val="17"/>
              <w:numPr>
                <w:ilvl w:val="0"/>
                <w:numId w:val="132"/>
              </w:numPr>
            </w:pPr>
            <w:r w:rsidRPr="0045278A">
              <w:t>ЛКК отображает уведомление подвида «Модальное окно».</w:t>
            </w:r>
          </w:p>
          <w:p w14:paraId="764CFFE2" w14:textId="77777777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0301826F" w14:textId="77777777" w:rsidR="0045278A" w:rsidRPr="00CA4B43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BF57D37" w14:textId="77777777" w:rsidR="0045278A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716CF7B7" w14:textId="6A312FDD" w:rsidR="00010611" w:rsidRPr="002B2AEF" w:rsidRDefault="0045278A" w:rsidP="0045278A">
            <w:pPr>
              <w:pStyle w:val="2"/>
            </w:pPr>
            <w:r>
              <w:t>выполняет переход по ссылке в новой вкладке браузера</w:t>
            </w:r>
          </w:p>
        </w:tc>
      </w:tr>
      <w:tr w:rsidR="00010611" w:rsidRPr="002472CF" w14:paraId="320387BE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DAC9CAE" w14:textId="7DB7DA3E" w:rsidR="00010611" w:rsidRPr="002B2AEF" w:rsidRDefault="00010611" w:rsidP="004C6012">
            <w:pPr>
              <w:pStyle w:val="afff"/>
            </w:pPr>
            <w:r w:rsidRPr="00CA4B43">
              <w:t>Прочтение уведомления подвида «</w:t>
            </w:r>
            <w:r>
              <w:t>В</w:t>
            </w:r>
            <w:r w:rsidRPr="00CA4B43">
              <w:t xml:space="preserve"> топе»</w:t>
            </w:r>
          </w:p>
        </w:tc>
      </w:tr>
      <w:tr w:rsidR="00010611" w:rsidRPr="002472CF" w14:paraId="70D1B53C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CD62713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45EBB52A" w14:textId="77777777" w:rsidR="00010611" w:rsidRPr="001C32F9" w:rsidRDefault="00010611" w:rsidP="00AA60D9">
            <w:pPr>
              <w:pStyle w:val="17"/>
              <w:numPr>
                <w:ilvl w:val="0"/>
                <w:numId w:val="134"/>
              </w:numPr>
            </w:pPr>
            <w:r w:rsidRPr="001C32F9">
              <w:t xml:space="preserve">Пользователь авторизуется в клиентской части </w:t>
            </w:r>
            <w:r>
              <w:t>ЛКК</w:t>
            </w:r>
            <w:r w:rsidRPr="001C32F9">
              <w:t>.</w:t>
            </w:r>
          </w:p>
          <w:p w14:paraId="4EA5D2A7" w14:textId="2B4CC70C" w:rsidR="00010611" w:rsidRPr="002B2AEF" w:rsidRDefault="00010611" w:rsidP="001E2CFF">
            <w:pPr>
              <w:pStyle w:val="17"/>
            </w:pPr>
            <w:r w:rsidRPr="446FF250">
              <w:t>Пользователь нажимает на кнопку закрытия уведомления.</w:t>
            </w:r>
          </w:p>
        </w:tc>
        <w:tc>
          <w:tcPr>
            <w:tcW w:w="7088" w:type="dxa"/>
          </w:tcPr>
          <w:p w14:paraId="4622BCE5" w14:textId="77777777" w:rsidR="0045278A" w:rsidRPr="00CA4B43" w:rsidRDefault="0045278A" w:rsidP="00AA60D9">
            <w:pPr>
              <w:pStyle w:val="17"/>
              <w:numPr>
                <w:ilvl w:val="0"/>
                <w:numId w:val="133"/>
              </w:numPr>
            </w:pPr>
            <w:r>
              <w:t>ЛКК</w:t>
            </w:r>
            <w:r w:rsidRPr="446FF250">
              <w:t xml:space="preserve"> отображает в верхней части экрана клиентской части </w:t>
            </w:r>
            <w:r>
              <w:t>ЛКК</w:t>
            </w:r>
            <w:r w:rsidRPr="446FF250">
              <w:t xml:space="preserve"> уведомление </w:t>
            </w:r>
            <w:r>
              <w:t>под</w:t>
            </w:r>
            <w:r w:rsidRPr="446FF250">
              <w:t>вида «</w:t>
            </w:r>
            <w:r>
              <w:t>В</w:t>
            </w:r>
            <w:r w:rsidRPr="446FF250">
              <w:t xml:space="preserve"> топе».</w:t>
            </w:r>
          </w:p>
          <w:p w14:paraId="757C0163" w14:textId="77777777" w:rsidR="0045278A" w:rsidRPr="00CA4B43" w:rsidRDefault="0045278A" w:rsidP="0034301D">
            <w:pPr>
              <w:pStyle w:val="17"/>
            </w:pPr>
            <w:r>
              <w:lastRenderedPageBreak/>
              <w:t>ЛКК</w:t>
            </w:r>
            <w:r w:rsidRPr="446FF250">
              <w:t xml:space="preserve"> выполняет следующие действия:</w:t>
            </w:r>
          </w:p>
          <w:p w14:paraId="314E1FB0" w14:textId="77777777" w:rsidR="0045278A" w:rsidRPr="00CA4B43" w:rsidRDefault="0045278A" w:rsidP="0045278A">
            <w:pPr>
              <w:pStyle w:val="2"/>
            </w:pPr>
            <w:r>
              <w:t>скрывает уведомление из верхней части экрана клиентской части ЛКК;</w:t>
            </w:r>
          </w:p>
          <w:p w14:paraId="1D226BFF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4A8F26D6" w14:textId="150715B0" w:rsidR="00010611" w:rsidRPr="002B2AEF" w:rsidRDefault="0045278A" w:rsidP="0045278A">
            <w:pPr>
              <w:pStyle w:val="2"/>
            </w:pPr>
            <w:r>
              <w:t>сохраняет прочитанное уведомление на странице «Уведомления»</w:t>
            </w:r>
          </w:p>
        </w:tc>
      </w:tr>
      <w:tr w:rsidR="00010611" w:rsidRPr="002472CF" w14:paraId="795C3416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5ACCAED6" w14:textId="15B020DA" w:rsidR="00010611" w:rsidRPr="002B2AEF" w:rsidRDefault="00010611" w:rsidP="004C6012">
            <w:pPr>
              <w:pStyle w:val="afff"/>
            </w:pPr>
            <w:r>
              <w:lastRenderedPageBreak/>
              <w:t>Поиск уведомлений</w:t>
            </w:r>
          </w:p>
        </w:tc>
      </w:tr>
      <w:tr w:rsidR="00010611" w:rsidRPr="002472CF" w14:paraId="381A82CC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0EA4E261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668D618A" w14:textId="2AA0C21C" w:rsidR="00010611" w:rsidRPr="002B2AEF" w:rsidRDefault="00010611" w:rsidP="0045278A">
            <w:pPr>
              <w:pStyle w:val="afff0"/>
            </w:pPr>
            <w:r>
              <w:t>Администратор открывает страницу «Уведомления», заполняет необходимые поля фильтра</w:t>
            </w:r>
          </w:p>
        </w:tc>
        <w:tc>
          <w:tcPr>
            <w:tcW w:w="7088" w:type="dxa"/>
          </w:tcPr>
          <w:p w14:paraId="58E3D977" w14:textId="5B029D94" w:rsidR="00010611" w:rsidRPr="002B2AEF" w:rsidRDefault="0045278A" w:rsidP="00010611">
            <w:pPr>
              <w:pStyle w:val="afff0"/>
            </w:pPr>
            <w:r>
              <w:t>ЛКК отображает список уведомлений, удовлетворяющих условиям поиска</w:t>
            </w:r>
          </w:p>
        </w:tc>
      </w:tr>
      <w:tr w:rsidR="00010611" w:rsidRPr="002472CF" w14:paraId="11D41531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7AB1CB60" w14:textId="65D64467" w:rsidR="00010611" w:rsidRPr="002B2AEF" w:rsidRDefault="00010611" w:rsidP="004C6012">
            <w:pPr>
              <w:pStyle w:val="afff"/>
            </w:pPr>
            <w:bookmarkStart w:id="170" w:name="_Ref120276152"/>
            <w:r>
              <w:t>Создание уведомления вида e-mail/СМС</w:t>
            </w:r>
            <w:bookmarkEnd w:id="170"/>
          </w:p>
        </w:tc>
      </w:tr>
      <w:tr w:rsidR="00010611" w:rsidRPr="002472CF" w14:paraId="1167B66E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3F5C9C3" w14:textId="77777777" w:rsidR="00010611" w:rsidRPr="00686476" w:rsidRDefault="00010611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3352C787" w14:textId="77777777" w:rsidR="00010611" w:rsidRDefault="00010611" w:rsidP="00AA60D9">
            <w:pPr>
              <w:pStyle w:val="17"/>
              <w:numPr>
                <w:ilvl w:val="0"/>
                <w:numId w:val="135"/>
              </w:numPr>
            </w:pPr>
            <w:r>
              <w:t>Администратор нажимает на кнопку «Новое уведомление».</w:t>
            </w:r>
          </w:p>
          <w:p w14:paraId="3DD57826" w14:textId="77777777" w:rsidR="00010611" w:rsidRPr="00F60765" w:rsidRDefault="00010611" w:rsidP="0034301D">
            <w:pPr>
              <w:pStyle w:val="17"/>
            </w:pPr>
            <w:r>
              <w:t>Администратор вводит название рассылки, выбирает вид уведомления «E-mail»;</w:t>
            </w:r>
          </w:p>
          <w:p w14:paraId="5FE8206A" w14:textId="77777777" w:rsidR="00010611" w:rsidRDefault="00010611" w:rsidP="0034301D">
            <w:pPr>
              <w:pStyle w:val="17"/>
            </w:pPr>
            <w:r>
              <w:t>Администратор заполняет необходимые поля, и нажимает на кнопку «Дальше».</w:t>
            </w:r>
          </w:p>
          <w:p w14:paraId="7D5D922A" w14:textId="0CF5D710" w:rsidR="00010611" w:rsidRDefault="00010611" w:rsidP="001E2CFF">
            <w:pPr>
              <w:pStyle w:val="17"/>
            </w:pPr>
            <w:r>
              <w:t>Администратор устанавливает признак «Отправить всем клиентам компании»</w:t>
            </w:r>
            <w:r w:rsidR="001E2CFF">
              <w:t xml:space="preserve"> и </w:t>
            </w:r>
            <w:r>
              <w:t>нажимает на кнопку «Дальше».</w:t>
            </w:r>
          </w:p>
          <w:p w14:paraId="474A14FB" w14:textId="0E642224" w:rsidR="00010611" w:rsidRPr="002B2AEF" w:rsidRDefault="00010611" w:rsidP="0034301D">
            <w:pPr>
              <w:pStyle w:val="17"/>
            </w:pPr>
            <w:r>
              <w:t>Администратор проверяет данные, введенные на предыдущих шагах, и нажимает на кнопку «Отправить»</w:t>
            </w:r>
          </w:p>
        </w:tc>
        <w:tc>
          <w:tcPr>
            <w:tcW w:w="7088" w:type="dxa"/>
          </w:tcPr>
          <w:p w14:paraId="35C62D53" w14:textId="77777777" w:rsidR="0045278A" w:rsidRDefault="0045278A" w:rsidP="00AA60D9">
            <w:pPr>
              <w:pStyle w:val="17"/>
              <w:numPr>
                <w:ilvl w:val="0"/>
                <w:numId w:val="136"/>
              </w:numPr>
            </w:pPr>
            <w:r>
              <w:t>ЛКК открывает страницу создания нового уведомления на шаге «Вид уведомления».</w:t>
            </w:r>
          </w:p>
          <w:p w14:paraId="01412129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6AFD6920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0D9BF216" w14:textId="77777777" w:rsidR="0045278A" w:rsidRDefault="0045278A" w:rsidP="0034301D">
            <w:pPr>
              <w:pStyle w:val="17"/>
            </w:pPr>
            <w:r>
              <w:t>ЛКК отображает шаг «Проверка» со всеми полями, заполненными на предыдущих шагах.</w:t>
            </w:r>
          </w:p>
          <w:p w14:paraId="2E176AC6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5367FD5A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576F5437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0013C48B" w14:textId="25161F93" w:rsidR="00010611" w:rsidRPr="002B2AEF" w:rsidRDefault="0045278A" w:rsidP="0045278A">
            <w:pPr>
              <w:pStyle w:val="2"/>
            </w:pPr>
            <w:r w:rsidRPr="0045278A">
              <w:t>создает и отправляет уведомление получателям</w:t>
            </w:r>
          </w:p>
        </w:tc>
      </w:tr>
      <w:tr w:rsidR="00010611" w:rsidRPr="002472CF" w14:paraId="7E943F3F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7F3A6727" w14:textId="0FC76F0A" w:rsidR="00010611" w:rsidRPr="002B2AEF" w:rsidRDefault="00010611" w:rsidP="0045278A">
            <w:pPr>
              <w:pStyle w:val="afff"/>
            </w:pPr>
            <w:r>
              <w:t>Создание внутреннего уведомления подвида «Колокольчик»</w:t>
            </w:r>
          </w:p>
        </w:tc>
      </w:tr>
      <w:tr w:rsidR="0045278A" w:rsidRPr="002472CF" w14:paraId="49F734AB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2DE0C6EE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16B423C2" w14:textId="77777777" w:rsidR="0045278A" w:rsidRDefault="0045278A" w:rsidP="00AA60D9">
            <w:pPr>
              <w:pStyle w:val="17"/>
              <w:numPr>
                <w:ilvl w:val="0"/>
                <w:numId w:val="137"/>
              </w:numPr>
            </w:pPr>
            <w:r>
              <w:t>Администратор нажимает на кнопку «Новое уведомление».</w:t>
            </w:r>
          </w:p>
          <w:p w14:paraId="1E85C46A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системы».</w:t>
            </w:r>
          </w:p>
          <w:p w14:paraId="287BCE10" w14:textId="77777777" w:rsidR="0045278A" w:rsidRDefault="0045278A" w:rsidP="0034301D">
            <w:pPr>
              <w:pStyle w:val="17"/>
            </w:pPr>
            <w:r>
              <w:t>Администратор выбирает подвид «Колокольчик» и нажимает на кнопку «Дальше».</w:t>
            </w:r>
          </w:p>
          <w:p w14:paraId="14B38096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761C9481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02D301EE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65DA134D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3C18A443" w14:textId="2761067C" w:rsidR="0045278A" w:rsidRDefault="0045278A" w:rsidP="0034301D">
            <w:pPr>
              <w:pStyle w:val="17"/>
            </w:pPr>
            <w:r>
              <w:t>Администратор проверяет заполненные данные на предыдущих шагах и нажимает кнопку «Сохранить»</w:t>
            </w:r>
          </w:p>
          <w:p w14:paraId="233C645E" w14:textId="16E96090" w:rsidR="0045278A" w:rsidRPr="002B2AEF" w:rsidRDefault="0045278A" w:rsidP="0045278A">
            <w:pPr>
              <w:pStyle w:val="17"/>
              <w:numPr>
                <w:ilvl w:val="0"/>
                <w:numId w:val="0"/>
              </w:numPr>
              <w:ind w:left="397"/>
            </w:pPr>
          </w:p>
        </w:tc>
        <w:tc>
          <w:tcPr>
            <w:tcW w:w="7088" w:type="dxa"/>
          </w:tcPr>
          <w:p w14:paraId="7197CF22" w14:textId="77777777" w:rsidR="0045278A" w:rsidRDefault="0045278A" w:rsidP="00AA60D9">
            <w:pPr>
              <w:pStyle w:val="17"/>
              <w:numPr>
                <w:ilvl w:val="0"/>
                <w:numId w:val="138"/>
              </w:numPr>
            </w:pPr>
            <w:r>
              <w:t>ЛКК отображает страницу создания нового уведомления на шаге «Вид уведомления».</w:t>
            </w:r>
          </w:p>
          <w:p w14:paraId="53666E0F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5B2B6D33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74311E8D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63EC7746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408F12B9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3C2C1EC8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078CB2D9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3BB5DC77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4AD78C75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4A344C6E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EE31DB3" w14:textId="50428FC6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</w:t>
            </w:r>
          </w:p>
        </w:tc>
      </w:tr>
      <w:tr w:rsidR="0045278A" w:rsidRPr="002472CF" w14:paraId="044E6823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73C5BF72" w14:textId="14C15E62" w:rsidR="0045278A" w:rsidRPr="002B2AEF" w:rsidRDefault="0045278A" w:rsidP="0045278A">
            <w:pPr>
              <w:pStyle w:val="afff"/>
            </w:pPr>
            <w:r>
              <w:lastRenderedPageBreak/>
              <w:t>Создание внутреннего уведомления подвида «Модальное окно»</w:t>
            </w:r>
          </w:p>
        </w:tc>
      </w:tr>
      <w:tr w:rsidR="0045278A" w:rsidRPr="002472CF" w14:paraId="058149A5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3ABF94CA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68537AE4" w14:textId="77777777" w:rsidR="0045278A" w:rsidRDefault="0045278A" w:rsidP="00AA60D9">
            <w:pPr>
              <w:pStyle w:val="17"/>
              <w:numPr>
                <w:ilvl w:val="0"/>
                <w:numId w:val="139"/>
              </w:numPr>
            </w:pPr>
            <w:r>
              <w:t>Администратор нажимает на кнопку «Новое уведомление».</w:t>
            </w:r>
          </w:p>
          <w:p w14:paraId="08301B9F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системы».</w:t>
            </w:r>
          </w:p>
          <w:p w14:paraId="7B6C6491" w14:textId="77777777" w:rsidR="0045278A" w:rsidRDefault="0045278A" w:rsidP="0034301D">
            <w:pPr>
              <w:pStyle w:val="17"/>
            </w:pPr>
            <w:r>
              <w:t>Администратор выбирает подвид «Модальное окно» и нажимает на кнопку «Дальше».</w:t>
            </w:r>
          </w:p>
          <w:p w14:paraId="2A228ACB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70FFD853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7D0E9FB4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0160A8DE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171EB630" w14:textId="655100B6" w:rsidR="0045278A" w:rsidRDefault="0045278A" w:rsidP="0034301D">
            <w:pPr>
              <w:pStyle w:val="17"/>
            </w:pPr>
            <w:r>
              <w:t>Администратор проверяет заполненные данные на предыдущих шагах и нажимает «Сохранить»</w:t>
            </w:r>
          </w:p>
          <w:p w14:paraId="62BBDF19" w14:textId="76430F7E" w:rsidR="0045278A" w:rsidRPr="002B2AEF" w:rsidRDefault="0045278A" w:rsidP="0045278A">
            <w:pPr>
              <w:pStyle w:val="afff0"/>
            </w:pPr>
          </w:p>
        </w:tc>
        <w:tc>
          <w:tcPr>
            <w:tcW w:w="7088" w:type="dxa"/>
          </w:tcPr>
          <w:p w14:paraId="11054CE0" w14:textId="77777777" w:rsidR="0045278A" w:rsidRDefault="0045278A" w:rsidP="00AA60D9">
            <w:pPr>
              <w:pStyle w:val="17"/>
              <w:numPr>
                <w:ilvl w:val="0"/>
                <w:numId w:val="248"/>
              </w:numPr>
            </w:pPr>
            <w:r>
              <w:t>ЛКК открывает страницу нового уведомления на шаге «Вид уведомления».</w:t>
            </w:r>
          </w:p>
          <w:p w14:paraId="540B14D9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4EEF5C6E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23F66B07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793BC685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610114AB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14EB7C6C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0C519A63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319C6FCA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597973D5" w14:textId="77777777" w:rsidR="0045278A" w:rsidRDefault="0045278A" w:rsidP="0045278A">
            <w:pPr>
              <w:pStyle w:val="2"/>
            </w:pPr>
            <w:r>
              <w:t>отрывает страницу «Уведомления»;</w:t>
            </w:r>
          </w:p>
          <w:p w14:paraId="235D939A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C6ABA7E" w14:textId="6D54B281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</w:t>
            </w:r>
          </w:p>
        </w:tc>
      </w:tr>
      <w:tr w:rsidR="0045278A" w:rsidRPr="002472CF" w14:paraId="1DC3113C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37C86478" w14:textId="763B3F95" w:rsidR="0045278A" w:rsidRPr="002B2AEF" w:rsidRDefault="0045278A" w:rsidP="0045278A">
            <w:pPr>
              <w:pStyle w:val="afff"/>
            </w:pPr>
            <w:bookmarkStart w:id="171" w:name="_Ref120276161"/>
            <w:r>
              <w:t>Создание внутреннего уведомления подвида «Уведомление в топе»</w:t>
            </w:r>
            <w:bookmarkEnd w:id="171"/>
          </w:p>
        </w:tc>
      </w:tr>
      <w:tr w:rsidR="0045278A" w:rsidRPr="002472CF" w14:paraId="4E74A659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62C50F22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38D94A30" w14:textId="77777777" w:rsidR="0045278A" w:rsidRDefault="0045278A" w:rsidP="00AA60D9">
            <w:pPr>
              <w:pStyle w:val="17"/>
              <w:numPr>
                <w:ilvl w:val="0"/>
                <w:numId w:val="140"/>
              </w:numPr>
            </w:pPr>
            <w:r>
              <w:t>Администратор нажимает на кнопку «Новое уведомление».</w:t>
            </w:r>
          </w:p>
          <w:p w14:paraId="2F5E2D0B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</w:t>
            </w:r>
          </w:p>
          <w:p w14:paraId="6058DF38" w14:textId="77777777" w:rsidR="0045278A" w:rsidRDefault="0045278A" w:rsidP="0034301D">
            <w:pPr>
              <w:pStyle w:val="17"/>
            </w:pPr>
            <w:r>
              <w:t>Администратор выбирает подвид «Уведомление в топе» и нажимает на кнопку «Дальше».</w:t>
            </w:r>
          </w:p>
          <w:p w14:paraId="3EA2A024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423641AB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349E50BC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6F236670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3CE269FD" w14:textId="6F953E13" w:rsidR="0045278A" w:rsidRPr="002B2AEF" w:rsidRDefault="0045278A" w:rsidP="0034301D">
            <w:pPr>
              <w:pStyle w:val="17"/>
            </w:pPr>
            <w:r>
              <w:t>Администратор проверяет заполненные данные на предыдущих шагах и нажимает на кнопку «Сохранить»</w:t>
            </w:r>
          </w:p>
        </w:tc>
        <w:tc>
          <w:tcPr>
            <w:tcW w:w="7088" w:type="dxa"/>
          </w:tcPr>
          <w:p w14:paraId="3949163F" w14:textId="77777777" w:rsidR="0045278A" w:rsidRDefault="0045278A" w:rsidP="00AA60D9">
            <w:pPr>
              <w:pStyle w:val="17"/>
              <w:numPr>
                <w:ilvl w:val="0"/>
                <w:numId w:val="141"/>
              </w:numPr>
            </w:pPr>
            <w:r>
              <w:t>ЛКК открывает страницу нового уведомления на шаге «Вид уведомления».</w:t>
            </w:r>
          </w:p>
          <w:p w14:paraId="174EA23E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6E51A6F4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15AE0803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5C7E3DD2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64CEC387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2AE5F2D7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2A14D28E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7BDE5BB0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1C70616E" w14:textId="77777777" w:rsidR="0045278A" w:rsidRDefault="0045278A" w:rsidP="0045278A">
            <w:pPr>
              <w:pStyle w:val="2"/>
            </w:pPr>
            <w:r>
              <w:t>отрывает страницу «Уведомления»;</w:t>
            </w:r>
          </w:p>
          <w:p w14:paraId="1E56816B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508D232" w14:textId="4B7B57B0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</w:t>
            </w:r>
          </w:p>
        </w:tc>
      </w:tr>
      <w:tr w:rsidR="0045278A" w:rsidRPr="002472CF" w14:paraId="7930AB44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755C8394" w14:textId="0E14CCDE" w:rsidR="0045278A" w:rsidRPr="002B2AEF" w:rsidRDefault="0045278A" w:rsidP="0045278A">
            <w:pPr>
              <w:pStyle w:val="afff"/>
            </w:pPr>
            <w:r>
              <w:t>Просмотр/редактирование уведомления</w:t>
            </w:r>
          </w:p>
        </w:tc>
      </w:tr>
      <w:tr w:rsidR="0045278A" w:rsidRPr="002472CF" w14:paraId="421E7008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182ABF7F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370610D0" w14:textId="50F81FC4" w:rsidR="0045278A" w:rsidRDefault="0045278A" w:rsidP="00AA60D9">
            <w:pPr>
              <w:pStyle w:val="17"/>
              <w:numPr>
                <w:ilvl w:val="0"/>
                <w:numId w:val="142"/>
              </w:numPr>
              <w:rPr>
                <w:ins w:id="172" w:author="Владимир" w:date="2023-11-13T15:16:00Z"/>
              </w:rPr>
            </w:pPr>
            <w:r>
              <w:t>Администратор нажимает на строку с внутренним уведомлением.</w:t>
            </w:r>
          </w:p>
          <w:p w14:paraId="59E793DE" w14:textId="6ED72D8A" w:rsidR="00675938" w:rsidRDefault="00675938" w:rsidP="00AA60D9">
            <w:pPr>
              <w:pStyle w:val="17"/>
              <w:numPr>
                <w:ilvl w:val="0"/>
                <w:numId w:val="142"/>
              </w:numPr>
            </w:pPr>
            <w:ins w:id="173" w:author="Владимир" w:date="2023-11-13T15:16:00Z">
              <w:r>
                <w:t>Администратор нажимает на кнопку «Редактировать»</w:t>
              </w:r>
            </w:ins>
          </w:p>
          <w:p w14:paraId="1FC6C977" w14:textId="77777777" w:rsidR="0045278A" w:rsidRDefault="0045278A" w:rsidP="0034301D">
            <w:pPr>
              <w:pStyle w:val="17"/>
            </w:pPr>
            <w:r>
              <w:t>Администратор редактирует поля ниже и нажимает на кнопку «Сохранить»:</w:t>
            </w:r>
          </w:p>
          <w:p w14:paraId="282B920E" w14:textId="77777777" w:rsidR="0045278A" w:rsidRDefault="0045278A" w:rsidP="0045278A">
            <w:pPr>
              <w:pStyle w:val="2"/>
            </w:pPr>
            <w:r>
              <w:t>тема</w:t>
            </w:r>
            <w:r w:rsidRPr="0045278A">
              <w:t xml:space="preserve"> </w:t>
            </w:r>
            <w:r>
              <w:t>уведомления;</w:t>
            </w:r>
          </w:p>
          <w:p w14:paraId="2A8EE2ED" w14:textId="77777777" w:rsidR="0045278A" w:rsidRDefault="0045278A" w:rsidP="0045278A">
            <w:pPr>
              <w:pStyle w:val="2"/>
            </w:pPr>
            <w:r>
              <w:t>тест уведомления;</w:t>
            </w:r>
          </w:p>
          <w:p w14:paraId="46A46EA5" w14:textId="77777777" w:rsidR="0045278A" w:rsidRDefault="0045278A" w:rsidP="0045278A">
            <w:pPr>
              <w:pStyle w:val="2"/>
            </w:pPr>
            <w:r>
              <w:lastRenderedPageBreak/>
              <w:t>текст кнопки подтверждения (если была задана при создании);</w:t>
            </w:r>
          </w:p>
          <w:p w14:paraId="2D3593E6" w14:textId="77777777" w:rsidR="0045278A" w:rsidRDefault="0045278A" w:rsidP="0045278A">
            <w:pPr>
              <w:pStyle w:val="2"/>
            </w:pPr>
            <w:r>
              <w:t>текст кнопки перехода (если была задана при создании);</w:t>
            </w:r>
          </w:p>
          <w:p w14:paraId="3B0119E5" w14:textId="55DFCD48" w:rsidR="0045278A" w:rsidRPr="002B2AEF" w:rsidRDefault="0045278A" w:rsidP="0034301D">
            <w:pPr>
              <w:pStyle w:val="2"/>
            </w:pPr>
            <w:r>
              <w:t>период отображения</w:t>
            </w:r>
          </w:p>
        </w:tc>
        <w:tc>
          <w:tcPr>
            <w:tcW w:w="7088" w:type="dxa"/>
          </w:tcPr>
          <w:p w14:paraId="49B1C685" w14:textId="6FC1D1E1" w:rsidR="0045278A" w:rsidRDefault="0045278A" w:rsidP="00AA60D9">
            <w:pPr>
              <w:pStyle w:val="17"/>
              <w:numPr>
                <w:ilvl w:val="0"/>
                <w:numId w:val="143"/>
              </w:numPr>
              <w:rPr>
                <w:ins w:id="174" w:author="Владимир" w:date="2023-11-13T15:16:00Z"/>
              </w:rPr>
            </w:pPr>
            <w:r>
              <w:lastRenderedPageBreak/>
              <w:t>ЛКК отображает карточку внутреннего уведомления.</w:t>
            </w:r>
          </w:p>
          <w:p w14:paraId="799D8A7D" w14:textId="7FDE9170" w:rsidR="00675938" w:rsidRDefault="00675938" w:rsidP="00AA60D9">
            <w:pPr>
              <w:pStyle w:val="17"/>
              <w:numPr>
                <w:ilvl w:val="0"/>
                <w:numId w:val="143"/>
              </w:numPr>
            </w:pPr>
            <w:ins w:id="175" w:author="Владимир" w:date="2023-11-13T15:16:00Z">
              <w:r>
                <w:t>ЛКК переводит блок в режим редактирования</w:t>
              </w:r>
            </w:ins>
          </w:p>
          <w:p w14:paraId="0E2764B9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184FC781" w14:textId="77777777" w:rsidR="0045278A" w:rsidRDefault="0045278A" w:rsidP="0045278A">
            <w:pPr>
              <w:pStyle w:val="2"/>
            </w:pPr>
            <w:r>
              <w:t>закрывает уведомление с сохранением изменений;</w:t>
            </w:r>
          </w:p>
          <w:p w14:paraId="47A55F7A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344B26DB" w14:textId="2E4CAD54" w:rsidR="0045278A" w:rsidRPr="002B2AEF" w:rsidRDefault="0045278A" w:rsidP="0045278A">
            <w:pPr>
              <w:pStyle w:val="2"/>
            </w:pPr>
            <w:r>
              <w:lastRenderedPageBreak/>
              <w:t>выводит сообщение «Уведомление изменено».</w:t>
            </w:r>
          </w:p>
        </w:tc>
      </w:tr>
      <w:tr w:rsidR="0045278A" w:rsidRPr="002472CF" w14:paraId="138B7D97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129259CB" w14:textId="3E746E3B" w:rsidR="0045278A" w:rsidRPr="002B2AEF" w:rsidRDefault="0045278A" w:rsidP="0045278A">
            <w:pPr>
              <w:pStyle w:val="afff"/>
            </w:pPr>
            <w:r>
              <w:lastRenderedPageBreak/>
              <w:t>Установка/снятие активности уведомления</w:t>
            </w:r>
          </w:p>
        </w:tc>
      </w:tr>
      <w:tr w:rsidR="0045278A" w:rsidRPr="002472CF" w14:paraId="6165BC78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691A495B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6894BAE3" w14:textId="77777777" w:rsidR="00675938" w:rsidRDefault="00675938" w:rsidP="00675938">
            <w:pPr>
              <w:pStyle w:val="17"/>
              <w:numPr>
                <w:ilvl w:val="0"/>
                <w:numId w:val="373"/>
              </w:numPr>
              <w:rPr>
                <w:ins w:id="176" w:author="Владимир" w:date="2023-11-13T15:18:00Z"/>
              </w:rPr>
            </w:pPr>
            <w:ins w:id="177" w:author="Владимир" w:date="2023-11-13T15:18:00Z">
              <w:r>
                <w:t>Администратор нажимает на строку с внутренним уведомлением.</w:t>
              </w:r>
            </w:ins>
          </w:p>
          <w:p w14:paraId="2CD27F37" w14:textId="77777777" w:rsidR="00675938" w:rsidRDefault="00675938" w:rsidP="00675938">
            <w:pPr>
              <w:pStyle w:val="17"/>
              <w:numPr>
                <w:ilvl w:val="0"/>
                <w:numId w:val="373"/>
              </w:numPr>
              <w:rPr>
                <w:ins w:id="178" w:author="Владимир" w:date="2023-11-13T15:18:00Z"/>
              </w:rPr>
            </w:pPr>
            <w:ins w:id="179" w:author="Владимир" w:date="2023-11-13T15:18:00Z">
              <w:r>
                <w:t>Администратор нажимает на кнопку «Редактировать»</w:t>
              </w:r>
            </w:ins>
          </w:p>
          <w:p w14:paraId="307D1515" w14:textId="6C583D21" w:rsidR="0045278A" w:rsidRPr="002B2AEF" w:rsidRDefault="00675938">
            <w:pPr>
              <w:pStyle w:val="17"/>
              <w:numPr>
                <w:ilvl w:val="0"/>
                <w:numId w:val="373"/>
              </w:numPr>
              <w:pPrChange w:id="180" w:author="Владимир" w:date="2023-11-13T15:19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113" w:firstLine="0"/>
                </w:pPr>
              </w:pPrChange>
            </w:pPr>
            <w:ins w:id="181" w:author="Владимир" w:date="2023-11-13T15:19:00Z">
              <w:r w:rsidRPr="00675938">
                <w:t>Администратор редактирует чек-бокс «Активность» и нажимает на кнопку «Сохранить»:</w:t>
              </w:r>
            </w:ins>
            <w:del w:id="182" w:author="Владимир" w:date="2023-11-13T15:19:00Z">
              <w:r w:rsidR="0045278A" w:rsidDel="00675938">
                <w:delText>Администратор выбирает неактивное уведомление и нажимает на иконку управления активностью.</w:delText>
              </w:r>
            </w:del>
          </w:p>
        </w:tc>
        <w:tc>
          <w:tcPr>
            <w:tcW w:w="7088" w:type="dxa"/>
          </w:tcPr>
          <w:p w14:paraId="17C9E330" w14:textId="77777777" w:rsidR="00675938" w:rsidRDefault="00675938">
            <w:pPr>
              <w:pStyle w:val="17"/>
              <w:numPr>
                <w:ilvl w:val="0"/>
                <w:numId w:val="374"/>
              </w:numPr>
              <w:rPr>
                <w:ins w:id="183" w:author="Владимир" w:date="2023-11-13T15:19:00Z"/>
              </w:rPr>
              <w:pPrChange w:id="184" w:author="Владимир" w:date="2023-11-13T15:19:00Z">
                <w:pPr>
                  <w:pStyle w:val="17"/>
                  <w:numPr>
                    <w:numId w:val="373"/>
                  </w:numPr>
                </w:pPr>
              </w:pPrChange>
            </w:pPr>
            <w:ins w:id="185" w:author="Владимир" w:date="2023-11-13T15:19:00Z">
              <w:r>
                <w:t>ЛКК отображает карточку внутреннего уведомления.</w:t>
              </w:r>
            </w:ins>
          </w:p>
          <w:p w14:paraId="371D655B" w14:textId="77777777" w:rsidR="00675938" w:rsidRDefault="00675938" w:rsidP="00675938">
            <w:pPr>
              <w:pStyle w:val="17"/>
              <w:numPr>
                <w:ilvl w:val="0"/>
                <w:numId w:val="373"/>
              </w:numPr>
              <w:rPr>
                <w:ins w:id="186" w:author="Владимир" w:date="2023-11-13T15:19:00Z"/>
              </w:rPr>
            </w:pPr>
            <w:ins w:id="187" w:author="Владимир" w:date="2023-11-13T15:19:00Z">
              <w:r>
                <w:t>ЛКК переводит блок в режим редактирования</w:t>
              </w:r>
            </w:ins>
          </w:p>
          <w:p w14:paraId="7DC62162" w14:textId="77777777" w:rsidR="00675938" w:rsidRDefault="00675938" w:rsidP="00675938">
            <w:pPr>
              <w:pStyle w:val="17"/>
              <w:numPr>
                <w:ilvl w:val="0"/>
                <w:numId w:val="373"/>
              </w:numPr>
              <w:rPr>
                <w:ins w:id="188" w:author="Владимир" w:date="2023-11-13T15:19:00Z"/>
              </w:rPr>
            </w:pPr>
            <w:ins w:id="189" w:author="Владимир" w:date="2023-11-13T15:19:00Z">
              <w:r>
                <w:t>ЛКК выполняет следующие действия:</w:t>
              </w:r>
            </w:ins>
          </w:p>
          <w:p w14:paraId="22E52762" w14:textId="005A4701" w:rsidR="0045278A" w:rsidDel="00675938" w:rsidRDefault="0045278A">
            <w:pPr>
              <w:pStyle w:val="2"/>
              <w:rPr>
                <w:del w:id="190" w:author="Владимир" w:date="2023-11-13T15:19:00Z"/>
              </w:rPr>
              <w:pPrChange w:id="191" w:author="Владимир" w:date="2023-11-13T15:20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left="113" w:firstLine="0"/>
                </w:pPr>
              </w:pPrChange>
            </w:pPr>
            <w:del w:id="192" w:author="Владимир" w:date="2023-11-13T15:19:00Z">
              <w:r w:rsidDel="00675938">
                <w:delText>ЛКК выполняет следующие действия:</w:delText>
              </w:r>
            </w:del>
          </w:p>
          <w:p w14:paraId="4C2495DF" w14:textId="77777777" w:rsidR="0045278A" w:rsidRDefault="0045278A">
            <w:pPr>
              <w:pStyle w:val="2"/>
              <w:pPrChange w:id="193" w:author="Владимир" w:date="2023-11-13T15:20:00Z">
                <w:pPr>
                  <w:pStyle w:val="17"/>
                  <w:numPr>
                    <w:numId w:val="373"/>
                  </w:numPr>
                </w:pPr>
              </w:pPrChange>
            </w:pPr>
            <w:r>
              <w:t>выводит сообщение «Показ уведомления возобновлен»;</w:t>
            </w:r>
          </w:p>
          <w:p w14:paraId="3296597D" w14:textId="77777777" w:rsidR="0045278A" w:rsidRDefault="0045278A">
            <w:pPr>
              <w:pStyle w:val="2"/>
              <w:pPrChange w:id="194" w:author="Владимир" w:date="2023-11-13T15:20:00Z">
                <w:pPr>
                  <w:pStyle w:val="17"/>
                  <w:numPr>
                    <w:numId w:val="373"/>
                  </w:numPr>
                </w:pPr>
              </w:pPrChange>
            </w:pPr>
            <w:r>
              <w:t>меняет цвет иконки с серого на зеленый;</w:t>
            </w:r>
          </w:p>
          <w:p w14:paraId="499E851E" w14:textId="4CF3E335" w:rsidR="0045278A" w:rsidRPr="002B2AEF" w:rsidRDefault="0045278A">
            <w:pPr>
              <w:pStyle w:val="2"/>
              <w:pPrChange w:id="195" w:author="Владимир" w:date="2023-11-13T15:20:00Z">
                <w:pPr>
                  <w:pStyle w:val="17"/>
                  <w:numPr>
                    <w:numId w:val="373"/>
                  </w:numPr>
                </w:pPr>
              </w:pPrChange>
            </w:pPr>
            <w:r>
              <w:t>отображает уведомление в клиентской части ЛКК</w:t>
            </w:r>
          </w:p>
        </w:tc>
      </w:tr>
      <w:tr w:rsidR="0045278A" w:rsidRPr="002472CF" w14:paraId="27774BB0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461ED251" w14:textId="4795FB89" w:rsidR="0045278A" w:rsidRPr="002B2AEF" w:rsidRDefault="0045278A" w:rsidP="0045278A">
            <w:pPr>
              <w:pStyle w:val="afff"/>
            </w:pPr>
            <w:r>
              <w:t>Удаление уведомления</w:t>
            </w:r>
          </w:p>
        </w:tc>
      </w:tr>
      <w:tr w:rsidR="0045278A" w:rsidRPr="002472CF" w14:paraId="14E0B03B" w14:textId="77777777" w:rsidTr="000F776E">
        <w:trPr>
          <w:trHeight w:val="402"/>
        </w:trPr>
        <w:tc>
          <w:tcPr>
            <w:tcW w:w="617" w:type="dxa"/>
            <w:vAlign w:val="center"/>
          </w:tcPr>
          <w:p w14:paraId="47F37BFC" w14:textId="77777777" w:rsidR="0045278A" w:rsidRPr="00686476" w:rsidRDefault="0045278A" w:rsidP="00AA60D9">
            <w:pPr>
              <w:pStyle w:val="a1"/>
              <w:numPr>
                <w:ilvl w:val="0"/>
                <w:numId w:val="88"/>
              </w:numPr>
            </w:pPr>
          </w:p>
        </w:tc>
        <w:tc>
          <w:tcPr>
            <w:tcW w:w="7463" w:type="dxa"/>
            <w:gridSpan w:val="2"/>
          </w:tcPr>
          <w:p w14:paraId="14DCA952" w14:textId="77777777" w:rsidR="00675938" w:rsidRPr="00675938" w:rsidRDefault="00675938" w:rsidP="00675938">
            <w:pPr>
              <w:pStyle w:val="17"/>
              <w:numPr>
                <w:ilvl w:val="0"/>
                <w:numId w:val="144"/>
              </w:numPr>
              <w:rPr>
                <w:ins w:id="196" w:author="Владимир" w:date="2023-11-13T15:20:00Z"/>
              </w:rPr>
            </w:pPr>
            <w:ins w:id="197" w:author="Владимир" w:date="2023-11-13T15:20:00Z">
              <w:r w:rsidRPr="00675938">
                <w:t>Администратор нажимает на строку с внутренним уведомлением.</w:t>
              </w:r>
            </w:ins>
          </w:p>
          <w:p w14:paraId="1826C0EA" w14:textId="77777777" w:rsidR="0045278A" w:rsidRDefault="0045278A" w:rsidP="00AA60D9">
            <w:pPr>
              <w:pStyle w:val="17"/>
              <w:numPr>
                <w:ilvl w:val="0"/>
                <w:numId w:val="144"/>
              </w:numPr>
            </w:pPr>
            <w:r>
              <w:t>Администратор нажимает на кнопку «Удалить».</w:t>
            </w:r>
          </w:p>
          <w:p w14:paraId="62E84A96" w14:textId="451A2A74" w:rsidR="0045278A" w:rsidRPr="002B2AEF" w:rsidRDefault="0045278A" w:rsidP="0034301D">
            <w:pPr>
              <w:pStyle w:val="17"/>
            </w:pPr>
            <w:r>
              <w:t>Администратор нажимает на кнопку «Да»</w:t>
            </w:r>
          </w:p>
        </w:tc>
        <w:tc>
          <w:tcPr>
            <w:tcW w:w="7088" w:type="dxa"/>
          </w:tcPr>
          <w:p w14:paraId="0081A700" w14:textId="77777777" w:rsidR="00675938" w:rsidRPr="00675938" w:rsidRDefault="00675938" w:rsidP="00675938">
            <w:pPr>
              <w:pStyle w:val="17"/>
              <w:numPr>
                <w:ilvl w:val="0"/>
                <w:numId w:val="145"/>
              </w:numPr>
              <w:rPr>
                <w:ins w:id="198" w:author="Владимир" w:date="2023-11-13T15:20:00Z"/>
              </w:rPr>
            </w:pPr>
            <w:ins w:id="199" w:author="Владимир" w:date="2023-11-13T15:20:00Z">
              <w:r w:rsidRPr="00675938">
                <w:t>ЛКК отображает карточку внутреннего уведомления.</w:t>
              </w:r>
            </w:ins>
          </w:p>
          <w:p w14:paraId="4B9ECF03" w14:textId="77777777" w:rsidR="0045278A" w:rsidRDefault="0045278A" w:rsidP="00AA60D9">
            <w:pPr>
              <w:pStyle w:val="17"/>
              <w:numPr>
                <w:ilvl w:val="0"/>
                <w:numId w:val="145"/>
              </w:numPr>
            </w:pPr>
            <w:r>
              <w:t>ЛКК открывает модально окно подтверждения удаления с кнопками «Нет» и «Да».</w:t>
            </w:r>
          </w:p>
          <w:p w14:paraId="7937EEF7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71D76912" w14:textId="77777777" w:rsidR="0045278A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FE6D4BE" w14:textId="77777777" w:rsidR="0045278A" w:rsidRDefault="0045278A" w:rsidP="0045278A">
            <w:pPr>
              <w:pStyle w:val="2"/>
            </w:pPr>
            <w:r>
              <w:t>закрывает карточку уведомления;</w:t>
            </w:r>
          </w:p>
          <w:p w14:paraId="057C6AF2" w14:textId="77777777" w:rsidR="0045278A" w:rsidRDefault="0045278A" w:rsidP="0045278A">
            <w:pPr>
              <w:pStyle w:val="2"/>
            </w:pPr>
            <w:r>
              <w:t>удаляет уведомление;</w:t>
            </w:r>
          </w:p>
          <w:p w14:paraId="111F8B60" w14:textId="77777777" w:rsidR="0045278A" w:rsidRDefault="0045278A" w:rsidP="0045278A">
            <w:pPr>
              <w:pStyle w:val="2"/>
            </w:pPr>
            <w:r>
              <w:t>открывает страницу «Уведомления»;</w:t>
            </w:r>
          </w:p>
          <w:p w14:paraId="048246BF" w14:textId="05D334E7" w:rsidR="0045278A" w:rsidRPr="002B2AEF" w:rsidRDefault="0045278A" w:rsidP="0045278A">
            <w:pPr>
              <w:pStyle w:val="2"/>
            </w:pPr>
            <w:r>
              <w:t>перестает отображать уведомление в клиентской части ЛКК</w:t>
            </w:r>
          </w:p>
        </w:tc>
      </w:tr>
    </w:tbl>
    <w:p w14:paraId="46E53555" w14:textId="46552715" w:rsidR="00953D62" w:rsidRDefault="00953D62" w:rsidP="00953D62">
      <w:pPr>
        <w:pStyle w:val="33"/>
      </w:pPr>
      <w:bookmarkStart w:id="200" w:name="_Toc149855556"/>
      <w:r w:rsidRPr="002472CF">
        <w:t xml:space="preserve">Проверка </w:t>
      </w:r>
      <w:r>
        <w:t>реализации требований к подсистеме «Управление клиентами» в административной части</w:t>
      </w:r>
      <w:bookmarkEnd w:id="200"/>
    </w:p>
    <w:p w14:paraId="623BCA4E" w14:textId="4151E5B3" w:rsidR="00953D62" w:rsidRDefault="00953D62" w:rsidP="00953D62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_Ref147494597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226F6B">
        <w:t>16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клиентами» в административной части.</w:t>
      </w:r>
    </w:p>
    <w:p w14:paraId="2ACCF6AB" w14:textId="75D5CFBA" w:rsidR="00953D62" w:rsidRPr="006E5ECA" w:rsidRDefault="00953D62" w:rsidP="00953D62">
      <w:pPr>
        <w:pStyle w:val="affe"/>
      </w:pPr>
      <w:bookmarkStart w:id="201" w:name="_Ref147494597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16</w:t>
        </w:r>
      </w:fldSimple>
      <w:r>
        <w:t xml:space="preserve"> – Методика проверки реализации </w:t>
      </w:r>
      <w:bookmarkEnd w:id="201"/>
      <w:r w:rsidR="00010611">
        <w:t>требований к подсистеме «Управление клиентами» в административной части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7"/>
        <w:gridCol w:w="7462"/>
        <w:gridCol w:w="7089"/>
      </w:tblGrid>
      <w:tr w:rsidR="00953D62" w:rsidRPr="002472CF" w14:paraId="78BD0218" w14:textId="77777777" w:rsidTr="00876BED">
        <w:trPr>
          <w:tblHeader/>
        </w:trPr>
        <w:tc>
          <w:tcPr>
            <w:tcW w:w="617" w:type="dxa"/>
            <w:shd w:val="clear" w:color="auto" w:fill="auto"/>
            <w:vAlign w:val="center"/>
          </w:tcPr>
          <w:p w14:paraId="141FB9EB" w14:textId="77777777" w:rsidR="00953D62" w:rsidRPr="002472CF" w:rsidRDefault="00953D62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2" w:type="dxa"/>
            <w:shd w:val="clear" w:color="auto" w:fill="auto"/>
            <w:vAlign w:val="center"/>
          </w:tcPr>
          <w:p w14:paraId="202C1DE7" w14:textId="77777777" w:rsidR="00953D62" w:rsidRPr="002472CF" w:rsidRDefault="00953D62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5783DCDD" w14:textId="77777777" w:rsidR="00953D62" w:rsidRPr="002472CF" w:rsidRDefault="00953D62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876BED" w:rsidRPr="002472CF" w14:paraId="4D3E8D4D" w14:textId="09D5E858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6E3F2D04" w14:textId="1B4823CB" w:rsidR="00876BED" w:rsidRDefault="00876BED" w:rsidP="004536F9">
            <w:pPr>
              <w:pStyle w:val="afff"/>
            </w:pPr>
            <w:r>
              <w:t>Общие требования</w:t>
            </w:r>
          </w:p>
        </w:tc>
      </w:tr>
      <w:tr w:rsidR="00876BED" w:rsidRPr="002472CF" w14:paraId="74B1AB92" w14:textId="3EEAB2C8" w:rsidTr="00876BED">
        <w:trPr>
          <w:trHeight w:val="402"/>
        </w:trPr>
        <w:tc>
          <w:tcPr>
            <w:tcW w:w="617" w:type="dxa"/>
            <w:vAlign w:val="center"/>
          </w:tcPr>
          <w:p w14:paraId="08104EF4" w14:textId="77777777" w:rsidR="00876BED" w:rsidRDefault="00876BED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  <w:vAlign w:val="center"/>
          </w:tcPr>
          <w:p w14:paraId="07B46CAB" w14:textId="29AEE3D8" w:rsidR="00876BED" w:rsidRDefault="00876BED" w:rsidP="00876BED">
            <w:pPr>
              <w:pStyle w:val="afff"/>
              <w:ind w:firstLine="0"/>
              <w:jc w:val="left"/>
            </w:pPr>
            <w:r>
              <w:t>Выполнить любую из проверок</w:t>
            </w:r>
            <w:r w:rsidR="008C3323">
              <w:t xml:space="preserve"> 5 - 10</w:t>
            </w:r>
            <w:r>
              <w:t xml:space="preserve"> таблицы 16</w:t>
            </w:r>
          </w:p>
        </w:tc>
        <w:tc>
          <w:tcPr>
            <w:tcW w:w="7089" w:type="dxa"/>
            <w:vAlign w:val="center"/>
          </w:tcPr>
          <w:p w14:paraId="4CD980FE" w14:textId="2615ED0A" w:rsidR="00876BED" w:rsidRDefault="00876BED" w:rsidP="00876BED">
            <w:pPr>
              <w:pStyle w:val="afff"/>
              <w:ind w:firstLine="0"/>
              <w:jc w:val="left"/>
            </w:pPr>
            <w:r>
              <w:t>Для выполнения проверок необходимо выполнять действия в административной части систем</w:t>
            </w:r>
          </w:p>
        </w:tc>
      </w:tr>
      <w:tr w:rsidR="00876BED" w:rsidRPr="002472CF" w14:paraId="4F373025" w14:textId="77777777" w:rsidTr="000C16F8">
        <w:trPr>
          <w:trHeight w:val="402"/>
        </w:trPr>
        <w:tc>
          <w:tcPr>
            <w:tcW w:w="617" w:type="dxa"/>
            <w:vAlign w:val="center"/>
          </w:tcPr>
          <w:p w14:paraId="5EF3A4D9" w14:textId="77777777" w:rsidR="00876BED" w:rsidRDefault="00876BED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14551" w:type="dxa"/>
            <w:gridSpan w:val="2"/>
            <w:vAlign w:val="center"/>
          </w:tcPr>
          <w:p w14:paraId="015FB1DE" w14:textId="67B2AB6C" w:rsidR="00876BED" w:rsidRDefault="00876BED" w:rsidP="00876BED">
            <w:pPr>
              <w:pStyle w:val="afff"/>
              <w:ind w:firstLine="0"/>
              <w:jc w:val="left"/>
            </w:pPr>
            <w:r>
              <w:t>Выполнить проверки таблицы 16</w:t>
            </w:r>
          </w:p>
        </w:tc>
      </w:tr>
      <w:tr w:rsidR="00876BED" w:rsidRPr="002472CF" w14:paraId="7BC43AD1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17D905E7" w14:textId="54B1D847" w:rsidR="00876BED" w:rsidRDefault="00876BED" w:rsidP="004536F9">
            <w:pPr>
              <w:pStyle w:val="afff"/>
            </w:pPr>
            <w:r>
              <w:t>Требования к интерфейсу</w:t>
            </w:r>
          </w:p>
        </w:tc>
      </w:tr>
      <w:tr w:rsidR="00876BED" w:rsidRPr="002472CF" w14:paraId="7D1A5F9F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7D3D4872" w14:textId="77777777" w:rsidR="00876BED" w:rsidRDefault="00876BED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  <w:vAlign w:val="center"/>
          </w:tcPr>
          <w:p w14:paraId="33112C02" w14:textId="62E5FC17" w:rsidR="00876BED" w:rsidRDefault="00876BED" w:rsidP="00876BED">
            <w:pPr>
              <w:pStyle w:val="afff"/>
              <w:ind w:firstLine="0"/>
              <w:jc w:val="left"/>
            </w:pPr>
            <w:r>
              <w:t xml:space="preserve">Выполнить проверку </w:t>
            </w:r>
            <w:r w:rsidR="008C3323">
              <w:t xml:space="preserve">5 </w:t>
            </w:r>
            <w:r>
              <w:t>таблицы 16</w:t>
            </w:r>
          </w:p>
        </w:tc>
        <w:tc>
          <w:tcPr>
            <w:tcW w:w="7089" w:type="dxa"/>
            <w:vAlign w:val="center"/>
          </w:tcPr>
          <w:p w14:paraId="34D22676" w14:textId="2B368D10" w:rsidR="00876BED" w:rsidRDefault="00876BED" w:rsidP="00876BED">
            <w:pPr>
              <w:pStyle w:val="afff"/>
              <w:ind w:firstLine="0"/>
              <w:jc w:val="left"/>
            </w:pPr>
            <w:r>
              <w:t>Форма «Клиенты» соответствует согласованному макету</w:t>
            </w:r>
          </w:p>
        </w:tc>
      </w:tr>
      <w:tr w:rsidR="00876BED" w:rsidRPr="002472CF" w14:paraId="4BF7F195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07E55238" w14:textId="77777777" w:rsidR="00876BED" w:rsidRDefault="00876BED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  <w:vAlign w:val="center"/>
          </w:tcPr>
          <w:p w14:paraId="038FDA68" w14:textId="38718F79" w:rsidR="00876BED" w:rsidRDefault="008C3323" w:rsidP="00876BED">
            <w:pPr>
              <w:pStyle w:val="afff"/>
              <w:ind w:firstLine="0"/>
              <w:jc w:val="left"/>
            </w:pPr>
            <w:r>
              <w:t xml:space="preserve">На карточке пользователя перейти в раздел «История </w:t>
            </w:r>
            <w:r>
              <w:rPr>
                <w:rFonts w:eastAsiaTheme="minorHAnsi"/>
              </w:rPr>
              <w:t>принятых соглашений»</w:t>
            </w:r>
            <w:r>
              <w:t xml:space="preserve"> </w:t>
            </w:r>
          </w:p>
        </w:tc>
        <w:tc>
          <w:tcPr>
            <w:tcW w:w="7089" w:type="dxa"/>
            <w:vAlign w:val="center"/>
          </w:tcPr>
          <w:p w14:paraId="40BA73C4" w14:textId="10585605" w:rsidR="00876BED" w:rsidRDefault="008C3323" w:rsidP="008C3323">
            <w:pPr>
              <w:pStyle w:val="afff"/>
              <w:ind w:firstLine="0"/>
              <w:jc w:val="left"/>
            </w:pPr>
            <w:r>
              <w:t>Отображается подробная информация о принятых соглашениях, с указанием дат</w:t>
            </w:r>
          </w:p>
        </w:tc>
      </w:tr>
      <w:tr w:rsidR="00876BED" w:rsidRPr="002472CF" w14:paraId="19BE0606" w14:textId="4EFBE986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313A886E" w14:textId="2441597C" w:rsidR="00876BED" w:rsidRPr="002B2AEF" w:rsidRDefault="00876BED" w:rsidP="00876BED">
            <w:pPr>
              <w:pStyle w:val="afff"/>
              <w:ind w:left="73" w:firstLine="0"/>
            </w:pPr>
            <w:r>
              <w:t>Просмотр и поиск зарегистрированных пользователей</w:t>
            </w:r>
          </w:p>
        </w:tc>
      </w:tr>
      <w:tr w:rsidR="00010611" w:rsidRPr="002472CF" w14:paraId="387030B1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26475A95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38C5E687" w14:textId="77777777" w:rsidR="00010611" w:rsidRDefault="00010611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>Администратор открывает страницу «Клиенты» и, при необходимости, заполняет необходимые поля фильтра</w:t>
            </w:r>
            <w:r w:rsidR="00876BED">
              <w:t>.</w:t>
            </w:r>
          </w:p>
          <w:p w14:paraId="1A6ACCB7" w14:textId="393A9AA3" w:rsidR="00876BED" w:rsidRPr="002B2AEF" w:rsidRDefault="00876BED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>Перейти в карточку клиента</w:t>
            </w:r>
          </w:p>
        </w:tc>
        <w:tc>
          <w:tcPr>
            <w:tcW w:w="7089" w:type="dxa"/>
          </w:tcPr>
          <w:p w14:paraId="25C4486F" w14:textId="77777777" w:rsidR="00010611" w:rsidRDefault="004536F9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>ЛКК отображает список пользователей, удовлетворяющих условиям поиска</w:t>
            </w:r>
            <w:r w:rsidR="00876BED">
              <w:t>.</w:t>
            </w:r>
          </w:p>
          <w:p w14:paraId="0E3C4001" w14:textId="6A3DE2F9" w:rsidR="00876BED" w:rsidRPr="002B2AEF" w:rsidRDefault="00876BED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 xml:space="preserve">Отображается подробная </w:t>
            </w:r>
            <w:r w:rsidR="008C3323">
              <w:t>информация</w:t>
            </w:r>
            <w:r>
              <w:t xml:space="preserve"> о клиенте</w:t>
            </w:r>
          </w:p>
        </w:tc>
      </w:tr>
      <w:tr w:rsidR="00010611" w:rsidRPr="002472CF" w14:paraId="5B48C19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8302D5B" w14:textId="5F73675D" w:rsidR="00010611" w:rsidRPr="002B2AEF" w:rsidRDefault="00010611" w:rsidP="004536F9">
            <w:pPr>
              <w:pStyle w:val="afff"/>
            </w:pPr>
            <w:r w:rsidRPr="00202BB4">
              <w:t>П</w:t>
            </w:r>
            <w:r>
              <w:t>росмотр УЗ клиента в режиме «Глазами пользователя»</w:t>
            </w:r>
          </w:p>
        </w:tc>
      </w:tr>
      <w:tr w:rsidR="00010611" w:rsidRPr="002472CF" w14:paraId="2453A51D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30567C7A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513517AF" w14:textId="77777777" w:rsidR="00010611" w:rsidRPr="00E92767" w:rsidRDefault="00010611" w:rsidP="00AA60D9">
            <w:pPr>
              <w:pStyle w:val="17"/>
              <w:numPr>
                <w:ilvl w:val="0"/>
                <w:numId w:val="146"/>
              </w:numPr>
            </w:pPr>
            <w:r w:rsidRPr="009B4F9A">
              <w:t>Администратор находит нужного клиента.</w:t>
            </w:r>
          </w:p>
          <w:p w14:paraId="7CDA6A67" w14:textId="77777777" w:rsidR="00010611" w:rsidRPr="00E92767" w:rsidRDefault="00010611" w:rsidP="0034301D">
            <w:pPr>
              <w:pStyle w:val="17"/>
            </w:pPr>
            <w:r>
              <w:t>Администратор открывает профиль пользователя.</w:t>
            </w:r>
          </w:p>
          <w:p w14:paraId="0836EF2B" w14:textId="77777777" w:rsidR="00010611" w:rsidRPr="00E92767" w:rsidRDefault="00010611" w:rsidP="0034301D">
            <w:pPr>
              <w:pStyle w:val="17"/>
            </w:pPr>
            <w:r>
              <w:t>Администратор активирует функцию просмотра УЗ клиента по кнопке «Войти в кабинет клиента».</w:t>
            </w:r>
          </w:p>
          <w:p w14:paraId="349F3E5D" w14:textId="12A12B0F" w:rsidR="00010611" w:rsidRPr="00E92767" w:rsidRDefault="00010611" w:rsidP="0034301D">
            <w:pPr>
              <w:pStyle w:val="17"/>
            </w:pPr>
            <w:r>
              <w:t>Администратор инициирует выход из режима просмотра УЗ</w:t>
            </w:r>
          </w:p>
          <w:p w14:paraId="00F20F4B" w14:textId="0861A277" w:rsidR="00010611" w:rsidRPr="002B2AEF" w:rsidRDefault="00010611" w:rsidP="004536F9">
            <w:pPr>
              <w:pStyle w:val="17"/>
              <w:numPr>
                <w:ilvl w:val="0"/>
                <w:numId w:val="0"/>
              </w:numPr>
              <w:ind w:left="113"/>
            </w:pPr>
          </w:p>
        </w:tc>
        <w:tc>
          <w:tcPr>
            <w:tcW w:w="7089" w:type="dxa"/>
          </w:tcPr>
          <w:p w14:paraId="25C2CBC7" w14:textId="77777777" w:rsidR="004536F9" w:rsidRPr="00E92767" w:rsidRDefault="004536F9" w:rsidP="00AA60D9">
            <w:pPr>
              <w:pStyle w:val="17"/>
              <w:numPr>
                <w:ilvl w:val="0"/>
                <w:numId w:val="147"/>
              </w:numPr>
            </w:pPr>
            <w:r>
              <w:t>ЛКК отображает информацию о пользователе.</w:t>
            </w:r>
          </w:p>
          <w:p w14:paraId="34FFC1AB" w14:textId="77777777" w:rsidR="004536F9" w:rsidRPr="00E92767" w:rsidRDefault="004536F9" w:rsidP="0034301D">
            <w:pPr>
              <w:pStyle w:val="17"/>
            </w:pPr>
            <w:r>
              <w:t>ЛКК открывает окно с УЗ клиента.</w:t>
            </w:r>
          </w:p>
          <w:p w14:paraId="52B59875" w14:textId="77777777" w:rsidR="004536F9" w:rsidRPr="00E92767" w:rsidRDefault="004536F9" w:rsidP="0034301D">
            <w:pPr>
              <w:pStyle w:val="17"/>
            </w:pPr>
            <w:r>
              <w:t>ЛКК информирует, что Администратор находится в УЗ выбранного клиента.</w:t>
            </w:r>
          </w:p>
          <w:p w14:paraId="614161D9" w14:textId="63E5F7D5" w:rsidR="00010611" w:rsidRPr="002B2AEF" w:rsidRDefault="004536F9" w:rsidP="0034301D">
            <w:pPr>
              <w:pStyle w:val="17"/>
            </w:pPr>
            <w:r>
              <w:t>ЛКК закрывает окно просмотра УЗ клиента.</w:t>
            </w:r>
          </w:p>
        </w:tc>
      </w:tr>
      <w:tr w:rsidR="00010611" w:rsidRPr="002472CF" w14:paraId="04F3FA7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0298C30" w14:textId="42A0570F" w:rsidR="00010611" w:rsidRPr="002B2AEF" w:rsidRDefault="00010611" w:rsidP="004536F9">
            <w:pPr>
              <w:pStyle w:val="afff"/>
            </w:pPr>
            <w:r>
              <w:t>Создание пользователя</w:t>
            </w:r>
          </w:p>
        </w:tc>
      </w:tr>
      <w:tr w:rsidR="00010611" w:rsidRPr="002472CF" w14:paraId="5203B822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26055F55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32E4BE9C" w14:textId="77777777" w:rsidR="00010611" w:rsidRDefault="00010611" w:rsidP="00AA60D9">
            <w:pPr>
              <w:pStyle w:val="17"/>
              <w:numPr>
                <w:ilvl w:val="0"/>
                <w:numId w:val="148"/>
              </w:numPr>
            </w:pPr>
            <w:r>
              <w:t>Администратор нажимает на кнопку «Создать абонента».</w:t>
            </w:r>
          </w:p>
          <w:p w14:paraId="37270C28" w14:textId="4BFD8736" w:rsidR="00010611" w:rsidRPr="002B2AEF" w:rsidRDefault="00010611" w:rsidP="0034301D">
            <w:pPr>
              <w:pStyle w:val="17"/>
            </w:pPr>
            <w:r>
              <w:t>Администратор заполняет необходимые поля корректными значениями, нажимает на кнопку «Сохранить»</w:t>
            </w:r>
          </w:p>
        </w:tc>
        <w:tc>
          <w:tcPr>
            <w:tcW w:w="7089" w:type="dxa"/>
          </w:tcPr>
          <w:p w14:paraId="6E3C12BB" w14:textId="77777777" w:rsidR="004536F9" w:rsidRDefault="004536F9" w:rsidP="00AA60D9">
            <w:pPr>
              <w:pStyle w:val="17"/>
              <w:numPr>
                <w:ilvl w:val="0"/>
                <w:numId w:val="149"/>
              </w:numPr>
            </w:pPr>
            <w:r>
              <w:t>ЛКК отображает страницу создания нового пользователя.</w:t>
            </w:r>
          </w:p>
          <w:p w14:paraId="64292245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914A4C2" w14:textId="77777777" w:rsidR="004536F9" w:rsidRDefault="004536F9" w:rsidP="004536F9">
            <w:pPr>
              <w:pStyle w:val="2"/>
            </w:pPr>
            <w:r>
              <w:t>закрывает окно c новым пользователем;</w:t>
            </w:r>
          </w:p>
          <w:p w14:paraId="48016B56" w14:textId="77777777" w:rsidR="004536F9" w:rsidRDefault="004536F9" w:rsidP="004536F9">
            <w:pPr>
              <w:pStyle w:val="2"/>
            </w:pPr>
            <w:r>
              <w:t>сохраняет нового пользователя;</w:t>
            </w:r>
          </w:p>
          <w:p w14:paraId="797F994E" w14:textId="77777777" w:rsidR="004536F9" w:rsidRDefault="004536F9" w:rsidP="004536F9">
            <w:pPr>
              <w:pStyle w:val="2"/>
            </w:pPr>
            <w:r>
              <w:lastRenderedPageBreak/>
              <w:t xml:space="preserve">отправляет письмо с логином и паролем на </w:t>
            </w:r>
            <w:r w:rsidRPr="004536F9">
              <w:t>e</w:t>
            </w:r>
            <w:r>
              <w:t>-</w:t>
            </w:r>
            <w:r w:rsidRPr="004536F9">
              <w:t>mail</w:t>
            </w:r>
            <w:r>
              <w:t>, указанный при создании пользователя;</w:t>
            </w:r>
          </w:p>
          <w:p w14:paraId="700A30EC" w14:textId="5838F543" w:rsidR="00010611" w:rsidRPr="002B2AEF" w:rsidRDefault="004536F9" w:rsidP="004536F9">
            <w:pPr>
              <w:pStyle w:val="2"/>
            </w:pPr>
            <w:r>
              <w:t>выводит сообщение об успешном создании пользователя</w:t>
            </w:r>
          </w:p>
        </w:tc>
      </w:tr>
      <w:tr w:rsidR="00010611" w:rsidRPr="002472CF" w14:paraId="633D403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1375825" w14:textId="73A8FE44" w:rsidR="00010611" w:rsidRPr="002B2AEF" w:rsidRDefault="00010611" w:rsidP="004536F9">
            <w:pPr>
              <w:pStyle w:val="afff"/>
            </w:pPr>
            <w:r>
              <w:lastRenderedPageBreak/>
              <w:t>Редактирование информации о пользователе</w:t>
            </w:r>
          </w:p>
        </w:tc>
      </w:tr>
      <w:tr w:rsidR="00010611" w:rsidRPr="002472CF" w14:paraId="4446600A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572F034F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5D7CA1C2" w14:textId="77777777" w:rsidR="00010611" w:rsidRDefault="00010611" w:rsidP="00AA60D9">
            <w:pPr>
              <w:pStyle w:val="17"/>
              <w:numPr>
                <w:ilvl w:val="0"/>
                <w:numId w:val="150"/>
              </w:numPr>
            </w:pPr>
            <w:r>
              <w:t>Администратор нажимает на строку с нужным пользователем.</w:t>
            </w:r>
          </w:p>
          <w:p w14:paraId="3B6C3617" w14:textId="77777777" w:rsidR="00010611" w:rsidRDefault="00010611" w:rsidP="0034301D">
            <w:pPr>
              <w:pStyle w:val="17"/>
            </w:pPr>
            <w:r>
              <w:t>Администратор нажимает кнопку «Редактировать».</w:t>
            </w:r>
          </w:p>
          <w:p w14:paraId="419EC909" w14:textId="04C5CF03" w:rsidR="00010611" w:rsidRPr="002B2AEF" w:rsidRDefault="00010611" w:rsidP="0034301D">
            <w:pPr>
              <w:pStyle w:val="17"/>
            </w:pPr>
            <w:r>
              <w:t>Администратор редактирует необходимые доступные поля и нажимает на кнопку «Сохранить»</w:t>
            </w:r>
          </w:p>
        </w:tc>
        <w:tc>
          <w:tcPr>
            <w:tcW w:w="7089" w:type="dxa"/>
          </w:tcPr>
          <w:p w14:paraId="0A29383B" w14:textId="77777777" w:rsidR="004536F9" w:rsidRDefault="004536F9" w:rsidP="00AA60D9">
            <w:pPr>
              <w:pStyle w:val="17"/>
              <w:numPr>
                <w:ilvl w:val="0"/>
                <w:numId w:val="151"/>
              </w:numPr>
            </w:pPr>
            <w:r>
              <w:t>ЛКК отображает карточку выбранного пользователя.</w:t>
            </w:r>
          </w:p>
          <w:p w14:paraId="57479E64" w14:textId="77777777" w:rsidR="004536F9" w:rsidRDefault="004536F9" w:rsidP="0034301D">
            <w:pPr>
              <w:pStyle w:val="17"/>
            </w:pPr>
            <w:r>
              <w:t>ЛКК открывает детальную страницу клиента в режиме редактирования.</w:t>
            </w:r>
          </w:p>
          <w:p w14:paraId="5F7EA7A9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8F2F143" w14:textId="77777777" w:rsidR="004536F9" w:rsidRDefault="004536F9" w:rsidP="004536F9">
            <w:pPr>
              <w:pStyle w:val="2"/>
            </w:pPr>
            <w:r>
              <w:t>сохраняет изменения в карточке пользователя;</w:t>
            </w:r>
          </w:p>
          <w:p w14:paraId="03934839" w14:textId="1C25F298" w:rsidR="00010611" w:rsidRPr="002B2AEF" w:rsidRDefault="004536F9" w:rsidP="004536F9">
            <w:pPr>
              <w:pStyle w:val="2"/>
            </w:pPr>
            <w:r>
              <w:t>выводит сообщение об успешном сохранении изменений пользователя</w:t>
            </w:r>
          </w:p>
        </w:tc>
      </w:tr>
      <w:tr w:rsidR="00010611" w:rsidRPr="002472CF" w14:paraId="40B9ACA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77EA62C" w14:textId="4927AC4A" w:rsidR="00010611" w:rsidRPr="002B2AEF" w:rsidRDefault="00010611" w:rsidP="004536F9">
            <w:pPr>
              <w:pStyle w:val="afff"/>
            </w:pPr>
            <w:r>
              <w:t>Удаление пользователя</w:t>
            </w:r>
          </w:p>
        </w:tc>
      </w:tr>
      <w:tr w:rsidR="00010611" w:rsidRPr="002472CF" w14:paraId="20321A67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3F30707F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03EC49D1" w14:textId="77777777" w:rsidR="00010611" w:rsidRDefault="00010611" w:rsidP="00AA60D9">
            <w:pPr>
              <w:pStyle w:val="17"/>
              <w:numPr>
                <w:ilvl w:val="0"/>
                <w:numId w:val="152"/>
              </w:numPr>
            </w:pPr>
            <w:r>
              <w:t>Администратор нажимает на кнопку «Удалить пользователя».</w:t>
            </w:r>
          </w:p>
          <w:p w14:paraId="4058974C" w14:textId="76D8703B" w:rsidR="00010611" w:rsidRPr="002B2AEF" w:rsidRDefault="00010611" w:rsidP="0034301D">
            <w:pPr>
              <w:pStyle w:val="17"/>
            </w:pPr>
            <w:r>
              <w:t>Администратор нажимает на кнопку «Удалить»</w:t>
            </w:r>
          </w:p>
        </w:tc>
        <w:tc>
          <w:tcPr>
            <w:tcW w:w="7089" w:type="dxa"/>
          </w:tcPr>
          <w:p w14:paraId="0F47D15B" w14:textId="77777777" w:rsidR="004536F9" w:rsidRDefault="004536F9" w:rsidP="00AA60D9">
            <w:pPr>
              <w:pStyle w:val="17"/>
              <w:numPr>
                <w:ilvl w:val="0"/>
                <w:numId w:val="153"/>
              </w:numPr>
            </w:pPr>
            <w:r>
              <w:t>ЛКК отображает модальное окно подтверждения удаления с кнопками «Закрыть» и «Удалить».</w:t>
            </w:r>
          </w:p>
          <w:p w14:paraId="5370EA8C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2DE2EA68" w14:textId="77777777" w:rsidR="004536F9" w:rsidRDefault="004536F9" w:rsidP="004536F9">
            <w:pPr>
              <w:pStyle w:val="2"/>
            </w:pPr>
            <w:r>
              <w:t>закрывает модальное окно;</w:t>
            </w:r>
          </w:p>
          <w:p w14:paraId="754760AF" w14:textId="77777777" w:rsidR="004536F9" w:rsidRDefault="004536F9" w:rsidP="004536F9">
            <w:pPr>
              <w:pStyle w:val="2"/>
            </w:pPr>
            <w:r>
              <w:t>закрывает страницу пользователя;</w:t>
            </w:r>
          </w:p>
          <w:p w14:paraId="4E550FA9" w14:textId="77777777" w:rsidR="004536F9" w:rsidRDefault="004536F9" w:rsidP="004536F9">
            <w:pPr>
              <w:pStyle w:val="2"/>
            </w:pPr>
            <w:r>
              <w:t>удаляет пользователя;</w:t>
            </w:r>
          </w:p>
          <w:p w14:paraId="21B10C50" w14:textId="05A73501" w:rsidR="00010611" w:rsidRPr="002B2AEF" w:rsidRDefault="004536F9" w:rsidP="004536F9">
            <w:pPr>
              <w:pStyle w:val="2"/>
            </w:pPr>
            <w:r>
              <w:t>выводит сообщение об удалении пользователя</w:t>
            </w:r>
          </w:p>
        </w:tc>
      </w:tr>
      <w:tr w:rsidR="00010611" w:rsidRPr="002472CF" w14:paraId="0D3DC18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8973E4B" w14:textId="6E9D9F6D" w:rsidR="00010611" w:rsidRPr="002B2AEF" w:rsidRDefault="00010611" w:rsidP="004536F9">
            <w:pPr>
              <w:pStyle w:val="afff"/>
            </w:pPr>
            <w:r>
              <w:t>Скачивание статистики</w:t>
            </w:r>
          </w:p>
        </w:tc>
      </w:tr>
      <w:tr w:rsidR="00010611" w:rsidRPr="002472CF" w14:paraId="72808CBA" w14:textId="77777777" w:rsidTr="00876BED">
        <w:trPr>
          <w:trHeight w:val="402"/>
        </w:trPr>
        <w:tc>
          <w:tcPr>
            <w:tcW w:w="617" w:type="dxa"/>
            <w:vAlign w:val="center"/>
          </w:tcPr>
          <w:p w14:paraId="0CEE44FE" w14:textId="77777777" w:rsidR="00010611" w:rsidRPr="00686476" w:rsidRDefault="00010611" w:rsidP="00AA60D9">
            <w:pPr>
              <w:pStyle w:val="a1"/>
              <w:numPr>
                <w:ilvl w:val="0"/>
                <w:numId w:val="89"/>
              </w:numPr>
            </w:pPr>
          </w:p>
        </w:tc>
        <w:tc>
          <w:tcPr>
            <w:tcW w:w="7462" w:type="dxa"/>
          </w:tcPr>
          <w:p w14:paraId="0B483A13" w14:textId="77777777" w:rsidR="00010611" w:rsidRDefault="00010611" w:rsidP="00AA60D9">
            <w:pPr>
              <w:pStyle w:val="17"/>
              <w:numPr>
                <w:ilvl w:val="0"/>
                <w:numId w:val="154"/>
              </w:numPr>
            </w:pPr>
            <w:r>
              <w:t xml:space="preserve">Администратор нажимает на кнопку «Экспортировать в </w:t>
            </w:r>
            <w:r w:rsidRPr="004536F9">
              <w:t>excel</w:t>
            </w:r>
            <w:r>
              <w:t>».</w:t>
            </w:r>
          </w:p>
          <w:p w14:paraId="2BD98EFA" w14:textId="7FC46972" w:rsidR="00010611" w:rsidRPr="002B2AEF" w:rsidRDefault="00010611" w:rsidP="0034301D">
            <w:pPr>
              <w:pStyle w:val="17"/>
            </w:pPr>
            <w:r>
              <w:t>Администратор нажимает на кнопку «Без учета фильтров»</w:t>
            </w:r>
          </w:p>
        </w:tc>
        <w:tc>
          <w:tcPr>
            <w:tcW w:w="7089" w:type="dxa"/>
          </w:tcPr>
          <w:p w14:paraId="34A661A7" w14:textId="77777777" w:rsidR="004536F9" w:rsidRDefault="004536F9" w:rsidP="00AA60D9">
            <w:pPr>
              <w:pStyle w:val="17"/>
              <w:numPr>
                <w:ilvl w:val="0"/>
                <w:numId w:val="155"/>
              </w:numPr>
            </w:pPr>
            <w:r>
              <w:t>ЛКК отображает выпадающий список с дополнительными кнопками «Учитывая фильтры» и «Без учета фильтров».</w:t>
            </w:r>
          </w:p>
          <w:p w14:paraId="1EE3DE1F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26CD0E06" w14:textId="77777777" w:rsidR="004536F9" w:rsidRDefault="004536F9" w:rsidP="004536F9">
            <w:pPr>
              <w:pStyle w:val="2"/>
            </w:pPr>
            <w:r>
              <w:t>закрывает выпадающий список дополнительных кнопок скачивания;</w:t>
            </w:r>
          </w:p>
          <w:p w14:paraId="239FCFF4" w14:textId="77777777" w:rsidR="004536F9" w:rsidRDefault="004536F9" w:rsidP="004536F9">
            <w:pPr>
              <w:pStyle w:val="2"/>
            </w:pPr>
            <w:r>
              <w:t>выводит сообщение «Отчет будет отправлен на ваш электронный адрес после формирования. Время подготовки отчета может составить до 10 минут.».</w:t>
            </w:r>
          </w:p>
          <w:p w14:paraId="544EEA54" w14:textId="68567E6B" w:rsidR="00010611" w:rsidRPr="002B2AEF" w:rsidRDefault="004536F9" w:rsidP="004536F9">
            <w:pPr>
              <w:pStyle w:val="2"/>
            </w:pPr>
            <w:r>
              <w:t>формирует и отправляет отчет по всему списку пользователей на e-mail Администратора</w:t>
            </w:r>
          </w:p>
        </w:tc>
      </w:tr>
    </w:tbl>
    <w:p w14:paraId="7A6AD94E" w14:textId="19CEB098" w:rsidR="009E64BE" w:rsidRDefault="009E64BE" w:rsidP="009E64BE">
      <w:pPr>
        <w:pStyle w:val="33"/>
      </w:pPr>
      <w:bookmarkStart w:id="202" w:name="_Toc149855557"/>
      <w:r w:rsidRPr="002472CF">
        <w:t xml:space="preserve">Проверка </w:t>
      </w:r>
      <w:r>
        <w:t>реализации требований к подсистеме «Управление сотрудниками»</w:t>
      </w:r>
      <w:bookmarkEnd w:id="202"/>
    </w:p>
    <w:p w14:paraId="701F8B3B" w14:textId="170E277D" w:rsidR="009E64BE" w:rsidRDefault="009E64BE" w:rsidP="009E64BE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_Ref147494604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226F6B">
        <w:t>17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сотрудниками».</w:t>
      </w:r>
    </w:p>
    <w:p w14:paraId="052D470E" w14:textId="0C9D3F22" w:rsidR="009E64BE" w:rsidRPr="006E5ECA" w:rsidRDefault="009E64BE" w:rsidP="009E64BE">
      <w:pPr>
        <w:pStyle w:val="affe"/>
      </w:pPr>
      <w:bookmarkStart w:id="203" w:name="_Ref147494604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17</w:t>
        </w:r>
      </w:fldSimple>
      <w:r>
        <w:t xml:space="preserve"> – Методика проверки реализации </w:t>
      </w:r>
      <w:bookmarkEnd w:id="203"/>
      <w:r w:rsidR="00010611">
        <w:t>требований к подсистеме «Управление сотрудниками»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26B0F23A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50B97DD" w14:textId="77777777" w:rsidR="009E64BE" w:rsidRPr="002472CF" w:rsidRDefault="009E64BE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8CDC078" w14:textId="77777777" w:rsidR="009E64BE" w:rsidRPr="002472CF" w:rsidRDefault="009E64BE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85D8480" w14:textId="77777777" w:rsidR="009E64BE" w:rsidRPr="002472CF" w:rsidRDefault="009E64BE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6576421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949F62F" w14:textId="0610F21A" w:rsidR="00010611" w:rsidRPr="002B2AEF" w:rsidRDefault="00010611" w:rsidP="004536F9">
            <w:pPr>
              <w:pStyle w:val="afff"/>
            </w:pPr>
            <w:r>
              <w:t>Поиск сотрудников</w:t>
            </w:r>
          </w:p>
        </w:tc>
      </w:tr>
      <w:tr w:rsidR="00010611" w:rsidRPr="002472CF" w14:paraId="42CD3F2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5D329B1" w14:textId="77777777" w:rsidR="00010611" w:rsidRPr="00686476" w:rsidRDefault="00010611" w:rsidP="00AA60D9">
            <w:pPr>
              <w:pStyle w:val="a1"/>
              <w:numPr>
                <w:ilvl w:val="0"/>
                <w:numId w:val="90"/>
              </w:numPr>
            </w:pPr>
          </w:p>
        </w:tc>
        <w:tc>
          <w:tcPr>
            <w:tcW w:w="7464" w:type="dxa"/>
          </w:tcPr>
          <w:p w14:paraId="30F332A2" w14:textId="55BB283B" w:rsidR="00010611" w:rsidRPr="002B2AEF" w:rsidRDefault="00010611" w:rsidP="004536F9">
            <w:pPr>
              <w:pStyle w:val="afff0"/>
            </w:pPr>
            <w:r>
              <w:t>Администратор открывает страницу «Сотрудники», заполняет необходимые поля фильтра</w:t>
            </w:r>
          </w:p>
        </w:tc>
        <w:tc>
          <w:tcPr>
            <w:tcW w:w="7088" w:type="dxa"/>
          </w:tcPr>
          <w:p w14:paraId="7CEA47B1" w14:textId="679B65DE" w:rsidR="00010611" w:rsidRPr="002B2AEF" w:rsidRDefault="004536F9" w:rsidP="00010611">
            <w:pPr>
              <w:pStyle w:val="afff0"/>
            </w:pPr>
            <w:r>
              <w:t>ЛКК отображает список сотрудников, удовлетворяющих условиям поиска</w:t>
            </w:r>
          </w:p>
        </w:tc>
      </w:tr>
      <w:tr w:rsidR="00010611" w:rsidRPr="002472CF" w14:paraId="3A9A8E02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E0E6DE3" w14:textId="4550A5F4" w:rsidR="00010611" w:rsidRPr="002B2AEF" w:rsidRDefault="00010611" w:rsidP="004536F9">
            <w:pPr>
              <w:pStyle w:val="afff"/>
            </w:pPr>
            <w:r>
              <w:t>Редактирование роли сотрудника</w:t>
            </w:r>
          </w:p>
        </w:tc>
      </w:tr>
      <w:tr w:rsidR="00010611" w:rsidRPr="002472CF" w14:paraId="14F0424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D75E543" w14:textId="77777777" w:rsidR="00010611" w:rsidRPr="00686476" w:rsidRDefault="00010611" w:rsidP="00AA60D9">
            <w:pPr>
              <w:pStyle w:val="a1"/>
              <w:numPr>
                <w:ilvl w:val="0"/>
                <w:numId w:val="90"/>
              </w:numPr>
            </w:pPr>
          </w:p>
        </w:tc>
        <w:tc>
          <w:tcPr>
            <w:tcW w:w="7464" w:type="dxa"/>
          </w:tcPr>
          <w:p w14:paraId="7C4E60F6" w14:textId="77777777" w:rsidR="00010611" w:rsidRDefault="00010611" w:rsidP="00AA60D9">
            <w:pPr>
              <w:pStyle w:val="17"/>
              <w:numPr>
                <w:ilvl w:val="0"/>
                <w:numId w:val="156"/>
              </w:numPr>
            </w:pPr>
            <w:r>
              <w:t>Администратор нажимает на строку с нужным сотрудником.</w:t>
            </w:r>
          </w:p>
          <w:p w14:paraId="776393C8" w14:textId="77777777" w:rsidR="00010611" w:rsidRDefault="00010611" w:rsidP="0034301D">
            <w:pPr>
              <w:pStyle w:val="17"/>
            </w:pPr>
            <w:r>
              <w:t>Администратор нажимает кнопку «Редактировать».</w:t>
            </w:r>
          </w:p>
          <w:p w14:paraId="4EE90E23" w14:textId="01C03ADC" w:rsidR="00010611" w:rsidRPr="002B2AEF" w:rsidRDefault="00010611" w:rsidP="0034301D">
            <w:pPr>
              <w:pStyle w:val="17"/>
            </w:pPr>
            <w:r>
              <w:t>Администратор нажимает «Сохранить»</w:t>
            </w:r>
          </w:p>
        </w:tc>
        <w:tc>
          <w:tcPr>
            <w:tcW w:w="7088" w:type="dxa"/>
          </w:tcPr>
          <w:p w14:paraId="2B27C50A" w14:textId="77777777" w:rsidR="004536F9" w:rsidRDefault="004536F9" w:rsidP="00AA60D9">
            <w:pPr>
              <w:pStyle w:val="17"/>
              <w:numPr>
                <w:ilvl w:val="0"/>
                <w:numId w:val="157"/>
              </w:numPr>
            </w:pPr>
            <w:r>
              <w:t>ЛКК открывает карточку выбранного сотрудника.</w:t>
            </w:r>
          </w:p>
          <w:p w14:paraId="49ABFBD6" w14:textId="77777777" w:rsidR="004536F9" w:rsidRPr="00886FD0" w:rsidRDefault="004536F9" w:rsidP="0034301D">
            <w:pPr>
              <w:pStyle w:val="17"/>
            </w:pPr>
            <w:r>
              <w:t>ЛКК открывает режим редактирования для внесения изменений только в роли сотрудника</w:t>
            </w:r>
          </w:p>
          <w:p w14:paraId="3B824E3B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10008C6" w14:textId="77777777" w:rsidR="004536F9" w:rsidRDefault="004536F9" w:rsidP="004536F9">
            <w:pPr>
              <w:pStyle w:val="2"/>
            </w:pPr>
            <w:r>
              <w:t>сохраняет изменения в карточке сотрудника;</w:t>
            </w:r>
          </w:p>
          <w:p w14:paraId="5DD0238A" w14:textId="38775D65" w:rsidR="00010611" w:rsidRPr="002B2AEF" w:rsidRDefault="004536F9" w:rsidP="004536F9">
            <w:pPr>
              <w:pStyle w:val="2"/>
            </w:pPr>
            <w:r>
              <w:t>выводит сообщение об успешном сохранении изменений сотрудника</w:t>
            </w:r>
          </w:p>
        </w:tc>
      </w:tr>
      <w:tr w:rsidR="00010611" w:rsidRPr="002472CF" w14:paraId="7945E772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561855C" w14:textId="48289B97" w:rsidR="00010611" w:rsidRPr="002B2AEF" w:rsidRDefault="00010611" w:rsidP="004536F9">
            <w:pPr>
              <w:pStyle w:val="afff"/>
            </w:pPr>
            <w:r>
              <w:t>Скачивание списка сотрудников</w:t>
            </w:r>
          </w:p>
        </w:tc>
      </w:tr>
      <w:tr w:rsidR="00010611" w:rsidRPr="002472CF" w14:paraId="647BA4F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A6E3C31" w14:textId="77777777" w:rsidR="00010611" w:rsidRPr="00686476" w:rsidRDefault="00010611" w:rsidP="00AA60D9">
            <w:pPr>
              <w:pStyle w:val="a1"/>
              <w:numPr>
                <w:ilvl w:val="0"/>
                <w:numId w:val="90"/>
              </w:numPr>
            </w:pPr>
          </w:p>
        </w:tc>
        <w:tc>
          <w:tcPr>
            <w:tcW w:w="7464" w:type="dxa"/>
          </w:tcPr>
          <w:p w14:paraId="33C2A8CD" w14:textId="77777777" w:rsidR="00010611" w:rsidRDefault="00010611" w:rsidP="00AA60D9">
            <w:pPr>
              <w:pStyle w:val="17"/>
              <w:numPr>
                <w:ilvl w:val="0"/>
                <w:numId w:val="158"/>
              </w:numPr>
            </w:pPr>
            <w:r>
              <w:t>Администратор нажимает на кнопку «Скачать».</w:t>
            </w:r>
          </w:p>
          <w:p w14:paraId="3207EA3C" w14:textId="084F05D6" w:rsidR="00010611" w:rsidRPr="002B2AEF" w:rsidRDefault="00010611" w:rsidP="0034301D">
            <w:pPr>
              <w:pStyle w:val="17"/>
            </w:pPr>
            <w:r>
              <w:t>Администратор нажимает кнопку «Без учета фильтров»</w:t>
            </w:r>
          </w:p>
        </w:tc>
        <w:tc>
          <w:tcPr>
            <w:tcW w:w="7088" w:type="dxa"/>
          </w:tcPr>
          <w:p w14:paraId="0A4B3CCC" w14:textId="77777777" w:rsidR="004536F9" w:rsidRDefault="004536F9" w:rsidP="00AA60D9">
            <w:pPr>
              <w:pStyle w:val="17"/>
              <w:numPr>
                <w:ilvl w:val="0"/>
                <w:numId w:val="159"/>
              </w:numPr>
            </w:pPr>
            <w:r>
              <w:t>ЛКК раскрывает выпадающий список с дополнительными кнопками «Учитывая фильтры» и «Без учета фильтров».</w:t>
            </w:r>
          </w:p>
          <w:p w14:paraId="74B1CFBE" w14:textId="593CB9CB" w:rsidR="00010611" w:rsidRPr="002B2AEF" w:rsidRDefault="004536F9" w:rsidP="0034301D">
            <w:pPr>
              <w:pStyle w:val="17"/>
            </w:pPr>
            <w:r>
              <w:t>Администратор нажимает кнопку «Без учета фильтров»</w:t>
            </w:r>
          </w:p>
        </w:tc>
      </w:tr>
      <w:tr w:rsidR="008C3323" w:rsidRPr="002472CF" w14:paraId="6FD29241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5A8D0A57" w14:textId="0ED97D65" w:rsidR="008C3323" w:rsidRDefault="00FC1DE3" w:rsidP="00FC1DE3">
            <w:pPr>
              <w:pStyle w:val="afff"/>
            </w:pPr>
            <w:r>
              <w:t>Требования к интерфейсу</w:t>
            </w:r>
          </w:p>
        </w:tc>
      </w:tr>
      <w:tr w:rsidR="008C3323" w:rsidRPr="002472CF" w14:paraId="1B8B751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1DD44A2" w14:textId="77777777" w:rsidR="008C3323" w:rsidRPr="00686476" w:rsidRDefault="008C3323" w:rsidP="00AA60D9">
            <w:pPr>
              <w:pStyle w:val="a1"/>
              <w:numPr>
                <w:ilvl w:val="0"/>
                <w:numId w:val="90"/>
              </w:numPr>
            </w:pPr>
          </w:p>
        </w:tc>
        <w:tc>
          <w:tcPr>
            <w:tcW w:w="7464" w:type="dxa"/>
          </w:tcPr>
          <w:p w14:paraId="709EB9A1" w14:textId="26BF4F35" w:rsidR="008C3323" w:rsidRDefault="00FC1DE3" w:rsidP="00FC1DE3">
            <w:pPr>
              <w:pStyle w:val="afff0"/>
            </w:pPr>
            <w:r>
              <w:t xml:space="preserve">Выполнить проверку </w:t>
            </w:r>
            <w:r w:rsidR="000345C1">
              <w:t>1 таблицы 14</w:t>
            </w:r>
          </w:p>
        </w:tc>
        <w:tc>
          <w:tcPr>
            <w:tcW w:w="7088" w:type="dxa"/>
          </w:tcPr>
          <w:p w14:paraId="14444EB0" w14:textId="1DC2DF1D" w:rsidR="008C3323" w:rsidRDefault="000345C1" w:rsidP="00FC1DE3">
            <w:pPr>
              <w:pStyle w:val="afff0"/>
            </w:pPr>
            <w:r>
              <w:t>Форма соответствует утвержденному макету</w:t>
            </w:r>
          </w:p>
        </w:tc>
      </w:tr>
      <w:tr w:rsidR="008C3323" w:rsidRPr="002472CF" w14:paraId="0E74E92F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0D241CE" w14:textId="77777777" w:rsidR="008C3323" w:rsidRPr="00686476" w:rsidRDefault="008C3323" w:rsidP="00AA60D9">
            <w:pPr>
              <w:pStyle w:val="a1"/>
              <w:numPr>
                <w:ilvl w:val="0"/>
                <w:numId w:val="90"/>
              </w:numPr>
            </w:pPr>
          </w:p>
        </w:tc>
        <w:tc>
          <w:tcPr>
            <w:tcW w:w="7464" w:type="dxa"/>
          </w:tcPr>
          <w:p w14:paraId="6D33298A" w14:textId="6431CCCD" w:rsidR="008C3323" w:rsidRDefault="000345C1" w:rsidP="00FC1DE3">
            <w:pPr>
              <w:pStyle w:val="afff0"/>
            </w:pPr>
            <w:r>
              <w:t>Выполнить 2 проверку таблицы 14</w:t>
            </w:r>
          </w:p>
        </w:tc>
        <w:tc>
          <w:tcPr>
            <w:tcW w:w="7088" w:type="dxa"/>
          </w:tcPr>
          <w:p w14:paraId="5ECD8BB1" w14:textId="1BC21512" w:rsidR="008C3323" w:rsidRDefault="000345C1" w:rsidP="00FC1DE3">
            <w:pPr>
              <w:pStyle w:val="afff0"/>
            </w:pPr>
            <w:r>
              <w:t>Форма карточки сотрудника соответствует утвержденному макету</w:t>
            </w:r>
          </w:p>
        </w:tc>
      </w:tr>
    </w:tbl>
    <w:p w14:paraId="34F2A897" w14:textId="10667DEC" w:rsidR="009E64BE" w:rsidRDefault="009E64BE" w:rsidP="009E64BE">
      <w:pPr>
        <w:pStyle w:val="33"/>
      </w:pPr>
      <w:bookmarkStart w:id="204" w:name="_Toc149855558"/>
      <w:r w:rsidRPr="002472CF">
        <w:t xml:space="preserve">Проверка </w:t>
      </w:r>
      <w:r>
        <w:t>реализации требований к подсистеме «Управление ролями»</w:t>
      </w:r>
      <w:bookmarkEnd w:id="204"/>
    </w:p>
    <w:p w14:paraId="5C3A7CEC" w14:textId="6A6A5E30" w:rsidR="009E64BE" w:rsidRDefault="009E64BE" w:rsidP="009E64BE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_Ref147494608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226F6B">
        <w:t>18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ролями».</w:t>
      </w:r>
    </w:p>
    <w:p w14:paraId="4AD7624B" w14:textId="201B6072" w:rsidR="009E64BE" w:rsidRPr="006E5ECA" w:rsidRDefault="009E64BE" w:rsidP="009E64BE">
      <w:pPr>
        <w:pStyle w:val="affe"/>
      </w:pPr>
      <w:bookmarkStart w:id="205" w:name="_Ref147494608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18</w:t>
        </w:r>
      </w:fldSimple>
      <w:r>
        <w:t xml:space="preserve"> – Методика проверки реализации </w:t>
      </w:r>
      <w:bookmarkEnd w:id="205"/>
      <w:r w:rsidR="00010611">
        <w:t>требований к подсистеме «Управление ролями»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77BB8C25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3E2BB0D" w14:textId="77777777" w:rsidR="009E64BE" w:rsidRPr="002472CF" w:rsidRDefault="009E64BE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6C2EB976" w14:textId="77777777" w:rsidR="009E64BE" w:rsidRPr="002472CF" w:rsidRDefault="009E64BE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78DD89B" w14:textId="77777777" w:rsidR="009E64BE" w:rsidRPr="002472CF" w:rsidRDefault="009E64BE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345C1" w:rsidRPr="002472CF" w14:paraId="662E8E02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06E04E75" w14:textId="230DA353" w:rsidR="000345C1" w:rsidRDefault="000345C1" w:rsidP="000345C1">
            <w:pPr>
              <w:pStyle w:val="afff"/>
            </w:pPr>
            <w:r>
              <w:t>Общие требования</w:t>
            </w:r>
          </w:p>
        </w:tc>
      </w:tr>
      <w:tr w:rsidR="009E64BE" w:rsidRPr="002472CF" w14:paraId="20A2FA2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0342179" w14:textId="77777777" w:rsidR="009E64BE" w:rsidRPr="00686476" w:rsidRDefault="009E64BE" w:rsidP="00AA60D9">
            <w:pPr>
              <w:pStyle w:val="a1"/>
              <w:numPr>
                <w:ilvl w:val="0"/>
                <w:numId w:val="91"/>
              </w:numPr>
            </w:pPr>
          </w:p>
        </w:tc>
        <w:tc>
          <w:tcPr>
            <w:tcW w:w="7464" w:type="dxa"/>
          </w:tcPr>
          <w:p w14:paraId="015A9091" w14:textId="7E242562" w:rsidR="00010611" w:rsidRPr="004536F9" w:rsidRDefault="00010611" w:rsidP="00AA60D9">
            <w:pPr>
              <w:pStyle w:val="17"/>
              <w:numPr>
                <w:ilvl w:val="0"/>
                <w:numId w:val="160"/>
              </w:numPr>
            </w:pPr>
            <w:r>
              <w:t>Администратор открыл страницу «Сотрудники»</w:t>
            </w:r>
            <w:r w:rsidR="001E2CFF">
              <w:t>.</w:t>
            </w:r>
          </w:p>
          <w:p w14:paraId="6E81D947" w14:textId="4BBB156A" w:rsidR="00010611" w:rsidRPr="004536F9" w:rsidRDefault="00010611" w:rsidP="0034301D">
            <w:pPr>
              <w:pStyle w:val="17"/>
            </w:pPr>
            <w:r>
              <w:t>Администратор выбрал нужного сотрудника</w:t>
            </w:r>
            <w:r w:rsidR="001E2CFF">
              <w:t>.</w:t>
            </w:r>
          </w:p>
          <w:p w14:paraId="3AF4DCA0" w14:textId="5A25707F" w:rsidR="009E64BE" w:rsidRPr="002B2AEF" w:rsidRDefault="00010611" w:rsidP="0034301D">
            <w:pPr>
              <w:pStyle w:val="17"/>
            </w:pPr>
            <w:r>
              <w:t>Администратор изменяет причастность сотрудника к группам пользователей</w:t>
            </w:r>
          </w:p>
        </w:tc>
        <w:tc>
          <w:tcPr>
            <w:tcW w:w="7088" w:type="dxa"/>
          </w:tcPr>
          <w:p w14:paraId="2A193B81" w14:textId="09B0824E" w:rsidR="004536F9" w:rsidRPr="004536F9" w:rsidRDefault="004536F9" w:rsidP="00AA60D9">
            <w:pPr>
              <w:pStyle w:val="17"/>
              <w:numPr>
                <w:ilvl w:val="0"/>
                <w:numId w:val="163"/>
              </w:numPr>
            </w:pPr>
            <w:r>
              <w:t>ЛКК показывает список сотрудников</w:t>
            </w:r>
            <w:r w:rsidR="001E2CFF">
              <w:t>.</w:t>
            </w:r>
          </w:p>
          <w:p w14:paraId="6F1C3ECB" w14:textId="5383B0D8" w:rsidR="004536F9" w:rsidRPr="004536F9" w:rsidRDefault="004536F9" w:rsidP="0034301D">
            <w:pPr>
              <w:pStyle w:val="17"/>
            </w:pPr>
            <w:r>
              <w:t>ЛКК открывает профиль сотрудника</w:t>
            </w:r>
            <w:r w:rsidR="001E2CFF">
              <w:t>.</w:t>
            </w:r>
          </w:p>
          <w:p w14:paraId="5EC0AC68" w14:textId="3A8C6A6B" w:rsidR="009E64BE" w:rsidRPr="002B2AEF" w:rsidRDefault="004536F9" w:rsidP="0034301D">
            <w:pPr>
              <w:pStyle w:val="17"/>
            </w:pPr>
            <w:r>
              <w:t>ЛКК сохраняет измененные параметры</w:t>
            </w:r>
          </w:p>
        </w:tc>
      </w:tr>
      <w:tr w:rsidR="000345C1" w:rsidRPr="002472CF" w14:paraId="445C1F4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EA8E323" w14:textId="77777777" w:rsidR="000345C1" w:rsidRPr="00686476" w:rsidRDefault="000345C1" w:rsidP="00AA60D9">
            <w:pPr>
              <w:pStyle w:val="a1"/>
              <w:numPr>
                <w:ilvl w:val="0"/>
                <w:numId w:val="91"/>
              </w:numPr>
            </w:pPr>
          </w:p>
        </w:tc>
        <w:tc>
          <w:tcPr>
            <w:tcW w:w="7464" w:type="dxa"/>
          </w:tcPr>
          <w:p w14:paraId="201E7435" w14:textId="3D07A7F6" w:rsidR="000345C1" w:rsidRDefault="000345C1" w:rsidP="000345C1">
            <w:pPr>
              <w:pStyle w:val="17"/>
              <w:numPr>
                <w:ilvl w:val="0"/>
                <w:numId w:val="0"/>
              </w:numPr>
              <w:ind w:left="397" w:hanging="284"/>
            </w:pPr>
            <w:r>
              <w:t>Выполнить проверку 1 таблицы 18</w:t>
            </w:r>
          </w:p>
        </w:tc>
        <w:tc>
          <w:tcPr>
            <w:tcW w:w="7088" w:type="dxa"/>
          </w:tcPr>
          <w:p w14:paraId="4B5CDB76" w14:textId="1FD1FF2C" w:rsidR="000345C1" w:rsidRDefault="000345C1" w:rsidP="000345C1">
            <w:pPr>
              <w:pStyle w:val="17"/>
              <w:numPr>
                <w:ilvl w:val="0"/>
                <w:numId w:val="0"/>
              </w:numPr>
            </w:pPr>
            <w:r>
              <w:t>Для выполнения проверки необходимо перейти в административную часть ЛКК</w:t>
            </w:r>
          </w:p>
        </w:tc>
      </w:tr>
      <w:tr w:rsidR="000345C1" w:rsidRPr="002472CF" w14:paraId="557E337C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484D3885" w14:textId="2EF2337C" w:rsidR="000345C1" w:rsidRDefault="000345C1" w:rsidP="006D1A2E">
            <w:pPr>
              <w:pStyle w:val="afff"/>
            </w:pPr>
            <w:r>
              <w:t xml:space="preserve">Требования к </w:t>
            </w:r>
            <w:r w:rsidR="006D1A2E">
              <w:t>интерфейсу</w:t>
            </w:r>
          </w:p>
        </w:tc>
      </w:tr>
      <w:tr w:rsidR="000345C1" w:rsidRPr="002472CF" w14:paraId="719A0F40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255B4B5" w14:textId="77777777" w:rsidR="000345C1" w:rsidRPr="00686476" w:rsidRDefault="000345C1" w:rsidP="00AA60D9">
            <w:pPr>
              <w:pStyle w:val="a1"/>
              <w:numPr>
                <w:ilvl w:val="0"/>
                <w:numId w:val="91"/>
              </w:numPr>
            </w:pPr>
          </w:p>
        </w:tc>
        <w:tc>
          <w:tcPr>
            <w:tcW w:w="7464" w:type="dxa"/>
          </w:tcPr>
          <w:p w14:paraId="1D0247A4" w14:textId="6D773A3B" w:rsidR="000345C1" w:rsidRDefault="000345C1" w:rsidP="000345C1">
            <w:pPr>
              <w:pStyle w:val="17"/>
              <w:numPr>
                <w:ilvl w:val="0"/>
                <w:numId w:val="0"/>
              </w:numPr>
              <w:ind w:left="397" w:hanging="284"/>
            </w:pPr>
            <w:r>
              <w:t>Выполнить проверку 1 таблицы 18</w:t>
            </w:r>
          </w:p>
        </w:tc>
        <w:tc>
          <w:tcPr>
            <w:tcW w:w="7088" w:type="dxa"/>
          </w:tcPr>
          <w:p w14:paraId="7B8327C8" w14:textId="7612C132" w:rsidR="000345C1" w:rsidRDefault="006D1A2E" w:rsidP="000345C1">
            <w:pPr>
              <w:pStyle w:val="17"/>
              <w:numPr>
                <w:ilvl w:val="0"/>
                <w:numId w:val="0"/>
              </w:numPr>
              <w:ind w:left="397" w:hanging="284"/>
            </w:pPr>
            <w:r>
              <w:t>Интерфейс соответствует согласованному макету</w:t>
            </w:r>
          </w:p>
        </w:tc>
      </w:tr>
    </w:tbl>
    <w:p w14:paraId="6560D8F6" w14:textId="6290FC02" w:rsidR="009E64BE" w:rsidRDefault="009E64BE" w:rsidP="009E64BE">
      <w:pPr>
        <w:pStyle w:val="33"/>
      </w:pPr>
      <w:bookmarkStart w:id="206" w:name="_Toc149855559"/>
      <w:r w:rsidRPr="002472CF">
        <w:t xml:space="preserve">Проверка </w:t>
      </w:r>
      <w:r>
        <w:t>реализации требований к подсистеме «</w:t>
      </w:r>
      <w:r w:rsidRPr="005D1B95">
        <w:t>Соглашения</w:t>
      </w:r>
      <w:r>
        <w:t>»</w:t>
      </w:r>
      <w:bookmarkEnd w:id="206"/>
    </w:p>
    <w:p w14:paraId="4F705053" w14:textId="1B09E7B2" w:rsidR="009E64BE" w:rsidRDefault="009E64BE" w:rsidP="009E64BE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_Ref147496375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226F6B">
        <w:t>19</w:t>
      </w:r>
      <w:r w:rsidR="00010611">
        <w:fldChar w:fldCharType="end"/>
      </w:r>
      <w:r>
        <w:t xml:space="preserve"> представлены методики проверки выполнения требований к подсистеме «</w:t>
      </w:r>
      <w:r w:rsidRPr="005D1B95">
        <w:t>Соглашения</w:t>
      </w:r>
      <w:r>
        <w:t>».</w:t>
      </w:r>
    </w:p>
    <w:p w14:paraId="22C65CC4" w14:textId="217559DC" w:rsidR="009E64BE" w:rsidRPr="006E5ECA" w:rsidRDefault="009E64BE" w:rsidP="009E64BE">
      <w:pPr>
        <w:pStyle w:val="affe"/>
      </w:pPr>
      <w:bookmarkStart w:id="207" w:name="_Ref147496375"/>
      <w:r>
        <w:t xml:space="preserve">Таблица </w:t>
      </w:r>
      <w:fldSimple w:instr=" SEQ Таблица \* ARABIC ">
        <w:r w:rsidR="00226F6B">
          <w:rPr>
            <w:noProof/>
          </w:rPr>
          <w:t>19</w:t>
        </w:r>
      </w:fldSimple>
      <w:r>
        <w:t xml:space="preserve"> – Методика проверки реализации </w:t>
      </w:r>
      <w:r w:rsidR="00010611">
        <w:t>требований к подсистеме «</w:t>
      </w:r>
      <w:r w:rsidR="00010611" w:rsidRPr="005D1B95">
        <w:t>Соглашения</w:t>
      </w:r>
      <w:r w:rsidR="00010611">
        <w:t>»</w:t>
      </w:r>
      <w:bookmarkEnd w:id="207"/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567819B8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EE19229" w14:textId="77777777" w:rsidR="009E64BE" w:rsidRPr="002472CF" w:rsidRDefault="009E64BE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EB10943" w14:textId="77777777" w:rsidR="009E64BE" w:rsidRPr="002472CF" w:rsidRDefault="009E64BE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8BD0511" w14:textId="77777777" w:rsidR="009E64BE" w:rsidRPr="002472CF" w:rsidRDefault="009E64BE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61F444A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E313CC0" w14:textId="773A836F" w:rsidR="00010611" w:rsidRPr="002B2AEF" w:rsidRDefault="00010611" w:rsidP="004536F9">
            <w:pPr>
              <w:pStyle w:val="afff"/>
            </w:pPr>
            <w:r>
              <w:t>Создание соглашения</w:t>
            </w:r>
          </w:p>
        </w:tc>
      </w:tr>
      <w:tr w:rsidR="00010611" w:rsidRPr="002472CF" w14:paraId="669BB1D3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ADAB72C" w14:textId="77777777" w:rsidR="00010611" w:rsidRPr="00686476" w:rsidRDefault="00010611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397875BF" w14:textId="77777777" w:rsidR="00010611" w:rsidRDefault="00010611" w:rsidP="00AA60D9">
            <w:pPr>
              <w:pStyle w:val="17"/>
              <w:numPr>
                <w:ilvl w:val="0"/>
                <w:numId w:val="165"/>
              </w:numPr>
            </w:pPr>
            <w:r>
              <w:t>Администратор нажимает кнопку создания соглашения.</w:t>
            </w:r>
          </w:p>
          <w:p w14:paraId="53B1D811" w14:textId="78DF651A" w:rsidR="00010611" w:rsidRPr="002B2AEF" w:rsidRDefault="00010611" w:rsidP="0034301D">
            <w:pPr>
              <w:pStyle w:val="17"/>
            </w:pPr>
            <w:r>
              <w:t>Администратор заполняет необходимые поля и нажимает кнопку сохранения</w:t>
            </w:r>
          </w:p>
        </w:tc>
        <w:tc>
          <w:tcPr>
            <w:tcW w:w="7088" w:type="dxa"/>
          </w:tcPr>
          <w:p w14:paraId="3D9F063E" w14:textId="77777777" w:rsidR="004536F9" w:rsidRDefault="004536F9" w:rsidP="00AA60D9">
            <w:pPr>
              <w:pStyle w:val="17"/>
              <w:numPr>
                <w:ilvl w:val="0"/>
                <w:numId w:val="164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страницу добавления нового соглашения.</w:t>
            </w:r>
          </w:p>
          <w:p w14:paraId="4E60BF28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.выполняет следующие действия:</w:t>
            </w:r>
          </w:p>
          <w:p w14:paraId="70923AB1" w14:textId="77777777" w:rsidR="004536F9" w:rsidRDefault="004536F9" w:rsidP="004536F9">
            <w:pPr>
              <w:pStyle w:val="2"/>
            </w:pPr>
            <w:r>
              <w:t>сохраняет соглашение;</w:t>
            </w:r>
          </w:p>
          <w:p w14:paraId="34E29E59" w14:textId="77777777" w:rsidR="004536F9" w:rsidRDefault="004536F9" w:rsidP="004536F9">
            <w:pPr>
              <w:pStyle w:val="2"/>
            </w:pPr>
            <w:r>
              <w:t xml:space="preserve">закрывает страницу добавления соглашения; </w:t>
            </w:r>
          </w:p>
          <w:p w14:paraId="68BAF025" w14:textId="6331643D" w:rsidR="00010611" w:rsidRPr="002B2AEF" w:rsidRDefault="004536F9" w:rsidP="004536F9">
            <w:pPr>
              <w:pStyle w:val="2"/>
            </w:pPr>
            <w:r>
              <w:t>отображает его на странице «Соглашения»</w:t>
            </w:r>
          </w:p>
        </w:tc>
      </w:tr>
      <w:tr w:rsidR="00010611" w:rsidRPr="002472CF" w14:paraId="375AAEC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D31B788" w14:textId="6791B765" w:rsidR="00010611" w:rsidRPr="002B2AEF" w:rsidRDefault="00010611" w:rsidP="004536F9">
            <w:pPr>
              <w:pStyle w:val="afff"/>
            </w:pPr>
            <w:r>
              <w:t>Редактирование соглашения</w:t>
            </w:r>
          </w:p>
        </w:tc>
      </w:tr>
      <w:tr w:rsidR="00010611" w:rsidRPr="002472CF" w14:paraId="46FF0543" w14:textId="77777777" w:rsidTr="001E2CFF">
        <w:trPr>
          <w:trHeight w:val="275"/>
        </w:trPr>
        <w:tc>
          <w:tcPr>
            <w:tcW w:w="616" w:type="dxa"/>
            <w:vAlign w:val="center"/>
          </w:tcPr>
          <w:p w14:paraId="0942503C" w14:textId="77777777" w:rsidR="00010611" w:rsidRPr="00686476" w:rsidRDefault="00010611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4D02884F" w14:textId="77777777" w:rsidR="00010611" w:rsidRDefault="00010611" w:rsidP="00AA60D9">
            <w:pPr>
              <w:pStyle w:val="17"/>
              <w:numPr>
                <w:ilvl w:val="0"/>
                <w:numId w:val="162"/>
              </w:numPr>
            </w:pPr>
            <w:r>
              <w:t>Администратор выбирает неопубликованное соглашение.</w:t>
            </w:r>
          </w:p>
          <w:p w14:paraId="6D2ABA72" w14:textId="2D369AB2" w:rsidR="00010611" w:rsidRDefault="00010611" w:rsidP="0034301D">
            <w:pPr>
              <w:pStyle w:val="17"/>
            </w:pPr>
            <w:r>
              <w:t>Администратор редактирует необходимые поля и нажимает кнопку сохранения</w:t>
            </w:r>
          </w:p>
          <w:p w14:paraId="500CCEAF" w14:textId="2BAACDB9" w:rsidR="00010611" w:rsidRPr="002B2AEF" w:rsidRDefault="00010611" w:rsidP="004536F9">
            <w:pPr>
              <w:pStyle w:val="2"/>
              <w:numPr>
                <w:ilvl w:val="0"/>
                <w:numId w:val="0"/>
              </w:numPr>
              <w:ind w:left="680" w:hanging="283"/>
            </w:pPr>
          </w:p>
        </w:tc>
        <w:tc>
          <w:tcPr>
            <w:tcW w:w="7088" w:type="dxa"/>
          </w:tcPr>
          <w:p w14:paraId="2C068512" w14:textId="77777777" w:rsidR="004536F9" w:rsidRDefault="004536F9" w:rsidP="00AA60D9">
            <w:pPr>
              <w:pStyle w:val="17"/>
              <w:numPr>
                <w:ilvl w:val="0"/>
                <w:numId w:val="166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страницу выбранного соглашения.</w:t>
            </w:r>
          </w:p>
          <w:p w14:paraId="597CD38F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выполняет следующие действия:</w:t>
            </w:r>
          </w:p>
          <w:p w14:paraId="24CCEE44" w14:textId="77777777" w:rsidR="004536F9" w:rsidRDefault="004536F9" w:rsidP="004536F9">
            <w:pPr>
              <w:pStyle w:val="2"/>
            </w:pPr>
            <w:r>
              <w:t>сохраняет изменения;</w:t>
            </w:r>
          </w:p>
          <w:p w14:paraId="64DD6DF5" w14:textId="77777777" w:rsidR="004536F9" w:rsidRDefault="004536F9" w:rsidP="004536F9">
            <w:pPr>
              <w:pStyle w:val="2"/>
            </w:pPr>
            <w:r>
              <w:t>закрывает страницу соглашения</w:t>
            </w:r>
          </w:p>
          <w:p w14:paraId="1661F4F4" w14:textId="22D96912" w:rsidR="00010611" w:rsidRPr="002B2AEF" w:rsidRDefault="004536F9" w:rsidP="004536F9">
            <w:pPr>
              <w:pStyle w:val="2"/>
            </w:pPr>
            <w:r>
              <w:lastRenderedPageBreak/>
              <w:t>отображает страницу «Соглашения»</w:t>
            </w:r>
          </w:p>
        </w:tc>
      </w:tr>
      <w:tr w:rsidR="00010611" w:rsidRPr="002472CF" w14:paraId="424C3CF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D6E0F42" w14:textId="7843954F" w:rsidR="00010611" w:rsidRPr="002B2AEF" w:rsidRDefault="00010611" w:rsidP="004536F9">
            <w:pPr>
              <w:pStyle w:val="afff"/>
            </w:pPr>
            <w:r>
              <w:lastRenderedPageBreak/>
              <w:t>Удаление соглашения</w:t>
            </w:r>
          </w:p>
        </w:tc>
      </w:tr>
      <w:tr w:rsidR="00010611" w:rsidRPr="002472CF" w14:paraId="267C998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494A12F" w14:textId="77777777" w:rsidR="00010611" w:rsidRPr="00686476" w:rsidRDefault="00010611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0A109F86" w14:textId="77777777" w:rsidR="00010611" w:rsidRDefault="00010611" w:rsidP="00AA60D9">
            <w:pPr>
              <w:pStyle w:val="17"/>
              <w:numPr>
                <w:ilvl w:val="0"/>
                <w:numId w:val="161"/>
              </w:numPr>
            </w:pPr>
            <w:r>
              <w:t>Администратор нажимает на кнопку удаления соглашения.</w:t>
            </w:r>
          </w:p>
          <w:p w14:paraId="1ED98933" w14:textId="7DD7D0CE" w:rsidR="00010611" w:rsidRDefault="00010611" w:rsidP="0034301D">
            <w:pPr>
              <w:pStyle w:val="17"/>
            </w:pPr>
            <w:r>
              <w:t>Администратор нажимает кнопку подтверждения удаления</w:t>
            </w:r>
          </w:p>
          <w:p w14:paraId="44F85181" w14:textId="3FEC3DAC" w:rsidR="00010611" w:rsidRPr="002B2AEF" w:rsidRDefault="00010611" w:rsidP="004536F9">
            <w:pPr>
              <w:pStyle w:val="2"/>
              <w:numPr>
                <w:ilvl w:val="0"/>
                <w:numId w:val="0"/>
              </w:numPr>
              <w:ind w:left="680" w:hanging="283"/>
            </w:pPr>
          </w:p>
        </w:tc>
        <w:tc>
          <w:tcPr>
            <w:tcW w:w="7088" w:type="dxa"/>
          </w:tcPr>
          <w:p w14:paraId="3F4DC2D3" w14:textId="77777777" w:rsidR="004536F9" w:rsidRDefault="004536F9" w:rsidP="00AA60D9">
            <w:pPr>
              <w:pStyle w:val="17"/>
              <w:numPr>
                <w:ilvl w:val="0"/>
                <w:numId w:val="167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окно подтверждения удаления соглашения.</w:t>
            </w:r>
          </w:p>
          <w:p w14:paraId="6F0555F1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выполняет следующие действия:</w:t>
            </w:r>
          </w:p>
          <w:p w14:paraId="3ABEF576" w14:textId="77777777" w:rsidR="004536F9" w:rsidRDefault="004536F9" w:rsidP="004536F9">
            <w:pPr>
              <w:pStyle w:val="2"/>
            </w:pPr>
            <w:r>
              <w:t>закрывает страницу соглашения;</w:t>
            </w:r>
          </w:p>
          <w:p w14:paraId="4ADB93E5" w14:textId="77777777" w:rsidR="004536F9" w:rsidRDefault="004536F9" w:rsidP="004536F9">
            <w:pPr>
              <w:pStyle w:val="2"/>
            </w:pPr>
            <w:r>
              <w:t>удаляет соглашение;</w:t>
            </w:r>
          </w:p>
          <w:p w14:paraId="055B9C02" w14:textId="3B992972" w:rsidR="00010611" w:rsidRPr="002B2AEF" w:rsidRDefault="004536F9" w:rsidP="004536F9">
            <w:pPr>
              <w:pStyle w:val="2"/>
            </w:pPr>
            <w:r>
              <w:t>отображает страницу «Соглашения»</w:t>
            </w:r>
          </w:p>
        </w:tc>
      </w:tr>
      <w:tr w:rsidR="00010611" w:rsidRPr="002472CF" w14:paraId="670F27D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9BF32DD" w14:textId="093AAF84" w:rsidR="00010611" w:rsidRPr="002B2AEF" w:rsidRDefault="00010611" w:rsidP="004536F9">
            <w:pPr>
              <w:pStyle w:val="afff"/>
            </w:pPr>
            <w:r>
              <w:t>Публикация/снятие с публикации соглашения</w:t>
            </w:r>
          </w:p>
        </w:tc>
      </w:tr>
      <w:tr w:rsidR="00010611" w:rsidRPr="002472CF" w14:paraId="725D302F" w14:textId="77777777" w:rsidTr="004536F9">
        <w:trPr>
          <w:trHeight w:val="549"/>
        </w:trPr>
        <w:tc>
          <w:tcPr>
            <w:tcW w:w="616" w:type="dxa"/>
            <w:vAlign w:val="center"/>
          </w:tcPr>
          <w:p w14:paraId="2629FADE" w14:textId="77777777" w:rsidR="00010611" w:rsidRPr="00686476" w:rsidRDefault="00010611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3389E985" w14:textId="47915B2F" w:rsidR="00010611" w:rsidRPr="002B2AEF" w:rsidRDefault="00010611" w:rsidP="004536F9">
            <w:pPr>
              <w:pStyle w:val="afff0"/>
            </w:pPr>
            <w:r>
              <w:t>Администратор нажимает активирует признак публикации.</w:t>
            </w:r>
          </w:p>
        </w:tc>
        <w:tc>
          <w:tcPr>
            <w:tcW w:w="7088" w:type="dxa"/>
          </w:tcPr>
          <w:p w14:paraId="4CD0691C" w14:textId="2E63E96D" w:rsidR="00010611" w:rsidRPr="002B2AEF" w:rsidRDefault="004536F9" w:rsidP="00010611">
            <w:pPr>
              <w:pStyle w:val="afff0"/>
            </w:pPr>
            <w:r>
              <w:rPr>
                <w:lang w:val="en-US"/>
              </w:rPr>
              <w:t>CMS</w:t>
            </w:r>
            <w:r w:rsidRPr="009B4F9A">
              <w:t xml:space="preserve"> </w:t>
            </w:r>
            <w:r>
              <w:rPr>
                <w:lang w:val="en-US"/>
              </w:rPr>
              <w:t>Bitrix</w:t>
            </w:r>
            <w:r>
              <w:t>. включает активность публикации соглашения и запрашивает принятие опубликованного соглашения в клиентской части ЛКК</w:t>
            </w:r>
          </w:p>
        </w:tc>
      </w:tr>
      <w:tr w:rsidR="006D1A2E" w:rsidRPr="002472CF" w14:paraId="7D950322" w14:textId="77777777" w:rsidTr="000C16F8">
        <w:trPr>
          <w:trHeight w:val="549"/>
        </w:trPr>
        <w:tc>
          <w:tcPr>
            <w:tcW w:w="15168" w:type="dxa"/>
            <w:gridSpan w:val="3"/>
            <w:vAlign w:val="center"/>
          </w:tcPr>
          <w:p w14:paraId="123E5D7B" w14:textId="632ACDED" w:rsidR="006D1A2E" w:rsidRPr="006D1A2E" w:rsidRDefault="006D1A2E" w:rsidP="006D1A2E">
            <w:pPr>
              <w:pStyle w:val="afff"/>
            </w:pPr>
            <w:r>
              <w:t>Требования к интерфейсу и общие требования</w:t>
            </w:r>
          </w:p>
        </w:tc>
      </w:tr>
      <w:tr w:rsidR="00DB7014" w:rsidRPr="002472CF" w14:paraId="2E49207F" w14:textId="77777777" w:rsidTr="004536F9">
        <w:trPr>
          <w:trHeight w:val="549"/>
        </w:trPr>
        <w:tc>
          <w:tcPr>
            <w:tcW w:w="616" w:type="dxa"/>
            <w:vAlign w:val="center"/>
          </w:tcPr>
          <w:p w14:paraId="08BFD42F" w14:textId="77777777" w:rsidR="00DB7014" w:rsidRPr="00686476" w:rsidRDefault="00DB7014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423BC82C" w14:textId="7ABB9085" w:rsidR="00DB7014" w:rsidRDefault="00DB7014" w:rsidP="004536F9">
            <w:pPr>
              <w:pStyle w:val="afff0"/>
            </w:pPr>
            <w:r>
              <w:t>Выполнить любую из проверок 1-3 таблицы 19</w:t>
            </w:r>
          </w:p>
        </w:tc>
        <w:tc>
          <w:tcPr>
            <w:tcW w:w="7088" w:type="dxa"/>
            <w:vMerge w:val="restart"/>
          </w:tcPr>
          <w:p w14:paraId="0A7B1108" w14:textId="189CBBAB" w:rsidR="00DB7014" w:rsidRPr="006D1A2E" w:rsidRDefault="00DB7014" w:rsidP="00010611">
            <w:pPr>
              <w:pStyle w:val="afff0"/>
            </w:pPr>
            <w:r>
              <w:t>Экранные формы соответствуют требованиям к интерфейсу</w:t>
            </w:r>
          </w:p>
        </w:tc>
      </w:tr>
      <w:tr w:rsidR="00DB7014" w:rsidRPr="002472CF" w14:paraId="65A137FC" w14:textId="77777777" w:rsidTr="004536F9">
        <w:trPr>
          <w:trHeight w:val="549"/>
        </w:trPr>
        <w:tc>
          <w:tcPr>
            <w:tcW w:w="616" w:type="dxa"/>
            <w:vAlign w:val="center"/>
          </w:tcPr>
          <w:p w14:paraId="25FCC948" w14:textId="77777777" w:rsidR="00DB7014" w:rsidRPr="00686476" w:rsidRDefault="00DB7014" w:rsidP="00AA60D9">
            <w:pPr>
              <w:pStyle w:val="a1"/>
              <w:numPr>
                <w:ilvl w:val="0"/>
                <w:numId w:val="92"/>
              </w:numPr>
            </w:pPr>
          </w:p>
        </w:tc>
        <w:tc>
          <w:tcPr>
            <w:tcW w:w="7464" w:type="dxa"/>
          </w:tcPr>
          <w:p w14:paraId="6DC29B5B" w14:textId="59B2EF37" w:rsidR="00DB7014" w:rsidRDefault="00DB7014" w:rsidP="004536F9">
            <w:pPr>
              <w:pStyle w:val="afff0"/>
            </w:pPr>
            <w:r>
              <w:t>Выполнить проверки 1-3</w:t>
            </w:r>
          </w:p>
        </w:tc>
        <w:tc>
          <w:tcPr>
            <w:tcW w:w="7088" w:type="dxa"/>
            <w:vMerge/>
          </w:tcPr>
          <w:p w14:paraId="5DCEE7D8" w14:textId="77777777" w:rsidR="00DB7014" w:rsidRPr="006D1A2E" w:rsidRDefault="00DB7014" w:rsidP="00010611">
            <w:pPr>
              <w:pStyle w:val="afff0"/>
            </w:pPr>
          </w:p>
        </w:tc>
      </w:tr>
    </w:tbl>
    <w:p w14:paraId="15473AFE" w14:textId="3651BE67" w:rsidR="009E64BE" w:rsidRDefault="009E64BE" w:rsidP="009E64BE">
      <w:pPr>
        <w:pStyle w:val="33"/>
      </w:pPr>
      <w:bookmarkStart w:id="208" w:name="_Toc149855560"/>
      <w:r w:rsidRPr="002472CF">
        <w:t xml:space="preserve">Проверка </w:t>
      </w:r>
      <w:r>
        <w:t>реализации требований к подсистеме «Обращения»</w:t>
      </w:r>
      <w:bookmarkEnd w:id="208"/>
    </w:p>
    <w:p w14:paraId="68AED55F" w14:textId="4CFADE57" w:rsidR="009E64BE" w:rsidRDefault="009E64BE" w:rsidP="009E64BE">
      <w:pPr>
        <w:pStyle w:val="a6"/>
      </w:pPr>
      <w:r>
        <w:t>В таблице представлены методики проверки выполнения требований к подсистеме «Обращения».</w:t>
      </w:r>
    </w:p>
    <w:p w14:paraId="163C9912" w14:textId="10940B4A" w:rsidR="009E64BE" w:rsidRPr="006E5ECA" w:rsidRDefault="009E64BE" w:rsidP="009E64BE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20</w:t>
        </w:r>
      </w:fldSimple>
      <w:r>
        <w:t xml:space="preserve"> – Методика проверки реализации </w:t>
      </w:r>
      <w:r w:rsidR="00010611">
        <w:t>требований к подсистеме «</w:t>
      </w:r>
      <w:commentRangeStart w:id="209"/>
      <w:r w:rsidR="00010611">
        <w:t>Обращения</w:t>
      </w:r>
      <w:commentRangeEnd w:id="209"/>
      <w:r w:rsidR="00DB7014">
        <w:rPr>
          <w:rStyle w:val="affffd"/>
          <w:b w:val="0"/>
          <w:bCs w:val="0"/>
        </w:rPr>
        <w:commentReference w:id="209"/>
      </w:r>
      <w:r w:rsidR="00010611"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24"/>
        <w:gridCol w:w="40"/>
        <w:gridCol w:w="6"/>
        <w:gridCol w:w="7082"/>
      </w:tblGrid>
      <w:tr w:rsidR="00010611" w:rsidRPr="002472CF" w14:paraId="30EEF813" w14:textId="77777777" w:rsidTr="00010611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AE38258" w14:textId="77777777" w:rsidR="00010611" w:rsidRPr="002472CF" w:rsidRDefault="00010611" w:rsidP="00010611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2"/>
            <w:shd w:val="clear" w:color="auto" w:fill="auto"/>
            <w:vAlign w:val="center"/>
          </w:tcPr>
          <w:p w14:paraId="650C6021" w14:textId="77777777" w:rsidR="00010611" w:rsidRPr="002472CF" w:rsidRDefault="00010611" w:rsidP="00010611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26D0BCFD" w14:textId="77777777" w:rsidR="00010611" w:rsidRPr="002472CF" w:rsidRDefault="00010611" w:rsidP="00010611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6C4C91D8" w14:textId="77777777" w:rsidTr="00010611">
        <w:trPr>
          <w:trHeight w:val="402"/>
        </w:trPr>
        <w:tc>
          <w:tcPr>
            <w:tcW w:w="15168" w:type="dxa"/>
            <w:gridSpan w:val="5"/>
            <w:vAlign w:val="center"/>
          </w:tcPr>
          <w:p w14:paraId="78338A46" w14:textId="7B06679C" w:rsidR="00010611" w:rsidRPr="002B2AEF" w:rsidRDefault="00010611" w:rsidP="004536F9">
            <w:pPr>
              <w:pStyle w:val="afff"/>
            </w:pPr>
            <w:r>
              <w:t>Подача обращения через клиентский зал</w:t>
            </w:r>
          </w:p>
        </w:tc>
      </w:tr>
      <w:tr w:rsidR="00010611" w:rsidRPr="002472CF" w14:paraId="0254BE4F" w14:textId="77777777" w:rsidTr="00010611">
        <w:trPr>
          <w:trHeight w:val="402"/>
        </w:trPr>
        <w:tc>
          <w:tcPr>
            <w:tcW w:w="616" w:type="dxa"/>
            <w:vAlign w:val="center"/>
          </w:tcPr>
          <w:p w14:paraId="5083F365" w14:textId="77777777" w:rsidR="00010611" w:rsidRPr="00686476" w:rsidRDefault="00010611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64" w:type="dxa"/>
            <w:gridSpan w:val="2"/>
          </w:tcPr>
          <w:p w14:paraId="0F61303C" w14:textId="764B585B" w:rsidR="00010611" w:rsidDel="00B91E44" w:rsidRDefault="00010611" w:rsidP="00B91E44">
            <w:pPr>
              <w:pStyle w:val="17"/>
              <w:numPr>
                <w:ilvl w:val="0"/>
                <w:numId w:val="168"/>
              </w:numPr>
              <w:rPr>
                <w:del w:id="210" w:author="Дрога Владимир Павлович" w:date="2023-11-13T17:47:00Z"/>
              </w:rPr>
              <w:pPrChange w:id="211" w:author="Дрога Владимир Павлович" w:date="2023-11-13T17:4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r w:rsidRPr="009B4F9A">
              <w:t xml:space="preserve">Пользователь инициирует </w:t>
            </w:r>
            <w:r>
              <w:t>процесс получения полного доступа</w:t>
            </w:r>
            <w:r w:rsidR="001E2CFF">
              <w:t>.</w:t>
            </w:r>
          </w:p>
          <w:p w14:paraId="43898D79" w14:textId="77777777" w:rsidR="00B91E44" w:rsidRPr="009B4F9A" w:rsidRDefault="00B91E44" w:rsidP="00AA60D9">
            <w:pPr>
              <w:pStyle w:val="17"/>
              <w:numPr>
                <w:ilvl w:val="0"/>
                <w:numId w:val="168"/>
              </w:numPr>
              <w:rPr>
                <w:ins w:id="212" w:author="Дрога Владимир Павлович" w:date="2023-11-13T17:47:00Z"/>
              </w:rPr>
            </w:pPr>
          </w:p>
          <w:p w14:paraId="4FF73557" w14:textId="4F13BF8B" w:rsidR="00010611" w:rsidRDefault="00010611" w:rsidP="00B91E44">
            <w:pPr>
              <w:pStyle w:val="17"/>
              <w:numPr>
                <w:ilvl w:val="0"/>
                <w:numId w:val="168"/>
              </w:numPr>
              <w:pPrChange w:id="213" w:author="Дрога Владимир Павлович" w:date="2023-11-13T17:4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r>
              <w:t>Пользователь выбирает способ «Подать заявление в офисе»</w:t>
            </w:r>
            <w:r w:rsidR="001E2CFF">
              <w:t>.</w:t>
            </w:r>
          </w:p>
          <w:p w14:paraId="21E9B5A8" w14:textId="43A80BCA" w:rsidR="00010611" w:rsidRPr="00CA4B43" w:rsidRDefault="00010611" w:rsidP="0034301D">
            <w:pPr>
              <w:pStyle w:val="17"/>
            </w:pPr>
            <w:r>
              <w:t>Пользователь распечатывает, заполняет и подписывает заявление</w:t>
            </w:r>
            <w:r w:rsidR="001E2CFF">
              <w:t>.</w:t>
            </w:r>
          </w:p>
          <w:p w14:paraId="711D4121" w14:textId="1DEAB3CB" w:rsidR="00010611" w:rsidRPr="002B2AEF" w:rsidRDefault="00010611" w:rsidP="0034301D">
            <w:pPr>
              <w:pStyle w:val="17"/>
            </w:pPr>
            <w:r w:rsidRPr="003D1203">
              <w:t xml:space="preserve">Пользователь </w:t>
            </w:r>
            <w:r w:rsidRPr="00AD12B7">
              <w:t>отправляется в клиентский зал для подачи обращения</w:t>
            </w:r>
          </w:p>
        </w:tc>
        <w:tc>
          <w:tcPr>
            <w:tcW w:w="7088" w:type="dxa"/>
            <w:gridSpan w:val="2"/>
          </w:tcPr>
          <w:p w14:paraId="253BA7CE" w14:textId="4CD629F0" w:rsidR="004536F9" w:rsidRPr="00CA4B43" w:rsidRDefault="004536F9" w:rsidP="00AA60D9">
            <w:pPr>
              <w:pStyle w:val="17"/>
              <w:numPr>
                <w:ilvl w:val="0"/>
                <w:numId w:val="169"/>
              </w:numPr>
            </w:pPr>
            <w:r>
              <w:t>ЛКК отображает экранную форму для выбора способа подачи обращения</w:t>
            </w:r>
            <w:r w:rsidR="001E2CFF">
              <w:t>.</w:t>
            </w:r>
          </w:p>
          <w:p w14:paraId="0A588E38" w14:textId="7B922A42" w:rsidR="00010611" w:rsidRPr="002B2AEF" w:rsidRDefault="004536F9" w:rsidP="0034301D">
            <w:pPr>
              <w:pStyle w:val="17"/>
            </w:pPr>
            <w:r>
              <w:t>ЛКК открывает экранную форму с инструкцией подачи заявления через клиентский зал и ссылками на шаблоны заявлений</w:t>
            </w:r>
          </w:p>
        </w:tc>
      </w:tr>
      <w:tr w:rsidR="00010611" w:rsidRPr="002472CF" w14:paraId="2250E69C" w14:textId="77777777" w:rsidTr="00010611">
        <w:trPr>
          <w:trHeight w:val="402"/>
        </w:trPr>
        <w:tc>
          <w:tcPr>
            <w:tcW w:w="15168" w:type="dxa"/>
            <w:gridSpan w:val="5"/>
            <w:vAlign w:val="center"/>
          </w:tcPr>
          <w:p w14:paraId="7B4BB44D" w14:textId="42B0BBF1" w:rsidR="00010611" w:rsidRPr="002B2AEF" w:rsidRDefault="00010611" w:rsidP="004536F9">
            <w:pPr>
              <w:pStyle w:val="afff"/>
            </w:pPr>
            <w:r>
              <w:lastRenderedPageBreak/>
              <w:t>Подача обращения через личный кабинет</w:t>
            </w:r>
          </w:p>
        </w:tc>
      </w:tr>
      <w:tr w:rsidR="001E2CFF" w:rsidRPr="002472CF" w14:paraId="317E8493" w14:textId="67EDE5D5" w:rsidTr="001E2CFF">
        <w:trPr>
          <w:trHeight w:val="402"/>
        </w:trPr>
        <w:tc>
          <w:tcPr>
            <w:tcW w:w="616" w:type="dxa"/>
            <w:vAlign w:val="center"/>
          </w:tcPr>
          <w:p w14:paraId="14ABB33C" w14:textId="77777777" w:rsidR="001E2CFF" w:rsidRPr="00686476" w:rsidRDefault="001E2CFF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70" w:type="dxa"/>
            <w:gridSpan w:val="3"/>
          </w:tcPr>
          <w:p w14:paraId="378D2737" w14:textId="77777777" w:rsidR="001E2CFF" w:rsidRPr="009B4F9A" w:rsidRDefault="001E2CFF" w:rsidP="00AA60D9">
            <w:pPr>
              <w:pStyle w:val="17"/>
              <w:numPr>
                <w:ilvl w:val="0"/>
                <w:numId w:val="170"/>
              </w:numPr>
            </w:pPr>
            <w:r w:rsidRPr="009B4F9A">
              <w:t>Пользователь инициирует процесс получения полного доступа</w:t>
            </w:r>
          </w:p>
          <w:p w14:paraId="7C26CEC4" w14:textId="77777777" w:rsidR="001E2CFF" w:rsidRDefault="001E2CFF" w:rsidP="001E2CFF">
            <w:pPr>
              <w:pStyle w:val="17"/>
            </w:pPr>
            <w:r>
              <w:t>Пользователь выбирает способ подачи обращения через ЛКК</w:t>
            </w:r>
          </w:p>
          <w:p w14:paraId="138AE6BD" w14:textId="77777777" w:rsidR="001E2CFF" w:rsidRDefault="001E2CFF" w:rsidP="001E2CFF">
            <w:pPr>
              <w:pStyle w:val="17"/>
            </w:pPr>
            <w:r>
              <w:t>Пользователь заполняет оставшуюся информация и инициирует отправку обращения</w:t>
            </w:r>
          </w:p>
          <w:p w14:paraId="365D39C8" w14:textId="4CD33D1E" w:rsidR="001E2CFF" w:rsidRPr="002B2AEF" w:rsidRDefault="001E2CFF" w:rsidP="001E2CFF">
            <w:pPr>
              <w:pStyle w:val="afff0"/>
            </w:pPr>
          </w:p>
        </w:tc>
        <w:tc>
          <w:tcPr>
            <w:tcW w:w="7082" w:type="dxa"/>
          </w:tcPr>
          <w:p w14:paraId="615E0711" w14:textId="77777777" w:rsidR="001E2CFF" w:rsidRPr="00CA4B43" w:rsidRDefault="001E2CFF" w:rsidP="00AA60D9">
            <w:pPr>
              <w:pStyle w:val="17"/>
              <w:numPr>
                <w:ilvl w:val="0"/>
                <w:numId w:val="249"/>
              </w:numPr>
            </w:pPr>
            <w:r>
              <w:t>ЛКК отображает экранную форму для выбора способа подачи обращения</w:t>
            </w:r>
          </w:p>
          <w:p w14:paraId="0E258CFC" w14:textId="77777777" w:rsidR="001E2CFF" w:rsidRPr="00CA4B43" w:rsidRDefault="001E2CFF" w:rsidP="00AA60D9">
            <w:pPr>
              <w:pStyle w:val="17"/>
              <w:numPr>
                <w:ilvl w:val="0"/>
                <w:numId w:val="249"/>
              </w:numPr>
            </w:pPr>
            <w:r>
              <w:t>ЛКК открывает экранную форму для заполнения информации о заявители с предзаполненными полями.</w:t>
            </w:r>
          </w:p>
          <w:p w14:paraId="321905E4" w14:textId="7F11D3D3" w:rsidR="008367A5" w:rsidRDefault="001E2CFF" w:rsidP="008367A5">
            <w:pPr>
              <w:pStyle w:val="17"/>
            </w:pPr>
            <w:r>
              <w:t xml:space="preserve">ЛКК формирует </w:t>
            </w:r>
            <w:r w:rsidRPr="009B4F9A">
              <w:t>печатную форму заявления с заполнением соответствующих полей соответствующего шаблона</w:t>
            </w:r>
            <w:r w:rsidR="008367A5">
              <w:t>. ЛКК выполняет проверку возможности подписания заявления с помощью КЭП</w:t>
            </w:r>
          </w:p>
          <w:p w14:paraId="5FF5F466" w14:textId="41D77C1E" w:rsidR="001E2CFF" w:rsidRDefault="008367A5" w:rsidP="008367A5">
            <w:pPr>
              <w:pStyle w:val="17"/>
              <w:numPr>
                <w:ilvl w:val="0"/>
                <w:numId w:val="0"/>
              </w:numPr>
              <w:ind w:left="397"/>
            </w:pPr>
            <w:r w:rsidRPr="00143E82">
              <w:t>Подписывает сформированную печатную форму заявления</w:t>
            </w:r>
            <w:r>
              <w:t xml:space="preserve"> и о</w:t>
            </w:r>
            <w:r w:rsidRPr="003D1203">
              <w:t>тправляет письмо на E-mail</w:t>
            </w:r>
            <w:r w:rsidRPr="00AD12B7">
              <w:t> </w:t>
            </w:r>
            <w:hyperlink r:id="rId14" w:history="1">
              <w:r w:rsidRPr="004536F9">
                <w:t>dostup@vodokanal.spb.ru</w:t>
              </w:r>
            </w:hyperlink>
            <w:r w:rsidRPr="003D1203">
              <w:t xml:space="preserve"> по </w:t>
            </w:r>
            <w:r>
              <w:t xml:space="preserve">утвержденному </w:t>
            </w:r>
            <w:r w:rsidRPr="003D1203">
              <w:t>шаблону</w:t>
            </w:r>
            <w:r>
              <w:t>.</w:t>
            </w:r>
          </w:p>
          <w:p w14:paraId="2C96FDA3" w14:textId="77777777" w:rsidR="001E2CFF" w:rsidRPr="002B2AEF" w:rsidRDefault="001E2CFF" w:rsidP="00010611">
            <w:pPr>
              <w:pStyle w:val="afff0"/>
            </w:pPr>
          </w:p>
        </w:tc>
      </w:tr>
      <w:tr w:rsidR="00010611" w:rsidRPr="002472CF" w14:paraId="060436FF" w14:textId="77777777" w:rsidTr="00010611">
        <w:trPr>
          <w:trHeight w:val="402"/>
        </w:trPr>
        <w:tc>
          <w:tcPr>
            <w:tcW w:w="15168" w:type="dxa"/>
            <w:gridSpan w:val="5"/>
            <w:vAlign w:val="center"/>
          </w:tcPr>
          <w:p w14:paraId="488DE12C" w14:textId="18353223" w:rsidR="00010611" w:rsidRPr="002B2AEF" w:rsidRDefault="00010611" w:rsidP="004536F9">
            <w:pPr>
              <w:pStyle w:val="afff"/>
            </w:pPr>
            <w:r>
              <w:t>Создание обращения «Обратная связь»</w:t>
            </w:r>
          </w:p>
        </w:tc>
      </w:tr>
      <w:tr w:rsidR="008367A5" w:rsidRPr="002472CF" w14:paraId="16F1212F" w14:textId="5AD1C48B" w:rsidTr="008367A5">
        <w:trPr>
          <w:trHeight w:val="402"/>
        </w:trPr>
        <w:tc>
          <w:tcPr>
            <w:tcW w:w="616" w:type="dxa"/>
            <w:vAlign w:val="center"/>
          </w:tcPr>
          <w:p w14:paraId="6ABE783A" w14:textId="77777777" w:rsidR="008367A5" w:rsidRPr="00686476" w:rsidRDefault="008367A5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70" w:type="dxa"/>
            <w:gridSpan w:val="3"/>
          </w:tcPr>
          <w:p w14:paraId="5FB338DA" w14:textId="77777777" w:rsidR="008367A5" w:rsidRDefault="008367A5" w:rsidP="00AA60D9">
            <w:pPr>
              <w:pStyle w:val="17"/>
              <w:numPr>
                <w:ilvl w:val="0"/>
                <w:numId w:val="171"/>
              </w:numPr>
            </w:pPr>
            <w:r w:rsidRPr="38C3873A">
              <w:t xml:space="preserve">Пользователь нажимает кнопку </w:t>
            </w:r>
            <w:r>
              <w:t>«Обратная связь» в футере ЛКК</w:t>
            </w:r>
            <w:r w:rsidRPr="38C3873A">
              <w:t>.</w:t>
            </w:r>
          </w:p>
          <w:p w14:paraId="43D3D76D" w14:textId="77777777" w:rsidR="008367A5" w:rsidRDefault="008367A5" w:rsidP="008367A5">
            <w:pPr>
              <w:pStyle w:val="17"/>
            </w:pPr>
            <w:r>
              <w:t>Пользователь заполняет поля в минимальном режиме функционирования (в ограниченном, полном – поля заполняются автоматически).</w:t>
            </w:r>
          </w:p>
          <w:p w14:paraId="30FC5288" w14:textId="77777777" w:rsidR="008367A5" w:rsidRDefault="008367A5" w:rsidP="008367A5">
            <w:pPr>
              <w:pStyle w:val="17"/>
              <w:numPr>
                <w:ilvl w:val="0"/>
                <w:numId w:val="0"/>
              </w:numPr>
              <w:ind w:left="397"/>
            </w:pPr>
            <w:r>
              <w:t xml:space="preserve">Пользователь прикрепляет файлы с </w:t>
            </w:r>
            <w:r w:rsidRPr="00FA1FA1">
              <w:t>п</w:t>
            </w:r>
            <w:r w:rsidRPr="00D41B13">
              <w:t>роверк</w:t>
            </w:r>
            <w:r>
              <w:t>ой</w:t>
            </w:r>
            <w:r w:rsidRPr="00D41B13">
              <w:t xml:space="preserve"> полноты и соответствия форматов загружаемых данных, а именно: .</w:t>
            </w:r>
            <w:r w:rsidRPr="00036138">
              <w:t>pdf</w:t>
            </w:r>
            <w:r w:rsidRPr="00D41B13">
              <w:t>, .</w:t>
            </w:r>
            <w:r w:rsidRPr="00036138">
              <w:t>jpeg</w:t>
            </w:r>
            <w:r w:rsidRPr="00D41B13">
              <w:t>, .</w:t>
            </w:r>
            <w:r w:rsidRPr="00036138">
              <w:t>jpg</w:t>
            </w:r>
            <w:r w:rsidRPr="00D41B13">
              <w:t>, .</w:t>
            </w:r>
            <w:r w:rsidRPr="00036138">
              <w:t>tiff</w:t>
            </w:r>
            <w:r w:rsidRPr="00D41B13">
              <w:t>, .</w:t>
            </w:r>
            <w:r w:rsidRPr="00036138">
              <w:t>png</w:t>
            </w:r>
            <w:r w:rsidRPr="00D41B13">
              <w:t>, .</w:t>
            </w:r>
            <w:r w:rsidRPr="00036138">
              <w:t>heif</w:t>
            </w:r>
            <w:r>
              <w:t xml:space="preserve"> (необязательное поле).</w:t>
            </w:r>
          </w:p>
          <w:p w14:paraId="1C3E23D3" w14:textId="04F10615" w:rsidR="008367A5" w:rsidRPr="002B2AEF" w:rsidRDefault="008367A5" w:rsidP="008367A5">
            <w:pPr>
              <w:pStyle w:val="17"/>
            </w:pPr>
            <w:r w:rsidRPr="68544767">
              <w:t xml:space="preserve">Пользователь нажимает кнопку </w:t>
            </w:r>
            <w:r>
              <w:t>«От</w:t>
            </w:r>
            <w:r w:rsidRPr="68544767">
              <w:t>править</w:t>
            </w:r>
            <w:r>
              <w:t>»</w:t>
            </w:r>
            <w:r w:rsidRPr="68544767">
              <w:t>.</w:t>
            </w:r>
          </w:p>
        </w:tc>
        <w:tc>
          <w:tcPr>
            <w:tcW w:w="7082" w:type="dxa"/>
          </w:tcPr>
          <w:p w14:paraId="3031DACF" w14:textId="77777777" w:rsidR="008367A5" w:rsidRDefault="008367A5" w:rsidP="00AA60D9">
            <w:pPr>
              <w:pStyle w:val="17"/>
              <w:numPr>
                <w:ilvl w:val="0"/>
                <w:numId w:val="250"/>
              </w:numPr>
            </w:pPr>
            <w:r>
              <w:t xml:space="preserve">ЛКК открывает форму выбора </w:t>
            </w:r>
            <w:r w:rsidRPr="38C3873A">
              <w:t>темы</w:t>
            </w:r>
            <w:r>
              <w:t xml:space="preserve"> обращения.</w:t>
            </w:r>
          </w:p>
          <w:p w14:paraId="03A4111E" w14:textId="77777777" w:rsidR="008367A5" w:rsidRDefault="008367A5" w:rsidP="008367A5">
            <w:pPr>
              <w:pStyle w:val="17"/>
            </w:pPr>
            <w:r>
              <w:t>ЛКК открывает шаблон.</w:t>
            </w:r>
          </w:p>
          <w:p w14:paraId="2D82F460" w14:textId="77777777" w:rsidR="008367A5" w:rsidRDefault="008367A5" w:rsidP="008367A5">
            <w:pPr>
              <w:pStyle w:val="17"/>
            </w:pPr>
            <w:r>
              <w:t>ЛКК осуществляет следующие действия:</w:t>
            </w:r>
          </w:p>
          <w:p w14:paraId="13E5C8D1" w14:textId="77777777" w:rsidR="008367A5" w:rsidRDefault="008367A5" w:rsidP="008367A5">
            <w:pPr>
              <w:pStyle w:val="2"/>
            </w:pPr>
            <w:r>
              <w:t>присваивает номер обращению;</w:t>
            </w:r>
          </w:p>
          <w:p w14:paraId="7155A768" w14:textId="72B7B6FE" w:rsidR="008367A5" w:rsidRPr="004536F9" w:rsidRDefault="008367A5" w:rsidP="008367A5">
            <w:pPr>
              <w:pStyle w:val="2"/>
            </w:pPr>
            <w:r>
              <w:t>направляет обращение на электронную почту технической поддержки с номером в теме и описанием в теле письма и прикрепленными файлами, и данными пользователя;</w:t>
            </w:r>
          </w:p>
          <w:p w14:paraId="7E04246F" w14:textId="77777777" w:rsidR="008367A5" w:rsidRDefault="008367A5" w:rsidP="008367A5">
            <w:pPr>
              <w:pStyle w:val="2"/>
            </w:pPr>
            <w:r>
              <w:t>информирует Пользователя об успешной отправке обращения</w:t>
            </w:r>
          </w:p>
          <w:p w14:paraId="3C6DE9E8" w14:textId="77777777" w:rsidR="008367A5" w:rsidRPr="002B2AEF" w:rsidRDefault="008367A5" w:rsidP="008367A5">
            <w:pPr>
              <w:pStyle w:val="2"/>
              <w:numPr>
                <w:ilvl w:val="0"/>
                <w:numId w:val="0"/>
              </w:numPr>
            </w:pPr>
          </w:p>
        </w:tc>
      </w:tr>
      <w:tr w:rsidR="00010611" w:rsidRPr="002472CF" w14:paraId="72171716" w14:textId="77777777" w:rsidTr="008367A5">
        <w:trPr>
          <w:trHeight w:val="545"/>
        </w:trPr>
        <w:tc>
          <w:tcPr>
            <w:tcW w:w="15168" w:type="dxa"/>
            <w:gridSpan w:val="5"/>
            <w:vAlign w:val="center"/>
          </w:tcPr>
          <w:p w14:paraId="4CE7C255" w14:textId="4C3233F4" w:rsidR="00010611" w:rsidRPr="002B2AEF" w:rsidRDefault="00010611" w:rsidP="004536F9">
            <w:pPr>
              <w:pStyle w:val="afff"/>
            </w:pPr>
            <w:r>
              <w:t>Предоставление полного доступа</w:t>
            </w:r>
          </w:p>
        </w:tc>
      </w:tr>
      <w:tr w:rsidR="008367A5" w:rsidRPr="002472CF" w14:paraId="6193C90A" w14:textId="51638566" w:rsidTr="008367A5">
        <w:trPr>
          <w:trHeight w:val="402"/>
        </w:trPr>
        <w:tc>
          <w:tcPr>
            <w:tcW w:w="616" w:type="dxa"/>
            <w:vAlign w:val="center"/>
          </w:tcPr>
          <w:p w14:paraId="7ADD8985" w14:textId="77777777" w:rsidR="008367A5" w:rsidRPr="00686476" w:rsidRDefault="008367A5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70" w:type="dxa"/>
            <w:gridSpan w:val="3"/>
          </w:tcPr>
          <w:p w14:paraId="3B2CDC5C" w14:textId="06868CC7" w:rsidR="008367A5" w:rsidRPr="009B4F9A" w:rsidRDefault="008367A5" w:rsidP="00AA60D9">
            <w:pPr>
              <w:pStyle w:val="17"/>
              <w:numPr>
                <w:ilvl w:val="0"/>
                <w:numId w:val="172"/>
              </w:numPr>
            </w:pPr>
            <w:r w:rsidRPr="009B4F9A">
              <w:t>Администратор нажимает кнопку «Предоставить полный доступ»</w:t>
            </w:r>
            <w:r>
              <w:t>.</w:t>
            </w:r>
          </w:p>
          <w:p w14:paraId="1CE079F3" w14:textId="30C82658" w:rsidR="008367A5" w:rsidRDefault="008367A5" w:rsidP="008367A5">
            <w:pPr>
              <w:pStyle w:val="17"/>
            </w:pPr>
            <w:r>
              <w:t xml:space="preserve">Администратор вводит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 и нажимает кнопку «Предоставить полный доступ».</w:t>
            </w:r>
          </w:p>
          <w:p w14:paraId="6AB32BC7" w14:textId="3C58EFCD" w:rsidR="008367A5" w:rsidRDefault="008367A5" w:rsidP="008367A5">
            <w:pPr>
              <w:pStyle w:val="17"/>
            </w:pPr>
            <w:r w:rsidRPr="0025119F">
              <w:t>Совершает проверку на уникальность ID АСУ ПТП по БД bitrix</w:t>
            </w:r>
            <w:r>
              <w:t>.</w:t>
            </w:r>
          </w:p>
          <w:p w14:paraId="76A35C96" w14:textId="4E6C2DE3" w:rsidR="008367A5" w:rsidRDefault="008367A5" w:rsidP="008367A5">
            <w:pPr>
              <w:pStyle w:val="17"/>
            </w:pPr>
            <w:r w:rsidRPr="0025119F">
              <w:t>Совершает запрос на чтения договоров в АСУ ПТП по введенному ID АСУ ПТП c целью верифицировать ID АСУ ПТП</w:t>
            </w:r>
            <w:r>
              <w:t>.</w:t>
            </w:r>
          </w:p>
          <w:p w14:paraId="7423EAE3" w14:textId="742CF224" w:rsidR="008367A5" w:rsidRDefault="008367A5" w:rsidP="008367A5">
            <w:pPr>
              <w:pStyle w:val="17"/>
            </w:pPr>
            <w:r>
              <w:t>АСУ ПТП обрабатывает запрос и направляет положительный ответ в ЛКК.</w:t>
            </w:r>
          </w:p>
          <w:p w14:paraId="15B1D061" w14:textId="74CF2AA5" w:rsidR="008367A5" w:rsidRPr="002B2AEF" w:rsidRDefault="008367A5" w:rsidP="008367A5">
            <w:pPr>
              <w:pStyle w:val="17"/>
            </w:pPr>
            <w:r>
              <w:t>Пользователь выполняет смену пароля</w:t>
            </w:r>
          </w:p>
        </w:tc>
        <w:tc>
          <w:tcPr>
            <w:tcW w:w="7082" w:type="dxa"/>
          </w:tcPr>
          <w:p w14:paraId="5659256E" w14:textId="1F84913C" w:rsidR="008367A5" w:rsidRDefault="008367A5" w:rsidP="00AA60D9">
            <w:pPr>
              <w:pStyle w:val="17"/>
              <w:numPr>
                <w:ilvl w:val="0"/>
                <w:numId w:val="251"/>
              </w:numPr>
            </w:pPr>
            <w:r>
              <w:t xml:space="preserve">ЛКК отображает модальное окно для ввода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ПТП.</w:t>
            </w:r>
          </w:p>
          <w:p w14:paraId="4B8B5FD6" w14:textId="3BC46252" w:rsidR="008367A5" w:rsidRDefault="008367A5" w:rsidP="008367A5">
            <w:pPr>
              <w:pStyle w:val="17"/>
            </w:pPr>
            <w:r>
              <w:t>ЛКК обрабатывает ответа от АСУ ПТП.</w:t>
            </w:r>
          </w:p>
          <w:p w14:paraId="3CE87999" w14:textId="77FCAE1D" w:rsidR="008367A5" w:rsidRPr="00CA4B43" w:rsidRDefault="008367A5" w:rsidP="008367A5">
            <w:pPr>
              <w:pStyle w:val="17"/>
            </w:pPr>
            <w:r>
              <w:t xml:space="preserve">ЛКК присваивает пользователь роль «Владелец» и вносит в профиль клиента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ПТП.</w:t>
            </w:r>
          </w:p>
          <w:p w14:paraId="3D8DA8CA" w14:textId="1874ADFF" w:rsidR="008367A5" w:rsidRDefault="008367A5" w:rsidP="008367A5">
            <w:pPr>
              <w:pStyle w:val="17"/>
            </w:pPr>
            <w:r>
              <w:t>ЛКК переводит статус обращения в «Выполнено» и на почту клиенту письмо подтверждения полного доступа.</w:t>
            </w:r>
          </w:p>
          <w:p w14:paraId="7E912EC9" w14:textId="77777777" w:rsidR="008367A5" w:rsidRDefault="008367A5" w:rsidP="008367A5">
            <w:pPr>
              <w:pStyle w:val="17"/>
            </w:pPr>
            <w:r>
              <w:t>ЛКК отображает на детальной странице обращения:</w:t>
            </w:r>
          </w:p>
          <w:p w14:paraId="22BCDA52" w14:textId="77777777" w:rsidR="008367A5" w:rsidRDefault="008367A5" w:rsidP="008367A5">
            <w:pPr>
              <w:pStyle w:val="2"/>
            </w:pPr>
            <w:r>
              <w:t>Ответственного сотрудника, обработавшего обращение;</w:t>
            </w:r>
          </w:p>
          <w:p w14:paraId="421034A9" w14:textId="77777777" w:rsidR="008367A5" w:rsidRDefault="008367A5" w:rsidP="008367A5">
            <w:pPr>
              <w:pStyle w:val="2"/>
            </w:pPr>
            <w:r>
              <w:t>Дата обработку обращения;</w:t>
            </w:r>
          </w:p>
          <w:p w14:paraId="02C10C11" w14:textId="4F43BDA4" w:rsidR="008367A5" w:rsidRPr="00CA4B43" w:rsidRDefault="008367A5" w:rsidP="008367A5">
            <w:pPr>
              <w:pStyle w:val="17"/>
            </w:pPr>
            <w:r>
              <w:t>ЛКК отображает уведомление в клиентской части о положительном принятом решении.</w:t>
            </w:r>
          </w:p>
          <w:p w14:paraId="7201692D" w14:textId="0FBCD267" w:rsidR="008367A5" w:rsidRPr="002B2AEF" w:rsidRDefault="008367A5" w:rsidP="00010611">
            <w:pPr>
              <w:pStyle w:val="17"/>
            </w:pPr>
            <w:r>
              <w:t>ЛКК отображает экранную форму для обязательной смены пароля</w:t>
            </w:r>
          </w:p>
        </w:tc>
      </w:tr>
      <w:tr w:rsidR="00010611" w:rsidRPr="002472CF" w14:paraId="16F2D806" w14:textId="77777777" w:rsidTr="00010611">
        <w:trPr>
          <w:trHeight w:val="402"/>
        </w:trPr>
        <w:tc>
          <w:tcPr>
            <w:tcW w:w="15168" w:type="dxa"/>
            <w:gridSpan w:val="5"/>
            <w:vAlign w:val="center"/>
          </w:tcPr>
          <w:p w14:paraId="6338D93D" w14:textId="44A9C829" w:rsidR="00010611" w:rsidRPr="002B2AEF" w:rsidRDefault="00010611" w:rsidP="004536F9">
            <w:pPr>
              <w:pStyle w:val="afff"/>
            </w:pPr>
            <w:r>
              <w:lastRenderedPageBreak/>
              <w:t>Отказ в предоставление полного доступа</w:t>
            </w:r>
          </w:p>
        </w:tc>
      </w:tr>
      <w:tr w:rsidR="008367A5" w:rsidRPr="002472CF" w14:paraId="2B8FEF6C" w14:textId="47557F7A" w:rsidTr="008367A5">
        <w:trPr>
          <w:trHeight w:val="402"/>
        </w:trPr>
        <w:tc>
          <w:tcPr>
            <w:tcW w:w="616" w:type="dxa"/>
            <w:vAlign w:val="center"/>
          </w:tcPr>
          <w:p w14:paraId="7D561001" w14:textId="77777777" w:rsidR="008367A5" w:rsidRPr="00686476" w:rsidRDefault="008367A5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70" w:type="dxa"/>
            <w:gridSpan w:val="3"/>
          </w:tcPr>
          <w:p w14:paraId="75C80DC5" w14:textId="5ED39918" w:rsidR="008367A5" w:rsidRPr="00A96638" w:rsidRDefault="008367A5" w:rsidP="00AA60D9">
            <w:pPr>
              <w:pStyle w:val="17"/>
              <w:numPr>
                <w:ilvl w:val="0"/>
                <w:numId w:val="173"/>
              </w:numPr>
            </w:pPr>
            <w:r w:rsidRPr="00A96638">
              <w:t>Администратор нажимает кнопку «</w:t>
            </w:r>
            <w:r>
              <w:t>Отклонить обращение</w:t>
            </w:r>
            <w:r w:rsidRPr="00A96638">
              <w:t>»</w:t>
            </w:r>
            <w:r>
              <w:t>.</w:t>
            </w:r>
          </w:p>
          <w:p w14:paraId="28DA93BF" w14:textId="77777777" w:rsidR="008367A5" w:rsidRDefault="008367A5" w:rsidP="008367A5">
            <w:pPr>
              <w:pStyle w:val="17"/>
            </w:pPr>
            <w:r>
              <w:t>Администратор вводит причину отклонения и нажимает кнопку «Сохранить»</w:t>
            </w:r>
          </w:p>
          <w:p w14:paraId="43BC5830" w14:textId="0F11802F" w:rsidR="008367A5" w:rsidRPr="002B2AEF" w:rsidRDefault="008367A5" w:rsidP="008367A5">
            <w:pPr>
              <w:pStyle w:val="afff0"/>
            </w:pPr>
          </w:p>
        </w:tc>
        <w:tc>
          <w:tcPr>
            <w:tcW w:w="7082" w:type="dxa"/>
          </w:tcPr>
          <w:p w14:paraId="7ECA8F90" w14:textId="34E90192" w:rsidR="008367A5" w:rsidRDefault="008367A5" w:rsidP="00AA60D9">
            <w:pPr>
              <w:pStyle w:val="17"/>
              <w:numPr>
                <w:ilvl w:val="0"/>
                <w:numId w:val="252"/>
              </w:numPr>
            </w:pPr>
            <w:r>
              <w:t>ЛКК отображает модальное окно для ввода причины отклонения обращения.</w:t>
            </w:r>
          </w:p>
          <w:p w14:paraId="2D6F3376" w14:textId="6B090796" w:rsidR="008367A5" w:rsidRDefault="008367A5" w:rsidP="008367A5">
            <w:pPr>
              <w:pStyle w:val="17"/>
            </w:pPr>
            <w:r>
              <w:t>ЛКК переводит статус обращения в «Отклонено» и на почту клиенту письмо об отказе в полном доступе.</w:t>
            </w:r>
          </w:p>
          <w:p w14:paraId="1E160C0A" w14:textId="77777777" w:rsidR="008367A5" w:rsidRDefault="008367A5" w:rsidP="008367A5">
            <w:pPr>
              <w:pStyle w:val="17"/>
              <w:numPr>
                <w:ilvl w:val="0"/>
                <w:numId w:val="0"/>
              </w:numPr>
              <w:ind w:left="397"/>
            </w:pPr>
            <w:r>
              <w:t>ЛКК отображает на детальной странице обращения:</w:t>
            </w:r>
          </w:p>
          <w:p w14:paraId="4ED88AC3" w14:textId="77777777" w:rsidR="008367A5" w:rsidRDefault="008367A5" w:rsidP="008367A5">
            <w:pPr>
              <w:pStyle w:val="2"/>
            </w:pPr>
            <w:r>
              <w:t>Ответственного сотрудника, обработавшего обращение;</w:t>
            </w:r>
          </w:p>
          <w:p w14:paraId="64503E58" w14:textId="77777777" w:rsidR="008367A5" w:rsidRDefault="008367A5" w:rsidP="008367A5">
            <w:pPr>
              <w:pStyle w:val="2"/>
            </w:pPr>
            <w:r>
              <w:t>Дата обработку обращения;</w:t>
            </w:r>
          </w:p>
          <w:p w14:paraId="75749832" w14:textId="428130B8" w:rsidR="008367A5" w:rsidRPr="003D1203" w:rsidRDefault="008367A5" w:rsidP="008367A5">
            <w:pPr>
              <w:pStyle w:val="2"/>
            </w:pPr>
            <w:r>
              <w:t>Причину отклонения обращения.</w:t>
            </w:r>
          </w:p>
          <w:p w14:paraId="36084190" w14:textId="14FFBB64" w:rsidR="008367A5" w:rsidRPr="002B2AEF" w:rsidRDefault="008367A5" w:rsidP="008367A5">
            <w:pPr>
              <w:pStyle w:val="17"/>
              <w:numPr>
                <w:ilvl w:val="0"/>
                <w:numId w:val="0"/>
              </w:numPr>
              <w:ind w:left="397"/>
            </w:pPr>
            <w:r>
              <w:t>ЛКК отображает уведомление в клиентской части об отказе в получении полного доступа</w:t>
            </w:r>
          </w:p>
        </w:tc>
      </w:tr>
      <w:tr w:rsidR="00010611" w:rsidRPr="002472CF" w14:paraId="7A199BE0" w14:textId="77777777" w:rsidTr="00010611">
        <w:trPr>
          <w:trHeight w:val="402"/>
        </w:trPr>
        <w:tc>
          <w:tcPr>
            <w:tcW w:w="15168" w:type="dxa"/>
            <w:gridSpan w:val="5"/>
            <w:vAlign w:val="center"/>
          </w:tcPr>
          <w:p w14:paraId="5012BE41" w14:textId="069761BE" w:rsidR="00010611" w:rsidRPr="002B2AEF" w:rsidRDefault="00010611" w:rsidP="004536F9">
            <w:pPr>
              <w:pStyle w:val="afff"/>
            </w:pPr>
            <w:r>
              <w:t>Создание обращения</w:t>
            </w:r>
          </w:p>
        </w:tc>
      </w:tr>
      <w:tr w:rsidR="008367A5" w:rsidRPr="002472CF" w14:paraId="492C458B" w14:textId="3B0505D5" w:rsidTr="008367A5">
        <w:trPr>
          <w:trHeight w:val="402"/>
        </w:trPr>
        <w:tc>
          <w:tcPr>
            <w:tcW w:w="616" w:type="dxa"/>
            <w:vAlign w:val="center"/>
          </w:tcPr>
          <w:p w14:paraId="437DDF87" w14:textId="77777777" w:rsidR="008367A5" w:rsidRPr="00686476" w:rsidRDefault="008367A5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24" w:type="dxa"/>
          </w:tcPr>
          <w:p w14:paraId="65FF369A" w14:textId="2DDDD227" w:rsidR="008367A5" w:rsidRDefault="008367A5" w:rsidP="00AA60D9">
            <w:pPr>
              <w:pStyle w:val="17"/>
              <w:numPr>
                <w:ilvl w:val="0"/>
                <w:numId w:val="253"/>
              </w:numPr>
            </w:pPr>
            <w:r w:rsidRPr="009B4F9A">
              <w:t>Администратор нажимает кнопку «</w:t>
            </w:r>
            <w:r>
              <w:t>Новое</w:t>
            </w:r>
            <w:r w:rsidRPr="009B4F9A">
              <w:t xml:space="preserve"> обращение»</w:t>
            </w:r>
            <w:r>
              <w:t>.</w:t>
            </w:r>
          </w:p>
          <w:p w14:paraId="2D0C3A7B" w14:textId="7C81796D" w:rsidR="008367A5" w:rsidRPr="008367A5" w:rsidRDefault="008367A5" w:rsidP="008367A5">
            <w:pPr>
              <w:pStyle w:val="17"/>
            </w:pPr>
            <w:r>
              <w:t>Администратор заполняет необходимые поля, прикрепляет отсканированное заявление клиента и нажимает кнопку «Сохранить»</w:t>
            </w:r>
          </w:p>
        </w:tc>
        <w:tc>
          <w:tcPr>
            <w:tcW w:w="7128" w:type="dxa"/>
            <w:gridSpan w:val="3"/>
          </w:tcPr>
          <w:p w14:paraId="5939A9FE" w14:textId="2ABFDE30" w:rsidR="008367A5" w:rsidRDefault="008367A5" w:rsidP="00AA60D9">
            <w:pPr>
              <w:pStyle w:val="17"/>
              <w:numPr>
                <w:ilvl w:val="0"/>
                <w:numId w:val="254"/>
              </w:numPr>
            </w:pPr>
            <w:r>
              <w:t>ЛКК открывает страницу создания нового обращения.</w:t>
            </w:r>
          </w:p>
          <w:p w14:paraId="4ABD94B8" w14:textId="1DBB9B2D" w:rsidR="008367A5" w:rsidRPr="002B2AEF" w:rsidRDefault="008367A5" w:rsidP="008367A5">
            <w:pPr>
              <w:pStyle w:val="17"/>
            </w:pPr>
            <w:r w:rsidRPr="003D1203">
              <w:t>ЛКК создает обраще</w:t>
            </w:r>
            <w:r w:rsidRPr="00AD12B7">
              <w:t>ние и пере</w:t>
            </w:r>
            <w:r w:rsidRPr="008C6BE8">
              <w:t>адресует администратора на детальную страницу этого обращения</w:t>
            </w:r>
          </w:p>
        </w:tc>
      </w:tr>
      <w:tr w:rsidR="00DB7014" w:rsidRPr="002472CF" w14:paraId="6AB6E6FD" w14:textId="7A874EA3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33E0ACCA" w14:textId="01651101" w:rsidR="00DB7014" w:rsidRPr="009B4F9A" w:rsidRDefault="00DB7014" w:rsidP="00DB7014">
            <w:pPr>
              <w:pStyle w:val="afff"/>
            </w:pPr>
            <w:r>
              <w:t>Требования к экранным формам</w:t>
            </w:r>
          </w:p>
        </w:tc>
      </w:tr>
      <w:tr w:rsidR="00DB7014" w:rsidRPr="002472CF" w14:paraId="7E027F2E" w14:textId="3D793E02" w:rsidTr="008367A5">
        <w:trPr>
          <w:trHeight w:val="402"/>
        </w:trPr>
        <w:tc>
          <w:tcPr>
            <w:tcW w:w="616" w:type="dxa"/>
            <w:vAlign w:val="center"/>
          </w:tcPr>
          <w:p w14:paraId="14F3B2F5" w14:textId="77777777" w:rsidR="00DB7014" w:rsidRPr="00686476" w:rsidRDefault="00DB7014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24" w:type="dxa"/>
          </w:tcPr>
          <w:p w14:paraId="6425177A" w14:textId="30E520C3" w:rsidR="00DB7014" w:rsidRPr="009B4F9A" w:rsidRDefault="005D2F8E" w:rsidP="008367A5">
            <w:pPr>
              <w:pStyle w:val="afff0"/>
            </w:pPr>
            <w:r>
              <w:t>Выполнить проверки 1-6 таблицы 20</w:t>
            </w:r>
          </w:p>
        </w:tc>
        <w:tc>
          <w:tcPr>
            <w:tcW w:w="7128" w:type="dxa"/>
            <w:gridSpan w:val="3"/>
          </w:tcPr>
          <w:p w14:paraId="6F4CA0CD" w14:textId="655F9971" w:rsidR="00DB7014" w:rsidRPr="009B4F9A" w:rsidRDefault="005D2F8E" w:rsidP="008367A5">
            <w:pPr>
              <w:pStyle w:val="afff0"/>
            </w:pPr>
            <w:r>
              <w:t>Экранные формы соответствуют утвержденным макетам</w:t>
            </w:r>
          </w:p>
        </w:tc>
      </w:tr>
      <w:tr w:rsidR="004246AB" w:rsidRPr="002472CF" w14:paraId="503DF0F6" w14:textId="77777777" w:rsidTr="008367A5">
        <w:trPr>
          <w:trHeight w:val="402"/>
        </w:trPr>
        <w:tc>
          <w:tcPr>
            <w:tcW w:w="616" w:type="dxa"/>
            <w:vAlign w:val="center"/>
          </w:tcPr>
          <w:p w14:paraId="3B1000C3" w14:textId="77777777" w:rsidR="004246AB" w:rsidRPr="00686476" w:rsidRDefault="004246AB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24" w:type="dxa"/>
          </w:tcPr>
          <w:p w14:paraId="6FFA1885" w14:textId="2AADC9D3" w:rsidR="004246AB" w:rsidRDefault="004246AB" w:rsidP="008367A5">
            <w:pPr>
              <w:pStyle w:val="afff0"/>
            </w:pPr>
            <w:r>
              <w:t xml:space="preserve">Выполнить поверку </w:t>
            </w:r>
            <w:r w:rsidR="002001FD">
              <w:t>2</w:t>
            </w:r>
            <w:r>
              <w:t xml:space="preserve"> таблицы 20</w:t>
            </w:r>
          </w:p>
        </w:tc>
        <w:tc>
          <w:tcPr>
            <w:tcW w:w="7128" w:type="dxa"/>
            <w:gridSpan w:val="3"/>
          </w:tcPr>
          <w:p w14:paraId="1A798237" w14:textId="77777777" w:rsidR="004246AB" w:rsidRDefault="004246AB" w:rsidP="008367A5">
            <w:pPr>
              <w:pStyle w:val="afff0"/>
            </w:pPr>
            <w:r>
              <w:t>При обращении по технической поддержке доступны следующие подтипы:</w:t>
            </w:r>
          </w:p>
          <w:p w14:paraId="010F813C" w14:textId="77777777" w:rsidR="004246AB" w:rsidRPr="0074331E" w:rsidRDefault="004246AB" w:rsidP="008367A5">
            <w:pPr>
              <w:pStyle w:val="13"/>
            </w:pPr>
            <w:r w:rsidRPr="0074331E">
              <w:t>Не войти в Личный кабинет</w:t>
            </w:r>
            <w:r>
              <w:t>;</w:t>
            </w:r>
          </w:p>
          <w:p w14:paraId="4ADD9697" w14:textId="77777777" w:rsidR="004246AB" w:rsidRPr="0074331E" w:rsidRDefault="004246AB" w:rsidP="008367A5">
            <w:pPr>
              <w:pStyle w:val="13"/>
            </w:pPr>
            <w:r w:rsidRPr="0074331E">
              <w:t>Проблема с регистрацией в Личном кабинете</w:t>
            </w:r>
            <w:r>
              <w:t>;</w:t>
            </w:r>
          </w:p>
          <w:p w14:paraId="31E6F6C0" w14:textId="77777777" w:rsidR="004246AB" w:rsidRPr="0074331E" w:rsidRDefault="004246AB" w:rsidP="008367A5">
            <w:pPr>
              <w:pStyle w:val="13"/>
            </w:pPr>
            <w:r w:rsidRPr="0074331E">
              <w:t>Проблема с получением доступа к Личному кабинету в режиме полной функциональности</w:t>
            </w:r>
            <w:r>
              <w:t>;</w:t>
            </w:r>
          </w:p>
          <w:p w14:paraId="0494E52B" w14:textId="77777777" w:rsidR="004246AB" w:rsidRPr="0074331E" w:rsidRDefault="004246AB" w:rsidP="008367A5">
            <w:pPr>
              <w:pStyle w:val="13"/>
            </w:pPr>
            <w:r w:rsidRPr="0074331E">
              <w:t>Проблема с созданием/отправкой обращения</w:t>
            </w:r>
            <w:r>
              <w:t>;</w:t>
            </w:r>
          </w:p>
          <w:p w14:paraId="5F2845B0" w14:textId="77777777" w:rsidR="004246AB" w:rsidRPr="0074331E" w:rsidRDefault="004246AB" w:rsidP="008367A5">
            <w:pPr>
              <w:pStyle w:val="13"/>
            </w:pPr>
            <w:r w:rsidRPr="0074331E">
              <w:t>Не передать показания</w:t>
            </w:r>
            <w:r>
              <w:t>;</w:t>
            </w:r>
          </w:p>
          <w:p w14:paraId="27064B14" w14:textId="77777777" w:rsidR="004246AB" w:rsidRPr="0074331E" w:rsidRDefault="004246AB" w:rsidP="008367A5">
            <w:pPr>
              <w:pStyle w:val="13"/>
            </w:pPr>
            <w:r w:rsidRPr="0074331E">
              <w:t>Проблемы с печатью/скачиванием документов</w:t>
            </w:r>
            <w:r>
              <w:t>;</w:t>
            </w:r>
          </w:p>
          <w:p w14:paraId="377B0573" w14:textId="77777777" w:rsidR="004246AB" w:rsidRPr="0074331E" w:rsidRDefault="004246AB" w:rsidP="008367A5">
            <w:pPr>
              <w:pStyle w:val="13"/>
            </w:pPr>
            <w:r w:rsidRPr="0074331E">
              <w:t>Проблема с подписанием ЭП</w:t>
            </w:r>
            <w:r>
              <w:t>;</w:t>
            </w:r>
          </w:p>
          <w:p w14:paraId="058CD5B0" w14:textId="77777777" w:rsidR="004246AB" w:rsidRDefault="004246AB" w:rsidP="008367A5">
            <w:pPr>
              <w:pStyle w:val="13"/>
            </w:pPr>
            <w:r w:rsidRPr="0074331E">
              <w:t>Другой вопрос по технической поддержке</w:t>
            </w:r>
            <w:r>
              <w:t>.</w:t>
            </w:r>
          </w:p>
          <w:p w14:paraId="67FBD46F" w14:textId="77777777" w:rsidR="004246AB" w:rsidRDefault="004246AB" w:rsidP="008367A5">
            <w:pPr>
              <w:pStyle w:val="afff0"/>
            </w:pPr>
            <w:r>
              <w:t>Используются следующие атрибуты:</w:t>
            </w:r>
          </w:p>
          <w:p w14:paraId="1F8500B6" w14:textId="77777777" w:rsidR="004246AB" w:rsidRDefault="004246AB" w:rsidP="008367A5">
            <w:pPr>
              <w:pStyle w:val="13"/>
            </w:pPr>
            <w:r>
              <w:t>Фамилия;</w:t>
            </w:r>
          </w:p>
          <w:p w14:paraId="4C79067B" w14:textId="77777777" w:rsidR="004246AB" w:rsidRDefault="004246AB" w:rsidP="008367A5">
            <w:pPr>
              <w:pStyle w:val="13"/>
            </w:pPr>
            <w:r>
              <w:t>Имя;</w:t>
            </w:r>
          </w:p>
          <w:p w14:paraId="59FA77A5" w14:textId="77777777" w:rsidR="004246AB" w:rsidRDefault="004246AB" w:rsidP="008367A5">
            <w:pPr>
              <w:pStyle w:val="13"/>
            </w:pPr>
            <w:r>
              <w:t>Отчество – необязательно;</w:t>
            </w:r>
          </w:p>
          <w:p w14:paraId="78CCE269" w14:textId="77777777" w:rsidR="004246AB" w:rsidRDefault="004246AB" w:rsidP="008367A5">
            <w:pPr>
              <w:pStyle w:val="13"/>
            </w:pPr>
            <w:r>
              <w:t>Телефон;</w:t>
            </w:r>
          </w:p>
          <w:p w14:paraId="6716BE71" w14:textId="77777777" w:rsidR="004246AB" w:rsidRDefault="004246AB" w:rsidP="008367A5">
            <w:pPr>
              <w:pStyle w:val="13"/>
            </w:pPr>
            <w:r w:rsidRPr="008367A5">
              <w:lastRenderedPageBreak/>
              <w:t>E</w:t>
            </w:r>
            <w:r w:rsidRPr="00E622BD">
              <w:t>-</w:t>
            </w:r>
            <w:r w:rsidRPr="008367A5">
              <w:t>mail</w:t>
            </w:r>
            <w:r>
              <w:t>;</w:t>
            </w:r>
          </w:p>
          <w:p w14:paraId="6E94EF42" w14:textId="77777777" w:rsidR="004246AB" w:rsidRDefault="004246AB" w:rsidP="008367A5">
            <w:pPr>
              <w:pStyle w:val="13"/>
            </w:pPr>
            <w:r>
              <w:t>Текст сообщения – от 10 до 5000 символов;</w:t>
            </w:r>
          </w:p>
          <w:p w14:paraId="688BA4CB" w14:textId="05ECA829" w:rsidR="004246AB" w:rsidRPr="008367A5" w:rsidRDefault="004246AB" w:rsidP="008367A5">
            <w:pPr>
              <w:pStyle w:val="13"/>
            </w:pPr>
            <w:r>
              <w:t>Файл – необязательное</w:t>
            </w:r>
          </w:p>
        </w:tc>
      </w:tr>
      <w:tr w:rsidR="002001FD" w:rsidRPr="002472CF" w14:paraId="650EEF8B" w14:textId="77777777" w:rsidTr="008367A5">
        <w:trPr>
          <w:trHeight w:val="402"/>
        </w:trPr>
        <w:tc>
          <w:tcPr>
            <w:tcW w:w="616" w:type="dxa"/>
            <w:vAlign w:val="center"/>
          </w:tcPr>
          <w:p w14:paraId="25EA35F1" w14:textId="77777777" w:rsidR="002001FD" w:rsidRPr="00686476" w:rsidRDefault="002001FD" w:rsidP="00AA60D9">
            <w:pPr>
              <w:pStyle w:val="a1"/>
              <w:numPr>
                <w:ilvl w:val="0"/>
                <w:numId w:val="93"/>
              </w:numPr>
            </w:pPr>
          </w:p>
        </w:tc>
        <w:tc>
          <w:tcPr>
            <w:tcW w:w="7424" w:type="dxa"/>
          </w:tcPr>
          <w:p w14:paraId="2524358B" w14:textId="28E335F1" w:rsidR="002001FD" w:rsidRDefault="002001FD" w:rsidP="008367A5">
            <w:pPr>
              <w:pStyle w:val="afff0"/>
            </w:pPr>
            <w:r>
              <w:t>Выполнить поверку 6 таблицы 20</w:t>
            </w:r>
          </w:p>
        </w:tc>
        <w:tc>
          <w:tcPr>
            <w:tcW w:w="7128" w:type="dxa"/>
            <w:gridSpan w:val="3"/>
          </w:tcPr>
          <w:p w14:paraId="7926EAE9" w14:textId="144AF793" w:rsidR="002001FD" w:rsidRDefault="002001FD" w:rsidP="008367A5">
            <w:pPr>
              <w:pStyle w:val="afff0"/>
            </w:pPr>
            <w:r>
              <w:t>Экранные формы соответствуют утвержденным макетам</w:t>
            </w:r>
          </w:p>
        </w:tc>
      </w:tr>
    </w:tbl>
    <w:p w14:paraId="59D6BAD2" w14:textId="115B958B" w:rsidR="009E64BE" w:rsidRDefault="009E64BE" w:rsidP="009E64BE">
      <w:pPr>
        <w:pStyle w:val="33"/>
      </w:pPr>
      <w:bookmarkStart w:id="214" w:name="_Toc149855561"/>
      <w:r w:rsidRPr="002472CF">
        <w:t xml:space="preserve">Проверка </w:t>
      </w:r>
      <w:r>
        <w:t>реализации требований к подсистеме «Интерактивный гид»</w:t>
      </w:r>
      <w:bookmarkEnd w:id="214"/>
    </w:p>
    <w:p w14:paraId="1DC9F72A" w14:textId="0D6B1307" w:rsidR="009E64BE" w:rsidRDefault="009E64BE" w:rsidP="009E64BE">
      <w:pPr>
        <w:pStyle w:val="a6"/>
      </w:pPr>
      <w:r>
        <w:t>В таблице</w:t>
      </w:r>
      <w:r w:rsidR="00010611" w:rsidRPr="00010611">
        <w:t xml:space="preserve"> </w:t>
      </w:r>
      <w:r w:rsidR="00010611">
        <w:fldChar w:fldCharType="begin"/>
      </w:r>
      <w:r w:rsidR="00010611">
        <w:instrText xml:space="preserve"> REF _Ref147496507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226F6B">
        <w:t>21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«Интерактивный гид».</w:t>
      </w:r>
    </w:p>
    <w:p w14:paraId="681BB6CF" w14:textId="52B53F10" w:rsidR="009E64BE" w:rsidRPr="006E5ECA" w:rsidRDefault="009E64BE" w:rsidP="009E64BE">
      <w:pPr>
        <w:pStyle w:val="affe"/>
      </w:pPr>
      <w:bookmarkStart w:id="215" w:name="_Ref147496507"/>
      <w:r>
        <w:t xml:space="preserve">Таблица </w:t>
      </w:r>
      <w:fldSimple w:instr=" SEQ Таблица \* ARABIC ">
        <w:r w:rsidR="00226F6B">
          <w:rPr>
            <w:noProof/>
          </w:rPr>
          <w:t>21</w:t>
        </w:r>
      </w:fldSimple>
      <w:r>
        <w:t xml:space="preserve"> – Методика проверки реализации </w:t>
      </w:r>
      <w:bookmarkEnd w:id="215"/>
      <w:r w:rsidR="00010611">
        <w:t>требований к подсистеме «Интерактивный гид»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25"/>
        <w:gridCol w:w="15"/>
        <w:gridCol w:w="7112"/>
      </w:tblGrid>
      <w:tr w:rsidR="009E64BE" w:rsidRPr="002472CF" w14:paraId="79B0C5DD" w14:textId="77777777" w:rsidTr="008D3D96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0A411804" w14:textId="77777777" w:rsidR="009E64BE" w:rsidRPr="002472CF" w:rsidRDefault="009E64BE" w:rsidP="009E64BE">
            <w:pPr>
              <w:pStyle w:val="afe"/>
            </w:pPr>
            <w:r w:rsidRPr="002472CF">
              <w:t>№ п/п</w:t>
            </w:r>
          </w:p>
        </w:tc>
        <w:tc>
          <w:tcPr>
            <w:tcW w:w="7440" w:type="dxa"/>
            <w:gridSpan w:val="2"/>
            <w:shd w:val="clear" w:color="auto" w:fill="auto"/>
            <w:vAlign w:val="center"/>
          </w:tcPr>
          <w:p w14:paraId="7E430BBE" w14:textId="77777777" w:rsidR="009E64BE" w:rsidRPr="002472CF" w:rsidRDefault="009E64BE" w:rsidP="009E64B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112" w:type="dxa"/>
            <w:shd w:val="clear" w:color="auto" w:fill="auto"/>
            <w:vAlign w:val="center"/>
          </w:tcPr>
          <w:p w14:paraId="6D26845D" w14:textId="77777777" w:rsidR="009E64BE" w:rsidRPr="002472CF" w:rsidRDefault="009E64BE" w:rsidP="009E64BE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6422BB7A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1D5BC1B3" w14:textId="292927AD" w:rsidR="00010611" w:rsidRPr="002B2AEF" w:rsidRDefault="00010611" w:rsidP="004536F9">
            <w:pPr>
              <w:pStyle w:val="afff"/>
            </w:pPr>
            <w:r>
              <w:t>Просмотр сценария</w:t>
            </w:r>
          </w:p>
        </w:tc>
      </w:tr>
      <w:tr w:rsidR="008D3D96" w:rsidRPr="002472CF" w14:paraId="3AAE908A" w14:textId="62DA4EE9" w:rsidTr="008D3D96">
        <w:trPr>
          <w:trHeight w:val="402"/>
        </w:trPr>
        <w:tc>
          <w:tcPr>
            <w:tcW w:w="616" w:type="dxa"/>
            <w:vAlign w:val="center"/>
          </w:tcPr>
          <w:p w14:paraId="420F8EDF" w14:textId="77777777" w:rsidR="008D3D96" w:rsidRPr="00686476" w:rsidRDefault="008D3D96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40" w:type="dxa"/>
            <w:gridSpan w:val="2"/>
          </w:tcPr>
          <w:p w14:paraId="72E34A41" w14:textId="4E60276B" w:rsidR="008D3D96" w:rsidRDefault="008D3D96" w:rsidP="00AA60D9">
            <w:pPr>
              <w:pStyle w:val="17"/>
              <w:numPr>
                <w:ilvl w:val="0"/>
                <w:numId w:val="174"/>
              </w:numPr>
            </w:pPr>
            <w:r>
              <w:t>Пользователь впервые авторизовался в ЛКК.</w:t>
            </w:r>
          </w:p>
          <w:p w14:paraId="5D284912" w14:textId="03FD7F19" w:rsidR="008D3D96" w:rsidRDefault="008D3D96" w:rsidP="008D3D96">
            <w:pPr>
              <w:pStyle w:val="17"/>
            </w:pPr>
            <w:r>
              <w:t>Пользователь просматривает слайды сценария.</w:t>
            </w:r>
          </w:p>
          <w:p w14:paraId="257CAABB" w14:textId="59D503E5" w:rsidR="008D3D96" w:rsidRPr="002B2AEF" w:rsidRDefault="008D3D96" w:rsidP="008D3D96">
            <w:pPr>
              <w:pStyle w:val="17"/>
            </w:pPr>
            <w:r>
              <w:t>Пользователь нажимает на кнопку «Закрыть»</w:t>
            </w:r>
          </w:p>
        </w:tc>
        <w:tc>
          <w:tcPr>
            <w:tcW w:w="7112" w:type="dxa"/>
          </w:tcPr>
          <w:p w14:paraId="0DD99555" w14:textId="6D3A84F1" w:rsidR="008D3D96" w:rsidRDefault="008D3D96" w:rsidP="00AA60D9">
            <w:pPr>
              <w:pStyle w:val="17"/>
              <w:numPr>
                <w:ilvl w:val="0"/>
                <w:numId w:val="255"/>
              </w:numPr>
            </w:pPr>
            <w:r>
              <w:t>ЛКК проверяет наличие опубликованного сценария с типом «При первой авторизации».</w:t>
            </w:r>
          </w:p>
          <w:p w14:paraId="7D34E1F0" w14:textId="38B4EADC" w:rsidR="008D3D96" w:rsidRDefault="008D3D96" w:rsidP="00AA60D9">
            <w:pPr>
              <w:pStyle w:val="17"/>
              <w:numPr>
                <w:ilvl w:val="0"/>
                <w:numId w:val="255"/>
              </w:numPr>
            </w:pPr>
            <w:r>
              <w:t>ЛКК отображает экранную форму сценария.</w:t>
            </w:r>
          </w:p>
          <w:p w14:paraId="3D86FDC6" w14:textId="759FA621" w:rsidR="008D3D96" w:rsidRDefault="008D3D96" w:rsidP="00AA60D9">
            <w:pPr>
              <w:pStyle w:val="17"/>
              <w:numPr>
                <w:ilvl w:val="0"/>
                <w:numId w:val="255"/>
              </w:numPr>
            </w:pPr>
            <w:r>
              <w:t>ЛКК закрывает экранную форму сценария и больше не отображает сценарий при авторизации.</w:t>
            </w:r>
          </w:p>
          <w:p w14:paraId="6C123827" w14:textId="08B52E5D" w:rsidR="008D3D96" w:rsidRPr="002B2AEF" w:rsidRDefault="008D3D96" w:rsidP="00AA60D9">
            <w:pPr>
              <w:pStyle w:val="17"/>
              <w:numPr>
                <w:ilvl w:val="0"/>
                <w:numId w:val="255"/>
              </w:numPr>
            </w:pPr>
            <w:r>
              <w:t>ЛКК оставляет возможность вызова сценария в разделе «Помощь», пока сценарий является опубликованным</w:t>
            </w:r>
          </w:p>
        </w:tc>
      </w:tr>
      <w:tr w:rsidR="00010611" w:rsidRPr="002472CF" w14:paraId="371A4757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98B1110" w14:textId="52D95EC2" w:rsidR="00010611" w:rsidRPr="002B2AEF" w:rsidRDefault="00010611" w:rsidP="008D3D96">
            <w:pPr>
              <w:pStyle w:val="afff"/>
            </w:pPr>
            <w:r>
              <w:t>Создание сценария</w:t>
            </w:r>
          </w:p>
        </w:tc>
      </w:tr>
      <w:tr w:rsidR="008D3D96" w:rsidRPr="002472CF" w14:paraId="14A43C67" w14:textId="22B5C10D" w:rsidTr="008D3D96">
        <w:trPr>
          <w:trHeight w:val="402"/>
        </w:trPr>
        <w:tc>
          <w:tcPr>
            <w:tcW w:w="616" w:type="dxa"/>
            <w:vAlign w:val="center"/>
          </w:tcPr>
          <w:p w14:paraId="6A1B3E47" w14:textId="77777777" w:rsidR="008D3D96" w:rsidRPr="00686476" w:rsidRDefault="008D3D96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25" w:type="dxa"/>
          </w:tcPr>
          <w:p w14:paraId="10B42E38" w14:textId="56C863D4" w:rsidR="008D3D96" w:rsidDel="002C56F6" w:rsidRDefault="008D3D96" w:rsidP="00AA60D9">
            <w:pPr>
              <w:pStyle w:val="17"/>
              <w:numPr>
                <w:ilvl w:val="0"/>
                <w:numId w:val="175"/>
              </w:numPr>
              <w:rPr>
                <w:del w:id="216" w:author="Дрога Владимир Павлович" w:date="2023-11-13T18:16:00Z"/>
              </w:rPr>
            </w:pPr>
            <w:del w:id="217" w:author="Дрога Владимир Павлович" w:date="2023-11-13T18:16:00Z">
              <w:r w:rsidDel="002C56F6">
                <w:delText>Администратор переходит в раздел «Гид».</w:delText>
              </w:r>
            </w:del>
          </w:p>
          <w:p w14:paraId="6B5DE7AB" w14:textId="5C0EFDE8" w:rsidR="008D3D96" w:rsidRDefault="008D3D96" w:rsidP="002C56F6">
            <w:pPr>
              <w:pStyle w:val="17"/>
              <w:numPr>
                <w:ilvl w:val="0"/>
                <w:numId w:val="175"/>
              </w:numPr>
              <w:rPr>
                <w:ins w:id="218" w:author="Дрога Владимир Павлович" w:date="2023-11-13T18:16:00Z"/>
              </w:rPr>
              <w:pPrChange w:id="219" w:author="Дрога Владимир Павлович" w:date="2023-11-13T18:16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r>
              <w:t>Администратор нажимает на кнопку «Добавить».</w:t>
            </w:r>
          </w:p>
          <w:p w14:paraId="462F91FC" w14:textId="029E05D5" w:rsidR="002C56F6" w:rsidRDefault="002C56F6" w:rsidP="002C56F6">
            <w:pPr>
              <w:pStyle w:val="17"/>
              <w:numPr>
                <w:ilvl w:val="0"/>
                <w:numId w:val="175"/>
              </w:numPr>
              <w:pPrChange w:id="220" w:author="Дрога Владимир Павлович" w:date="2023-11-13T18:16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ins w:id="221" w:author="Дрога Владимир Павлович" w:date="2023-11-13T18:16:00Z">
              <w:r>
                <w:t>Администратор заполняет следующие поля</w:t>
              </w:r>
            </w:ins>
            <w:ins w:id="222" w:author="Дрога Владимир Павлович" w:date="2023-11-13T18:17:00Z">
              <w:r>
                <w:t>:</w:t>
              </w:r>
            </w:ins>
          </w:p>
          <w:p w14:paraId="2A01E51D" w14:textId="0F5E2A9E" w:rsidR="008D3D96" w:rsidRDefault="008D3D96" w:rsidP="002C56F6">
            <w:pPr>
              <w:pStyle w:val="13"/>
              <w:pPrChange w:id="223" w:author="Дрога Владимир Павлович" w:date="2023-11-13T18:1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del w:id="224" w:author="Дрога Владимир Павлович" w:date="2023-11-13T18:17:00Z">
              <w:r w:rsidDel="002C56F6">
                <w:delText>Администратор выбирает т</w:delText>
              </w:r>
            </w:del>
            <w:ins w:id="225" w:author="Дрога Владимир Павлович" w:date="2023-11-13T18:17:00Z">
              <w:r w:rsidR="002C56F6">
                <w:t>Т</w:t>
              </w:r>
            </w:ins>
            <w:r>
              <w:t>ип сценария.</w:t>
            </w:r>
          </w:p>
          <w:p w14:paraId="25BF4687" w14:textId="4F858F24" w:rsidR="008D3D96" w:rsidDel="002C56F6" w:rsidRDefault="008D3D96" w:rsidP="002C56F6">
            <w:pPr>
              <w:pStyle w:val="13"/>
              <w:rPr>
                <w:del w:id="226" w:author="Дрога Владимир Павлович" w:date="2023-11-13T18:17:00Z"/>
              </w:rPr>
              <w:pPrChange w:id="227" w:author="Дрога Владимир Павлович" w:date="2023-11-13T18:1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del w:id="228" w:author="Дрога Владимир Павлович" w:date="2023-11-13T18:17:00Z">
              <w:r w:rsidDel="002C56F6">
                <w:delText>Администратор вводит н</w:delText>
              </w:r>
            </w:del>
            <w:ins w:id="229" w:author="Дрога Владимир Павлович" w:date="2023-11-13T18:17:00Z">
              <w:r w:rsidR="002C56F6">
                <w:t>Н</w:t>
              </w:r>
            </w:ins>
            <w:r>
              <w:t>азвание сценария.</w:t>
            </w:r>
          </w:p>
          <w:p w14:paraId="36017D57" w14:textId="2C99439F" w:rsidR="008D3D96" w:rsidRDefault="008D3D96" w:rsidP="002C56F6">
            <w:pPr>
              <w:pStyle w:val="13"/>
              <w:pPrChange w:id="230" w:author="Дрога Владимир Павлович" w:date="2023-11-13T18:1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del w:id="231" w:author="Дрога Владимир Павлович" w:date="2023-11-13T18:17:00Z">
              <w:r w:rsidDel="002C56F6">
                <w:delText>Администратор выбирает раздел.</w:delText>
              </w:r>
            </w:del>
          </w:p>
          <w:p w14:paraId="0AE88E6A" w14:textId="1A025998" w:rsidR="008D3D96" w:rsidDel="002C56F6" w:rsidRDefault="008D3D96" w:rsidP="002C56F6">
            <w:pPr>
              <w:pStyle w:val="13"/>
              <w:rPr>
                <w:del w:id="232" w:author="Дрога Владимир Павлович" w:date="2023-11-13T18:17:00Z"/>
              </w:rPr>
              <w:pPrChange w:id="233" w:author="Дрога Владимир Павлович" w:date="2023-11-13T18:17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del w:id="234" w:author="Дрога Владимир Павлович" w:date="2023-11-13T18:17:00Z">
              <w:r w:rsidDel="002C56F6">
                <w:delText>Администратор выбирает страницу для которой создается сценарий.</w:delText>
              </w:r>
            </w:del>
          </w:p>
          <w:p w14:paraId="1AF19CFF" w14:textId="77777777" w:rsidR="002C56F6" w:rsidRDefault="008D3D96" w:rsidP="00AA60D9">
            <w:pPr>
              <w:pStyle w:val="17"/>
              <w:numPr>
                <w:ilvl w:val="0"/>
                <w:numId w:val="174"/>
              </w:numPr>
              <w:rPr>
                <w:ins w:id="235" w:author="Дрога Владимир Павлович" w:date="2023-11-13T18:18:00Z"/>
              </w:rPr>
            </w:pPr>
            <w:r>
              <w:t>Администратор добавляет слайд</w:t>
            </w:r>
            <w:ins w:id="236" w:author="Дрога Владимир Павлович" w:date="2023-11-13T18:18:00Z">
              <w:r w:rsidR="002C56F6">
                <w:t>:</w:t>
              </w:r>
            </w:ins>
          </w:p>
          <w:p w14:paraId="16AC2B16" w14:textId="1D91549E" w:rsidR="008D3D96" w:rsidDel="002C56F6" w:rsidRDefault="008D3D96" w:rsidP="002C56F6">
            <w:pPr>
              <w:pStyle w:val="13"/>
              <w:rPr>
                <w:del w:id="237" w:author="Дрога Владимир Павлович" w:date="2023-11-13T18:18:00Z"/>
              </w:rPr>
              <w:pPrChange w:id="238" w:author="Дрога Владимир Павлович" w:date="2023-11-13T18:18:00Z">
                <w:pPr>
                  <w:pStyle w:val="17"/>
                  <w:numPr>
                    <w:numId w:val="174"/>
                  </w:numPr>
                </w:pPr>
              </w:pPrChange>
            </w:pPr>
            <w:del w:id="239" w:author="Дрога Владимир Павлович" w:date="2023-11-13T18:18:00Z">
              <w:r w:rsidDel="002C56F6">
                <w:delText>.</w:delText>
              </w:r>
            </w:del>
          </w:p>
          <w:p w14:paraId="65295BD8" w14:textId="77777777" w:rsidR="00F714A4" w:rsidRDefault="008D3D96" w:rsidP="002C56F6">
            <w:pPr>
              <w:pStyle w:val="13"/>
              <w:rPr>
                <w:ins w:id="240" w:author="Дрога Владимир Павлович" w:date="2023-11-13T18:18:00Z"/>
              </w:rPr>
              <w:pPrChange w:id="241" w:author="Дрога Владимир Павлович" w:date="2023-11-13T18:18:00Z">
                <w:pPr>
                  <w:pStyle w:val="17"/>
                  <w:numPr>
                    <w:numId w:val="174"/>
                  </w:numPr>
                </w:pPr>
              </w:pPrChange>
            </w:pPr>
            <w:del w:id="242" w:author="Дрога Владимир Павлович" w:date="2023-11-13T18:18:00Z">
              <w:r w:rsidDel="002C56F6">
                <w:delText xml:space="preserve">Администратор </w:delText>
              </w:r>
            </w:del>
            <w:ins w:id="243" w:author="Дрога Владимир Павлович" w:date="2023-11-13T18:18:00Z">
              <w:r w:rsidR="002C56F6">
                <w:t>З</w:t>
              </w:r>
            </w:ins>
            <w:del w:id="244" w:author="Дрога Владимир Павлович" w:date="2023-11-13T18:18:00Z">
              <w:r w:rsidDel="002C56F6">
                <w:delText>з</w:delText>
              </w:r>
            </w:del>
            <w:ins w:id="245" w:author="Дрога Владимир Павлович" w:date="2023-11-13T18:18:00Z">
              <w:r w:rsidR="00F714A4">
                <w:t>аполняет заголовок слайда</w:t>
              </w:r>
            </w:ins>
          </w:p>
          <w:p w14:paraId="51332B0B" w14:textId="4C7B31EE" w:rsidR="008D3D96" w:rsidRDefault="00F714A4" w:rsidP="002C56F6">
            <w:pPr>
              <w:pStyle w:val="13"/>
              <w:pPrChange w:id="246" w:author="Дрога Владимир Павлович" w:date="2023-11-13T18:18:00Z">
                <w:pPr>
                  <w:pStyle w:val="17"/>
                  <w:numPr>
                    <w:numId w:val="174"/>
                  </w:numPr>
                </w:pPr>
              </w:pPrChange>
            </w:pPr>
            <w:ins w:id="247" w:author="Дрога Владимир Павлович" w:date="2023-11-13T18:18:00Z">
              <w:r>
                <w:t>З</w:t>
              </w:r>
            </w:ins>
            <w:r w:rsidR="008D3D96">
              <w:t>аполняет текст слайда.</w:t>
            </w:r>
          </w:p>
          <w:p w14:paraId="33073517" w14:textId="2F5C060E" w:rsidR="008D3D96" w:rsidRDefault="00F714A4" w:rsidP="002C56F6">
            <w:pPr>
              <w:pStyle w:val="13"/>
              <w:pPrChange w:id="248" w:author="Дрога Владимир Павлович" w:date="2023-11-13T18:18:00Z">
                <w:pPr>
                  <w:pStyle w:val="17"/>
                  <w:numPr>
                    <w:numId w:val="0"/>
                  </w:numPr>
                  <w:tabs>
                    <w:tab w:val="clear" w:pos="397"/>
                  </w:tabs>
                  <w:ind w:firstLine="0"/>
                </w:pPr>
              </w:pPrChange>
            </w:pPr>
            <w:ins w:id="249" w:author="Дрога Владимир Павлович" w:date="2023-11-13T18:18:00Z">
              <w:r>
                <w:t>П</w:t>
              </w:r>
            </w:ins>
            <w:del w:id="250" w:author="Дрога Владимир Павлович" w:date="2023-11-13T18:18:00Z">
              <w:r w:rsidR="008D3D96" w:rsidDel="00F714A4">
                <w:delText>Администратор п</w:delText>
              </w:r>
            </w:del>
            <w:r w:rsidR="008D3D96">
              <w:t>рикладывает картинки при необходимости.</w:t>
            </w:r>
          </w:p>
          <w:p w14:paraId="1E1487A3" w14:textId="15D51211" w:rsidR="008D3D96" w:rsidRPr="002B2AEF" w:rsidRDefault="008D3D96" w:rsidP="00AA60D9">
            <w:pPr>
              <w:pStyle w:val="17"/>
              <w:numPr>
                <w:ilvl w:val="0"/>
                <w:numId w:val="174"/>
              </w:numPr>
            </w:pPr>
            <w:r>
              <w:t>Администратор инициирует сохранение сценария</w:t>
            </w:r>
          </w:p>
        </w:tc>
        <w:tc>
          <w:tcPr>
            <w:tcW w:w="7127" w:type="dxa"/>
            <w:gridSpan w:val="2"/>
          </w:tcPr>
          <w:p w14:paraId="48D3D904" w14:textId="77777777" w:rsidR="008D3D96" w:rsidRDefault="008D3D96" w:rsidP="00AA60D9">
            <w:pPr>
              <w:pStyle w:val="17"/>
              <w:numPr>
                <w:ilvl w:val="0"/>
                <w:numId w:val="256"/>
              </w:numPr>
            </w:pPr>
            <w:r>
              <w:t>ЛКК отображает страницу создания сценария.</w:t>
            </w:r>
          </w:p>
          <w:p w14:paraId="6DB652F6" w14:textId="5FE5031D" w:rsidR="008D3D96" w:rsidDel="002C56F6" w:rsidRDefault="008D3D96" w:rsidP="00AA60D9">
            <w:pPr>
              <w:pStyle w:val="17"/>
              <w:numPr>
                <w:ilvl w:val="0"/>
                <w:numId w:val="174"/>
              </w:numPr>
              <w:rPr>
                <w:del w:id="251" w:author="Дрога Владимир Павлович" w:date="2023-11-13T18:16:00Z"/>
              </w:rPr>
            </w:pPr>
            <w:del w:id="252" w:author="Дрога Владимир Павлович" w:date="2023-11-13T18:16:00Z">
              <w:r w:rsidDel="002C56F6">
                <w:delText>ЛКК в выпадающий список «Страница» подставляет страницы выбранного раздела.</w:delText>
              </w:r>
            </w:del>
          </w:p>
          <w:p w14:paraId="50766C70" w14:textId="77777777" w:rsidR="008D3D96" w:rsidRDefault="008D3D96" w:rsidP="00AA60D9">
            <w:pPr>
              <w:pStyle w:val="17"/>
              <w:numPr>
                <w:ilvl w:val="0"/>
                <w:numId w:val="174"/>
              </w:numPr>
            </w:pPr>
            <w:r>
              <w:t>ЛКК отображает форму слайда.</w:t>
            </w:r>
          </w:p>
          <w:p w14:paraId="31BBE7B1" w14:textId="69B29A12" w:rsidR="008D3D96" w:rsidRPr="002B2AEF" w:rsidRDefault="008D3D96" w:rsidP="00F714A4">
            <w:pPr>
              <w:pStyle w:val="17"/>
              <w:numPr>
                <w:ilvl w:val="0"/>
                <w:numId w:val="174"/>
              </w:numPr>
              <w:pPrChange w:id="253" w:author="Дрога Владимир Павлович" w:date="2023-11-13T18:18:00Z">
                <w:pPr>
                  <w:pStyle w:val="17"/>
                  <w:numPr>
                    <w:numId w:val="174"/>
                  </w:numPr>
                </w:pPr>
              </w:pPrChange>
            </w:pPr>
            <w:r>
              <w:t xml:space="preserve">ЛКК сохраняет настройки нового сценария для демонстрации в клиентской части </w:t>
            </w:r>
            <w:del w:id="254" w:author="Дрога Владимир Павлович" w:date="2023-11-13T18:18:00Z">
              <w:r w:rsidDel="00F714A4">
                <w:delText xml:space="preserve">тем </w:delText>
              </w:r>
            </w:del>
            <w:r>
              <w:t>пользователям</w:t>
            </w:r>
            <w:del w:id="255" w:author="Дрога Владимир Павлович" w:date="2023-11-13T18:18:00Z">
              <w:r w:rsidDel="00F714A4">
                <w:delText>, которые перейдут на страницу, указанную в сценарии</w:delText>
              </w:r>
            </w:del>
          </w:p>
        </w:tc>
      </w:tr>
      <w:tr w:rsidR="00010611" w:rsidRPr="002472CF" w14:paraId="490B03C7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09637EFA" w14:textId="408F10D0" w:rsidR="00010611" w:rsidRPr="002B2AEF" w:rsidRDefault="00010611" w:rsidP="008D3D96">
            <w:pPr>
              <w:pStyle w:val="afff"/>
            </w:pPr>
            <w:r>
              <w:lastRenderedPageBreak/>
              <w:t>Редактирование сценария</w:t>
            </w:r>
          </w:p>
        </w:tc>
      </w:tr>
      <w:tr w:rsidR="008D3D96" w:rsidRPr="002472CF" w14:paraId="45E8F7A6" w14:textId="440BF12C" w:rsidTr="008D3D96">
        <w:trPr>
          <w:trHeight w:val="402"/>
        </w:trPr>
        <w:tc>
          <w:tcPr>
            <w:tcW w:w="616" w:type="dxa"/>
            <w:vAlign w:val="center"/>
          </w:tcPr>
          <w:p w14:paraId="33CBCCAF" w14:textId="77777777" w:rsidR="008D3D96" w:rsidRPr="00686476" w:rsidRDefault="008D3D96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40" w:type="dxa"/>
            <w:gridSpan w:val="2"/>
          </w:tcPr>
          <w:p w14:paraId="63EA9852" w14:textId="77777777" w:rsidR="008D3D96" w:rsidRDefault="008D3D96" w:rsidP="00AA60D9">
            <w:pPr>
              <w:pStyle w:val="17"/>
              <w:numPr>
                <w:ilvl w:val="0"/>
                <w:numId w:val="176"/>
              </w:numPr>
            </w:pPr>
            <w:r>
              <w:t>Администратор переходит в раздел «Помощь», вкладка «Интерактивный гид».</w:t>
            </w:r>
          </w:p>
          <w:p w14:paraId="39E25E2D" w14:textId="77777777" w:rsidR="008D3D96" w:rsidRDefault="008D3D96" w:rsidP="008D3D96">
            <w:pPr>
              <w:pStyle w:val="17"/>
              <w:numPr>
                <w:ilvl w:val="0"/>
                <w:numId w:val="0"/>
              </w:numPr>
              <w:ind w:left="397"/>
            </w:pPr>
            <w:bookmarkStart w:id="256" w:name="_GoBack"/>
            <w:bookmarkEnd w:id="256"/>
            <w:r>
              <w:t>Администратор выбирает сценарий нажимает на кнопку «Редактировать».</w:t>
            </w:r>
          </w:p>
          <w:p w14:paraId="7CC75037" w14:textId="17905457" w:rsidR="008D3D96" w:rsidRDefault="008D3D96" w:rsidP="008D3D96">
            <w:pPr>
              <w:pStyle w:val="17"/>
              <w:numPr>
                <w:ilvl w:val="0"/>
                <w:numId w:val="0"/>
              </w:numPr>
              <w:ind w:left="397"/>
            </w:pPr>
            <w:r>
              <w:t>Администратор вносит необходимые изменения.</w:t>
            </w:r>
          </w:p>
          <w:p w14:paraId="19B167D4" w14:textId="2B352199" w:rsidR="008D3D96" w:rsidRPr="002B2AEF" w:rsidRDefault="008D3D96" w:rsidP="00AA60D9">
            <w:pPr>
              <w:pStyle w:val="17"/>
              <w:numPr>
                <w:ilvl w:val="0"/>
                <w:numId w:val="174"/>
              </w:numPr>
            </w:pPr>
            <w:r>
              <w:t>Администратор инициирует сохранение сценария</w:t>
            </w:r>
          </w:p>
        </w:tc>
        <w:tc>
          <w:tcPr>
            <w:tcW w:w="7112" w:type="dxa"/>
          </w:tcPr>
          <w:p w14:paraId="41FDC238" w14:textId="77777777" w:rsidR="008D3D96" w:rsidRDefault="008D3D96" w:rsidP="00AA60D9">
            <w:pPr>
              <w:pStyle w:val="17"/>
              <w:numPr>
                <w:ilvl w:val="0"/>
                <w:numId w:val="257"/>
              </w:numPr>
            </w:pPr>
            <w:r>
              <w:t>ЛКК отображает карточку сценария с возможностью редактирования следующей информации:</w:t>
            </w:r>
          </w:p>
          <w:p w14:paraId="3F10BE2D" w14:textId="77777777" w:rsidR="008D3D96" w:rsidRDefault="008D3D96" w:rsidP="008D3D96">
            <w:pPr>
              <w:pStyle w:val="2"/>
            </w:pPr>
            <w:r>
              <w:t>Наименование;</w:t>
            </w:r>
          </w:p>
          <w:p w14:paraId="005CAA67" w14:textId="77777777" w:rsidR="008D3D96" w:rsidRDefault="008D3D96" w:rsidP="008D3D96">
            <w:pPr>
              <w:pStyle w:val="2"/>
            </w:pPr>
            <w:r>
              <w:t>Тип показа;</w:t>
            </w:r>
          </w:p>
          <w:p w14:paraId="7E01F407" w14:textId="77777777" w:rsidR="008D3D96" w:rsidRDefault="008D3D96" w:rsidP="008D3D96">
            <w:pPr>
              <w:pStyle w:val="2"/>
            </w:pPr>
            <w:r>
              <w:t>Период показа (если тип показа «При авторизации в период»)</w:t>
            </w:r>
          </w:p>
          <w:p w14:paraId="2BFB9CBE" w14:textId="77777777" w:rsidR="008D3D96" w:rsidRDefault="008D3D96" w:rsidP="008D3D96">
            <w:pPr>
              <w:pStyle w:val="2"/>
            </w:pPr>
            <w:r>
              <w:t>Слайды (Заголовок, Изображение и Текст)</w:t>
            </w:r>
          </w:p>
          <w:p w14:paraId="19301036" w14:textId="099AED5A" w:rsidR="008D3D96" w:rsidRPr="002B2AEF" w:rsidRDefault="008D3D96" w:rsidP="00AA60D9">
            <w:pPr>
              <w:pStyle w:val="17"/>
              <w:numPr>
                <w:ilvl w:val="0"/>
                <w:numId w:val="174"/>
              </w:numPr>
            </w:pPr>
            <w:r>
              <w:t>ЛКК сохраняет настройки нового сценария</w:t>
            </w:r>
          </w:p>
        </w:tc>
      </w:tr>
      <w:tr w:rsidR="00010611" w:rsidRPr="002472CF" w14:paraId="40B76D0F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25AB891A" w14:textId="0F94DCEC" w:rsidR="00010611" w:rsidRPr="002B2AEF" w:rsidRDefault="00010611" w:rsidP="008D3D96">
            <w:pPr>
              <w:pStyle w:val="afff"/>
            </w:pPr>
            <w:r>
              <w:t>Удаление сценария</w:t>
            </w:r>
          </w:p>
        </w:tc>
      </w:tr>
      <w:tr w:rsidR="008D3D96" w:rsidRPr="002472CF" w14:paraId="299B9220" w14:textId="114861BF" w:rsidTr="008D3D96">
        <w:trPr>
          <w:trHeight w:val="402"/>
        </w:trPr>
        <w:tc>
          <w:tcPr>
            <w:tcW w:w="616" w:type="dxa"/>
            <w:vAlign w:val="center"/>
          </w:tcPr>
          <w:p w14:paraId="4B3BE0E8" w14:textId="77777777" w:rsidR="008D3D96" w:rsidRPr="00686476" w:rsidRDefault="008D3D96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40" w:type="dxa"/>
            <w:gridSpan w:val="2"/>
          </w:tcPr>
          <w:p w14:paraId="7EA2425D" w14:textId="77777777" w:rsidR="008D3D96" w:rsidRPr="004536F9" w:rsidRDefault="008D3D96" w:rsidP="00AA60D9">
            <w:pPr>
              <w:pStyle w:val="17"/>
              <w:numPr>
                <w:ilvl w:val="0"/>
                <w:numId w:val="177"/>
              </w:numPr>
            </w:pPr>
            <w:r w:rsidRPr="004536F9">
              <w:t>Администратор переходит в раздел «Помощь», вкладка «Интерактивный гид».</w:t>
            </w:r>
          </w:p>
          <w:p w14:paraId="31D8E6D7" w14:textId="77777777" w:rsidR="008D3D96" w:rsidRPr="004536F9" w:rsidRDefault="008D3D96" w:rsidP="008D3D96">
            <w:pPr>
              <w:pStyle w:val="17"/>
              <w:numPr>
                <w:ilvl w:val="0"/>
                <w:numId w:val="0"/>
              </w:numPr>
              <w:ind w:left="397"/>
            </w:pPr>
            <w:r w:rsidRPr="004536F9">
              <w:t>Администратор выбирает сценарий нажимает на кнопку «Удалить».</w:t>
            </w:r>
          </w:p>
          <w:p w14:paraId="7409735C" w14:textId="35726D99" w:rsidR="008D3D96" w:rsidRPr="002B2AEF" w:rsidRDefault="008D3D96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>Администратор нажимает кнопку «Удалить»</w:t>
            </w:r>
          </w:p>
        </w:tc>
        <w:tc>
          <w:tcPr>
            <w:tcW w:w="7112" w:type="dxa"/>
          </w:tcPr>
          <w:p w14:paraId="0EF5B36B" w14:textId="77777777" w:rsidR="008D3D96" w:rsidRPr="004536F9" w:rsidRDefault="008D3D96" w:rsidP="00AA60D9">
            <w:pPr>
              <w:pStyle w:val="17"/>
              <w:numPr>
                <w:ilvl w:val="0"/>
                <w:numId w:val="258"/>
              </w:numPr>
            </w:pPr>
            <w:r w:rsidRPr="004536F9">
              <w:t>ЛКК отображает окно подтверждения удаления с кнопками «Удалить» и «Закрыть».</w:t>
            </w:r>
          </w:p>
          <w:p w14:paraId="20DAA2BF" w14:textId="6B5B1674" w:rsidR="008D3D96" w:rsidRPr="002B2AEF" w:rsidRDefault="008D3D96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>ЛКК удаляет запись о сценарии</w:t>
            </w:r>
            <w:r>
              <w:t xml:space="preserve"> и</w:t>
            </w:r>
            <w:r w:rsidRPr="004536F9">
              <w:t xml:space="preserve"> обновляет страницу «Сценарии»</w:t>
            </w:r>
          </w:p>
        </w:tc>
      </w:tr>
      <w:tr w:rsidR="00010611" w:rsidRPr="002472CF" w14:paraId="10EEFD5A" w14:textId="77777777" w:rsidTr="00010611">
        <w:trPr>
          <w:trHeight w:val="402"/>
        </w:trPr>
        <w:tc>
          <w:tcPr>
            <w:tcW w:w="15168" w:type="dxa"/>
            <w:gridSpan w:val="4"/>
            <w:vAlign w:val="center"/>
          </w:tcPr>
          <w:p w14:paraId="18F1D7C2" w14:textId="6E7C0D5B" w:rsidR="00010611" w:rsidRPr="002B2AEF" w:rsidRDefault="00010611" w:rsidP="008D3D96">
            <w:pPr>
              <w:pStyle w:val="afff"/>
            </w:pPr>
            <w:r>
              <w:t>Публикация/Снятие с публикации сценария</w:t>
            </w:r>
          </w:p>
        </w:tc>
      </w:tr>
      <w:tr w:rsidR="008D3D96" w:rsidRPr="002472CF" w14:paraId="2328EF48" w14:textId="6C012286" w:rsidTr="008D3D96">
        <w:trPr>
          <w:trHeight w:val="402"/>
        </w:trPr>
        <w:tc>
          <w:tcPr>
            <w:tcW w:w="616" w:type="dxa"/>
            <w:vAlign w:val="center"/>
          </w:tcPr>
          <w:p w14:paraId="587AFAC0" w14:textId="77777777" w:rsidR="008D3D96" w:rsidRPr="00686476" w:rsidRDefault="008D3D96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25" w:type="dxa"/>
          </w:tcPr>
          <w:p w14:paraId="6AE0A9A0" w14:textId="77777777" w:rsidR="008D3D96" w:rsidRDefault="008D3D96" w:rsidP="008D3D96">
            <w:pPr>
              <w:pStyle w:val="17"/>
              <w:numPr>
                <w:ilvl w:val="0"/>
                <w:numId w:val="0"/>
              </w:numPr>
            </w:pPr>
            <w:r>
              <w:t>Администратор:</w:t>
            </w:r>
          </w:p>
          <w:p w14:paraId="5BAAD994" w14:textId="4CBA2C5E" w:rsidR="008D3D96" w:rsidRDefault="008D3D96" w:rsidP="008D3D96">
            <w:pPr>
              <w:pStyle w:val="13"/>
            </w:pPr>
            <w:r>
              <w:t>переходит в раздел «Помощь», вкладка «Интерактивный гид»;</w:t>
            </w:r>
          </w:p>
          <w:p w14:paraId="4469E1ED" w14:textId="3B0F3A6D" w:rsidR="008D3D96" w:rsidRDefault="008D3D96" w:rsidP="008D3D96">
            <w:pPr>
              <w:pStyle w:val="13"/>
            </w:pPr>
            <w:r>
              <w:t>открывает карточку сценария;</w:t>
            </w:r>
          </w:p>
          <w:p w14:paraId="7069BA9C" w14:textId="5260B02D" w:rsidR="008D3D96" w:rsidRPr="002B2AEF" w:rsidRDefault="008D3D96" w:rsidP="008D3D96">
            <w:pPr>
              <w:pStyle w:val="13"/>
            </w:pPr>
            <w:r>
              <w:t>нажимает кнопку «Опубликовать»</w:t>
            </w:r>
          </w:p>
        </w:tc>
        <w:tc>
          <w:tcPr>
            <w:tcW w:w="7127" w:type="dxa"/>
            <w:gridSpan w:val="2"/>
          </w:tcPr>
          <w:p w14:paraId="2B0728EF" w14:textId="77777777" w:rsidR="008D3D96" w:rsidRDefault="008D3D96" w:rsidP="008D3D96">
            <w:pPr>
              <w:pStyle w:val="17"/>
              <w:numPr>
                <w:ilvl w:val="0"/>
                <w:numId w:val="0"/>
              </w:numPr>
            </w:pPr>
            <w:r>
              <w:t xml:space="preserve">ЛКК: </w:t>
            </w:r>
          </w:p>
          <w:p w14:paraId="25FE1C40" w14:textId="0DEB7AF5" w:rsidR="008D3D96" w:rsidRDefault="008D3D96" w:rsidP="008D3D96">
            <w:pPr>
              <w:pStyle w:val="13"/>
            </w:pPr>
            <w:r>
              <w:t>изменяет признак «Опубликован» на значение «Да»;</w:t>
            </w:r>
          </w:p>
          <w:p w14:paraId="208E7FF2" w14:textId="1DD8C15A" w:rsidR="008D3D96" w:rsidRDefault="008D3D96" w:rsidP="008D3D96">
            <w:pPr>
              <w:pStyle w:val="13"/>
            </w:pPr>
            <w:r>
              <w:t>отображает сценарий в клиентской части в соответствии с типом показа;</w:t>
            </w:r>
          </w:p>
          <w:p w14:paraId="029650EA" w14:textId="1F7E63F4" w:rsidR="008D3D96" w:rsidRPr="002B2AEF" w:rsidRDefault="008D3D96" w:rsidP="008D3D96">
            <w:pPr>
              <w:pStyle w:val="13"/>
            </w:pPr>
            <w:r>
              <w:t>выводит сообщению администратору об успешной публикации сценария</w:t>
            </w:r>
          </w:p>
        </w:tc>
      </w:tr>
      <w:tr w:rsidR="002001FD" w:rsidRPr="002472CF" w14:paraId="3ED79A99" w14:textId="0289A5B0" w:rsidTr="000C16F8">
        <w:trPr>
          <w:trHeight w:val="402"/>
        </w:trPr>
        <w:tc>
          <w:tcPr>
            <w:tcW w:w="15168" w:type="dxa"/>
            <w:gridSpan w:val="4"/>
            <w:vAlign w:val="center"/>
          </w:tcPr>
          <w:p w14:paraId="75A60BC1" w14:textId="3F5AC86C" w:rsidR="002001FD" w:rsidRDefault="002001FD" w:rsidP="008D3D96">
            <w:pPr>
              <w:pStyle w:val="afff"/>
            </w:pPr>
            <w:r>
              <w:t>Общие требования</w:t>
            </w:r>
          </w:p>
        </w:tc>
      </w:tr>
      <w:tr w:rsidR="002001FD" w:rsidRPr="002472CF" w14:paraId="1E235D96" w14:textId="3A946850" w:rsidTr="000C16F8">
        <w:trPr>
          <w:trHeight w:val="402"/>
        </w:trPr>
        <w:tc>
          <w:tcPr>
            <w:tcW w:w="616" w:type="dxa"/>
            <w:vAlign w:val="center"/>
          </w:tcPr>
          <w:p w14:paraId="31417DF5" w14:textId="77777777" w:rsidR="002001FD" w:rsidRPr="00686476" w:rsidRDefault="002001FD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14552" w:type="dxa"/>
            <w:gridSpan w:val="3"/>
          </w:tcPr>
          <w:p w14:paraId="6A729396" w14:textId="3E8FBAF6" w:rsidR="002001FD" w:rsidRDefault="002001FD" w:rsidP="002001FD">
            <w:pPr>
              <w:pStyle w:val="17"/>
              <w:numPr>
                <w:ilvl w:val="0"/>
                <w:numId w:val="0"/>
              </w:numPr>
            </w:pPr>
            <w:r>
              <w:t>Проверка 1 таблицы 22</w:t>
            </w:r>
          </w:p>
        </w:tc>
      </w:tr>
      <w:tr w:rsidR="002001FD" w:rsidRPr="002472CF" w14:paraId="5B321125" w14:textId="09DB3DFE" w:rsidTr="008D3D96">
        <w:trPr>
          <w:trHeight w:val="402"/>
        </w:trPr>
        <w:tc>
          <w:tcPr>
            <w:tcW w:w="616" w:type="dxa"/>
            <w:vAlign w:val="center"/>
          </w:tcPr>
          <w:p w14:paraId="4EC02F4D" w14:textId="77777777" w:rsidR="002001FD" w:rsidRPr="00686476" w:rsidRDefault="002001FD" w:rsidP="00AA60D9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40" w:type="dxa"/>
            <w:gridSpan w:val="2"/>
          </w:tcPr>
          <w:p w14:paraId="3DE37CA8" w14:textId="657D72B7" w:rsidR="002001FD" w:rsidRDefault="002001FD" w:rsidP="002001FD">
            <w:pPr>
              <w:pStyle w:val="17"/>
              <w:numPr>
                <w:ilvl w:val="0"/>
                <w:numId w:val="0"/>
              </w:numPr>
            </w:pPr>
            <w:r>
              <w:t>Перейти в раздел «Помощь»</w:t>
            </w:r>
          </w:p>
        </w:tc>
        <w:tc>
          <w:tcPr>
            <w:tcW w:w="7112" w:type="dxa"/>
          </w:tcPr>
          <w:p w14:paraId="3AE5E57B" w14:textId="00FBBF5A" w:rsidR="002001FD" w:rsidRDefault="002001FD" w:rsidP="002001FD">
            <w:pPr>
              <w:pStyle w:val="17"/>
              <w:numPr>
                <w:ilvl w:val="0"/>
                <w:numId w:val="0"/>
              </w:numPr>
            </w:pPr>
            <w:r>
              <w:t>Отображ</w:t>
            </w:r>
            <w:r w:rsidR="00D812F9">
              <w:t>ается форма, соответствующая утвержденным макетам</w:t>
            </w:r>
          </w:p>
        </w:tc>
      </w:tr>
    </w:tbl>
    <w:p w14:paraId="40C12985" w14:textId="256751F7" w:rsidR="009E64BE" w:rsidRDefault="009E64BE" w:rsidP="009E64BE">
      <w:pPr>
        <w:pStyle w:val="24"/>
      </w:pPr>
      <w:bookmarkStart w:id="257" w:name="_Toc149855562"/>
      <w:r>
        <w:t xml:space="preserve">Требования к функциям, выполняемым системой в части </w:t>
      </w:r>
      <w:r w:rsidRPr="00154420">
        <w:t xml:space="preserve">работы с </w:t>
      </w:r>
      <w:r>
        <w:t xml:space="preserve">клиентскими </w:t>
      </w:r>
      <w:r w:rsidRPr="00154420">
        <w:t xml:space="preserve">обращениями, </w:t>
      </w:r>
      <w:r>
        <w:t xml:space="preserve">договорами </w:t>
      </w:r>
      <w:r w:rsidRPr="00154420">
        <w:t>холодного водоснабжения/водоотведения</w:t>
      </w:r>
      <w:bookmarkEnd w:id="257"/>
    </w:p>
    <w:p w14:paraId="4D629DCC" w14:textId="11D7C52B" w:rsidR="009E64BE" w:rsidRDefault="009E64BE" w:rsidP="009E64BE">
      <w:pPr>
        <w:pStyle w:val="33"/>
      </w:pPr>
      <w:bookmarkStart w:id="258" w:name="_Toc149855563"/>
      <w:r w:rsidRPr="002472CF">
        <w:t xml:space="preserve">Проверка </w:t>
      </w:r>
      <w:r>
        <w:t>реализации требований к подсистеме «Договоры»</w:t>
      </w:r>
      <w:bookmarkEnd w:id="258"/>
    </w:p>
    <w:p w14:paraId="5B4C6F2D" w14:textId="0160D2B5" w:rsidR="009E64BE" w:rsidRDefault="009E64BE" w:rsidP="009E64BE">
      <w:pPr>
        <w:pStyle w:val="a6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_Ref147496779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226F6B">
        <w:t>22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«Договоры».</w:t>
      </w:r>
    </w:p>
    <w:p w14:paraId="1E5209E9" w14:textId="1BE5D0C8" w:rsidR="009E64BE" w:rsidRPr="006E5ECA" w:rsidRDefault="009E64BE" w:rsidP="009E64BE">
      <w:pPr>
        <w:pStyle w:val="affe"/>
      </w:pPr>
      <w:bookmarkStart w:id="259" w:name="_Ref147496779"/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22</w:t>
        </w:r>
      </w:fldSimple>
      <w:r>
        <w:t xml:space="preserve"> – Методика проверки реализации </w:t>
      </w:r>
      <w:r w:rsidR="00010611">
        <w:t>требований к подсистеме «Договоры»</w:t>
      </w:r>
      <w:bookmarkEnd w:id="259"/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10"/>
        <w:gridCol w:w="45"/>
        <w:gridCol w:w="9"/>
        <w:gridCol w:w="21"/>
        <w:gridCol w:w="7067"/>
      </w:tblGrid>
      <w:tr w:rsidR="00010611" w:rsidRPr="002472CF" w14:paraId="1368BCC9" w14:textId="77777777" w:rsidTr="00010611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0CA21C0" w14:textId="77777777" w:rsidR="00010611" w:rsidRPr="002472CF" w:rsidRDefault="00010611" w:rsidP="00010611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3"/>
            <w:shd w:val="clear" w:color="auto" w:fill="auto"/>
            <w:vAlign w:val="center"/>
          </w:tcPr>
          <w:p w14:paraId="757DACD8" w14:textId="77777777" w:rsidR="00010611" w:rsidRPr="002472CF" w:rsidRDefault="00010611" w:rsidP="00010611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715CE276" w14:textId="77777777" w:rsidR="00010611" w:rsidRPr="002472CF" w:rsidRDefault="00010611" w:rsidP="00010611">
            <w:pPr>
              <w:pStyle w:val="afe"/>
            </w:pPr>
            <w:r w:rsidRPr="002472CF">
              <w:t>Ожидаемый результат</w:t>
            </w:r>
          </w:p>
        </w:tc>
      </w:tr>
      <w:tr w:rsidR="00010611" w:rsidRPr="002472CF" w14:paraId="41490C15" w14:textId="77777777" w:rsidTr="00010611">
        <w:trPr>
          <w:trHeight w:val="402"/>
        </w:trPr>
        <w:tc>
          <w:tcPr>
            <w:tcW w:w="15168" w:type="dxa"/>
            <w:gridSpan w:val="6"/>
            <w:vAlign w:val="center"/>
          </w:tcPr>
          <w:p w14:paraId="77884196" w14:textId="1EF81800" w:rsidR="00010611" w:rsidRPr="002B2AEF" w:rsidRDefault="00010611" w:rsidP="00732539">
            <w:pPr>
              <w:pStyle w:val="afff"/>
            </w:pPr>
            <w:r>
              <w:t>Добавление договора или ЛС к УЗ</w:t>
            </w:r>
          </w:p>
        </w:tc>
      </w:tr>
      <w:tr w:rsidR="00732539" w:rsidRPr="002472CF" w14:paraId="5166DEE6" w14:textId="5CD6EFB1" w:rsidTr="00732539">
        <w:trPr>
          <w:trHeight w:val="402"/>
        </w:trPr>
        <w:tc>
          <w:tcPr>
            <w:tcW w:w="616" w:type="dxa"/>
            <w:vAlign w:val="center"/>
          </w:tcPr>
          <w:p w14:paraId="2A614D62" w14:textId="77777777" w:rsidR="00732539" w:rsidRPr="00686476" w:rsidRDefault="00732539" w:rsidP="00AA60D9">
            <w:pPr>
              <w:pStyle w:val="a1"/>
              <w:numPr>
                <w:ilvl w:val="0"/>
                <w:numId w:val="219"/>
              </w:numPr>
            </w:pPr>
          </w:p>
        </w:tc>
        <w:tc>
          <w:tcPr>
            <w:tcW w:w="7485" w:type="dxa"/>
            <w:gridSpan w:val="4"/>
          </w:tcPr>
          <w:p w14:paraId="393E6AED" w14:textId="77777777" w:rsidR="00732539" w:rsidRDefault="00732539" w:rsidP="00AA60D9">
            <w:pPr>
              <w:pStyle w:val="17"/>
              <w:numPr>
                <w:ilvl w:val="0"/>
                <w:numId w:val="178"/>
              </w:numPr>
            </w:pPr>
            <w:r w:rsidRPr="002E7941">
              <w:t>Пользователь открывает страницу «Договоры».</w:t>
            </w:r>
          </w:p>
          <w:p w14:paraId="44837AFE" w14:textId="7EAEA6B0" w:rsidR="00732539" w:rsidRDefault="00732539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6B0C7390" w14:textId="77777777" w:rsidR="00732539" w:rsidRDefault="00732539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179F32A7" w14:textId="5C7F41A4" w:rsidR="00732539" w:rsidRPr="002B2AEF" w:rsidRDefault="00732539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67" w:type="dxa"/>
          </w:tcPr>
          <w:p w14:paraId="28F8C5D1" w14:textId="57875AAE" w:rsidR="00732539" w:rsidRDefault="00732539" w:rsidP="00AA60D9">
            <w:pPr>
              <w:pStyle w:val="17"/>
              <w:numPr>
                <w:ilvl w:val="0"/>
                <w:numId w:val="259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62689471" w14:textId="77777777" w:rsidR="00732539" w:rsidRDefault="00732539" w:rsidP="00AA60D9">
            <w:pPr>
              <w:pStyle w:val="17"/>
              <w:numPr>
                <w:ilvl w:val="0"/>
                <w:numId w:val="259"/>
              </w:numPr>
            </w:pPr>
            <w:r w:rsidRPr="00336F61">
              <w:t>ЛКК отображает список договоров.</w:t>
            </w:r>
          </w:p>
          <w:p w14:paraId="12FED94E" w14:textId="77777777" w:rsidR="00732539" w:rsidRDefault="00732539" w:rsidP="00AA60D9">
            <w:pPr>
              <w:pStyle w:val="17"/>
              <w:numPr>
                <w:ilvl w:val="0"/>
                <w:numId w:val="259"/>
              </w:numPr>
            </w:pPr>
            <w:r w:rsidRPr="00336F61">
              <w:t>ЛКК отображает форму добавления договора к УЗ.</w:t>
            </w:r>
          </w:p>
          <w:p w14:paraId="05B9EE43" w14:textId="77777777" w:rsidR="00732539" w:rsidRDefault="00732539" w:rsidP="00AA60D9">
            <w:pPr>
              <w:pStyle w:val="17"/>
              <w:numPr>
                <w:ilvl w:val="0"/>
                <w:numId w:val="259"/>
              </w:numPr>
            </w:pPr>
            <w:r w:rsidRPr="00336F61">
              <w:t>ЛКК просит ввести номер договора/ЛС и номер прибора учета</w:t>
            </w:r>
          </w:p>
          <w:p w14:paraId="3CB65096" w14:textId="03985322" w:rsidR="00732539" w:rsidRPr="002B2AEF" w:rsidRDefault="00732539" w:rsidP="00732539">
            <w:pPr>
              <w:pStyle w:val="17"/>
              <w:numPr>
                <w:ilvl w:val="0"/>
                <w:numId w:val="0"/>
              </w:numPr>
              <w:ind w:left="397"/>
            </w:pPr>
            <w:r w:rsidRPr="00336F61">
              <w:t>ЛКК добавляет договор к УЗ Пользователя</w:t>
            </w:r>
          </w:p>
        </w:tc>
      </w:tr>
      <w:tr w:rsidR="00010611" w:rsidRPr="002472CF" w14:paraId="3A477005" w14:textId="77777777" w:rsidTr="00010611">
        <w:trPr>
          <w:trHeight w:val="402"/>
        </w:trPr>
        <w:tc>
          <w:tcPr>
            <w:tcW w:w="15168" w:type="dxa"/>
            <w:gridSpan w:val="6"/>
            <w:vAlign w:val="center"/>
          </w:tcPr>
          <w:p w14:paraId="2F0DAA35" w14:textId="5B0CBF81" w:rsidR="00010611" w:rsidRPr="002B2AEF" w:rsidRDefault="00010611" w:rsidP="00732539">
            <w:pPr>
              <w:pStyle w:val="afff"/>
            </w:pPr>
            <w:r>
              <w:t>Удаление договора из УЗ</w:t>
            </w:r>
          </w:p>
        </w:tc>
      </w:tr>
      <w:tr w:rsidR="00732539" w:rsidRPr="002472CF" w14:paraId="61BCBC1F" w14:textId="512A9DF7" w:rsidTr="00732539">
        <w:trPr>
          <w:trHeight w:val="402"/>
        </w:trPr>
        <w:tc>
          <w:tcPr>
            <w:tcW w:w="616" w:type="dxa"/>
            <w:vAlign w:val="center"/>
          </w:tcPr>
          <w:p w14:paraId="61A15591" w14:textId="77777777" w:rsidR="00732539" w:rsidRPr="00686476" w:rsidRDefault="00732539" w:rsidP="00AA60D9">
            <w:pPr>
              <w:pStyle w:val="a1"/>
              <w:numPr>
                <w:ilvl w:val="0"/>
                <w:numId w:val="219"/>
              </w:numPr>
            </w:pPr>
          </w:p>
        </w:tc>
        <w:tc>
          <w:tcPr>
            <w:tcW w:w="7455" w:type="dxa"/>
            <w:gridSpan w:val="2"/>
          </w:tcPr>
          <w:p w14:paraId="3A43547B" w14:textId="77777777" w:rsidR="00732539" w:rsidRPr="009B4F9A" w:rsidRDefault="00732539" w:rsidP="00AA60D9">
            <w:pPr>
              <w:pStyle w:val="17"/>
              <w:numPr>
                <w:ilvl w:val="0"/>
                <w:numId w:val="179"/>
              </w:numPr>
            </w:pPr>
            <w:r w:rsidRPr="009B4F9A">
              <w:t>Пользователь открывает страницу «Договоры».</w:t>
            </w:r>
          </w:p>
          <w:p w14:paraId="4AEC2E65" w14:textId="31653D00" w:rsidR="00732539" w:rsidRPr="002B2AEF" w:rsidRDefault="00732539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97" w:type="dxa"/>
            <w:gridSpan w:val="3"/>
          </w:tcPr>
          <w:p w14:paraId="09B43AB2" w14:textId="13FD2782" w:rsidR="00732539" w:rsidRDefault="00732539" w:rsidP="00AA60D9">
            <w:pPr>
              <w:pStyle w:val="17"/>
              <w:numPr>
                <w:ilvl w:val="0"/>
                <w:numId w:val="260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6AFB0031" w14:textId="60F48E9D" w:rsidR="00732539" w:rsidRPr="002B2AEF" w:rsidRDefault="00732539" w:rsidP="00AA60D9">
            <w:pPr>
              <w:pStyle w:val="17"/>
              <w:numPr>
                <w:ilvl w:val="0"/>
                <w:numId w:val="260"/>
              </w:numPr>
            </w:pPr>
            <w:r>
              <w:t>ЛКК удаляет договор из УЗ Пользователя</w:t>
            </w:r>
          </w:p>
        </w:tc>
      </w:tr>
      <w:tr w:rsidR="00010611" w:rsidRPr="002472CF" w14:paraId="7CA276F5" w14:textId="77777777" w:rsidTr="00010611">
        <w:trPr>
          <w:trHeight w:val="402"/>
        </w:trPr>
        <w:tc>
          <w:tcPr>
            <w:tcW w:w="15168" w:type="dxa"/>
            <w:gridSpan w:val="6"/>
            <w:vAlign w:val="center"/>
          </w:tcPr>
          <w:p w14:paraId="56971236" w14:textId="2E49B546" w:rsidR="00010611" w:rsidRPr="002B2AEF" w:rsidRDefault="00010611" w:rsidP="00732539">
            <w:pPr>
              <w:pStyle w:val="afff"/>
            </w:pPr>
            <w:r>
              <w:t>Просмотр договоров</w:t>
            </w:r>
          </w:p>
        </w:tc>
      </w:tr>
      <w:tr w:rsidR="00732539" w:rsidRPr="002472CF" w14:paraId="30A465BB" w14:textId="359830BD" w:rsidTr="00732539">
        <w:trPr>
          <w:trHeight w:val="402"/>
        </w:trPr>
        <w:tc>
          <w:tcPr>
            <w:tcW w:w="616" w:type="dxa"/>
            <w:vAlign w:val="center"/>
          </w:tcPr>
          <w:p w14:paraId="7FBA90EF" w14:textId="77777777" w:rsidR="00732539" w:rsidRPr="00686476" w:rsidRDefault="00732539" w:rsidP="00AA60D9">
            <w:pPr>
              <w:pStyle w:val="a1"/>
              <w:numPr>
                <w:ilvl w:val="0"/>
                <w:numId w:val="219"/>
              </w:numPr>
            </w:pPr>
          </w:p>
        </w:tc>
        <w:tc>
          <w:tcPr>
            <w:tcW w:w="7410" w:type="dxa"/>
          </w:tcPr>
          <w:p w14:paraId="1B8DBA1A" w14:textId="77777777" w:rsidR="00732539" w:rsidRDefault="00732539" w:rsidP="00AA60D9">
            <w:pPr>
              <w:pStyle w:val="17"/>
              <w:numPr>
                <w:ilvl w:val="0"/>
                <w:numId w:val="180"/>
              </w:numPr>
            </w:pPr>
            <w:r w:rsidRPr="002E7941">
              <w:t>Пользователь открывает страницу «Договоры».</w:t>
            </w:r>
          </w:p>
          <w:p w14:paraId="72BC41C1" w14:textId="606C0F7F" w:rsidR="00732539" w:rsidRDefault="00732539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2D5F0089" w14:textId="1EB1AF76" w:rsidR="00732539" w:rsidRPr="002B2AEF" w:rsidRDefault="00732539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42" w:type="dxa"/>
            <w:gridSpan w:val="4"/>
          </w:tcPr>
          <w:p w14:paraId="0E39F134" w14:textId="45015D7B" w:rsidR="00732539" w:rsidRDefault="00732539" w:rsidP="00AA60D9">
            <w:pPr>
              <w:pStyle w:val="17"/>
              <w:numPr>
                <w:ilvl w:val="0"/>
                <w:numId w:val="261"/>
              </w:numPr>
            </w:pPr>
            <w:r w:rsidRPr="00336F61">
              <w:t>ЛКК совершает запрос на просмотр договоро</w:t>
            </w:r>
            <w:r>
              <w:t>в.</w:t>
            </w:r>
          </w:p>
          <w:p w14:paraId="673923EE" w14:textId="77777777" w:rsidR="00732539" w:rsidRDefault="00732539" w:rsidP="00AA60D9">
            <w:pPr>
              <w:pStyle w:val="17"/>
              <w:numPr>
                <w:ilvl w:val="0"/>
                <w:numId w:val="261"/>
              </w:numPr>
            </w:pPr>
            <w:r w:rsidRPr="00336F61">
              <w:t>ЛКК отображает список договоров.</w:t>
            </w:r>
          </w:p>
          <w:p w14:paraId="2A928C9E" w14:textId="21A5115E" w:rsidR="00732539" w:rsidRPr="002B2AEF" w:rsidRDefault="00732539" w:rsidP="00AA60D9">
            <w:pPr>
              <w:pStyle w:val="17"/>
              <w:numPr>
                <w:ilvl w:val="0"/>
                <w:numId w:val="261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D812F9" w:rsidRPr="002472CF" w14:paraId="6B3EA450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7F654616" w14:textId="50564064" w:rsidR="00D812F9" w:rsidRPr="002E7941" w:rsidRDefault="00D812F9" w:rsidP="00732539">
            <w:pPr>
              <w:pStyle w:val="afff"/>
            </w:pPr>
            <w:r>
              <w:t>Общ</w:t>
            </w:r>
            <w:r w:rsidR="00BC55EF">
              <w:t xml:space="preserve">ие </w:t>
            </w:r>
            <w:commentRangeStart w:id="260"/>
            <w:r w:rsidR="00BC55EF">
              <w:t>требования</w:t>
            </w:r>
            <w:commentRangeEnd w:id="260"/>
            <w:r w:rsidR="00BC55EF" w:rsidRPr="00732539">
              <w:commentReference w:id="260"/>
            </w:r>
          </w:p>
        </w:tc>
      </w:tr>
      <w:tr w:rsidR="00D812F9" w:rsidRPr="002472CF" w14:paraId="6C75A3EC" w14:textId="77777777" w:rsidTr="00755260">
        <w:trPr>
          <w:trHeight w:val="402"/>
        </w:trPr>
        <w:tc>
          <w:tcPr>
            <w:tcW w:w="616" w:type="dxa"/>
            <w:vAlign w:val="center"/>
          </w:tcPr>
          <w:p w14:paraId="6A51BD21" w14:textId="77777777" w:rsidR="00D812F9" w:rsidRPr="00686476" w:rsidRDefault="00D812F9" w:rsidP="00AA60D9">
            <w:pPr>
              <w:pStyle w:val="a1"/>
              <w:numPr>
                <w:ilvl w:val="0"/>
                <w:numId w:val="219"/>
              </w:numPr>
            </w:pPr>
          </w:p>
        </w:tc>
        <w:tc>
          <w:tcPr>
            <w:tcW w:w="14552" w:type="dxa"/>
            <w:gridSpan w:val="5"/>
          </w:tcPr>
          <w:p w14:paraId="5CD18203" w14:textId="16AA88DB" w:rsidR="00D812F9" w:rsidRPr="002E7941" w:rsidRDefault="00BC55EF" w:rsidP="00BC55EF">
            <w:pPr>
              <w:pStyle w:val="17"/>
              <w:numPr>
                <w:ilvl w:val="0"/>
                <w:numId w:val="0"/>
              </w:numPr>
            </w:pPr>
            <w:r>
              <w:t>Выполнить проверку 1 таблицы 22</w:t>
            </w:r>
          </w:p>
        </w:tc>
      </w:tr>
      <w:tr w:rsidR="00D812F9" w:rsidRPr="002472CF" w14:paraId="5D1FAA8E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77CBB65B" w14:textId="57A0F58D" w:rsidR="00D812F9" w:rsidRPr="002E7941" w:rsidRDefault="00D812F9" w:rsidP="00732539">
            <w:pPr>
              <w:pStyle w:val="afff"/>
            </w:pPr>
            <w:r>
              <w:t>Требования к экранным формам</w:t>
            </w:r>
          </w:p>
        </w:tc>
      </w:tr>
      <w:tr w:rsidR="00BC55EF" w:rsidRPr="002472CF" w14:paraId="132FE362" w14:textId="54423E00" w:rsidTr="00732539">
        <w:trPr>
          <w:trHeight w:val="402"/>
        </w:trPr>
        <w:tc>
          <w:tcPr>
            <w:tcW w:w="616" w:type="dxa"/>
            <w:vAlign w:val="center"/>
          </w:tcPr>
          <w:p w14:paraId="7DAE6C78" w14:textId="77777777" w:rsidR="00BC55EF" w:rsidRPr="00686476" w:rsidRDefault="00BC55EF" w:rsidP="00AA60D9">
            <w:pPr>
              <w:pStyle w:val="a1"/>
              <w:numPr>
                <w:ilvl w:val="0"/>
                <w:numId w:val="219"/>
              </w:numPr>
            </w:pPr>
          </w:p>
        </w:tc>
        <w:tc>
          <w:tcPr>
            <w:tcW w:w="7410" w:type="dxa"/>
          </w:tcPr>
          <w:p w14:paraId="27842298" w14:textId="6097D392" w:rsidR="00BC55EF" w:rsidRPr="002E7941" w:rsidRDefault="00BC55EF" w:rsidP="00BC55EF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42" w:type="dxa"/>
            <w:gridSpan w:val="4"/>
          </w:tcPr>
          <w:p w14:paraId="0C515B92" w14:textId="055D67C6" w:rsidR="00BC55EF" w:rsidRPr="002E7941" w:rsidRDefault="00BC55EF" w:rsidP="00BC55EF">
            <w:pPr>
              <w:pStyle w:val="17"/>
              <w:numPr>
                <w:ilvl w:val="0"/>
                <w:numId w:val="0"/>
              </w:numPr>
            </w:pPr>
            <w:r>
              <w:t xml:space="preserve">Отображаемые формы соответствуют </w:t>
            </w:r>
            <w:r w:rsidR="00732539">
              <w:t>согласованным макетам</w:t>
            </w:r>
          </w:p>
        </w:tc>
      </w:tr>
    </w:tbl>
    <w:p w14:paraId="58E9A9A1" w14:textId="4EDDA213" w:rsidR="00A16778" w:rsidRDefault="00A16778" w:rsidP="0040382B">
      <w:pPr>
        <w:pStyle w:val="33"/>
      </w:pPr>
      <w:bookmarkStart w:id="261" w:name="_Toc149855564"/>
      <w:r>
        <w:t>Проверка реализации требований к подсистеме «Оплата»</w:t>
      </w:r>
      <w:bookmarkEnd w:id="261"/>
    </w:p>
    <w:p w14:paraId="32457FE6" w14:textId="61323C5F" w:rsidR="000C16F8" w:rsidRDefault="000C16F8" w:rsidP="000C16F8">
      <w:pPr>
        <w:pStyle w:val="a6"/>
      </w:pPr>
      <w:r>
        <w:t xml:space="preserve">В таблице </w:t>
      </w:r>
      <w:r w:rsidR="00732539">
        <w:t>23</w:t>
      </w:r>
      <w:r>
        <w:t xml:space="preserve"> представлены методики проверки выполнения требований к подсистеме «</w:t>
      </w:r>
      <w:r w:rsidR="00732539">
        <w:t>Оплата</w:t>
      </w:r>
      <w:r>
        <w:t>».</w:t>
      </w:r>
    </w:p>
    <w:p w14:paraId="2F486B41" w14:textId="21D989B1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23</w:t>
        </w:r>
      </w:fldSimple>
      <w:r>
        <w:t xml:space="preserve"> – Методика проверки реализации требований к подсистеме «</w:t>
      </w:r>
      <w:r w:rsidR="00732539">
        <w:t>Оплата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184"/>
      </w:tblGrid>
      <w:tr w:rsidR="000C16F8" w:rsidRPr="002472CF" w14:paraId="6FC95523" w14:textId="77777777" w:rsidTr="002745B3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08476825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368" w:type="dxa"/>
            <w:shd w:val="clear" w:color="auto" w:fill="auto"/>
            <w:vAlign w:val="center"/>
          </w:tcPr>
          <w:p w14:paraId="36730A84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184" w:type="dxa"/>
            <w:shd w:val="clear" w:color="auto" w:fill="auto"/>
            <w:vAlign w:val="center"/>
          </w:tcPr>
          <w:p w14:paraId="766730D5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7510C335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19D40000" w14:textId="77777777" w:rsidR="000C16F8" w:rsidRPr="002B2AEF" w:rsidRDefault="000C16F8" w:rsidP="00732539">
            <w:pPr>
              <w:pStyle w:val="afff"/>
            </w:pPr>
            <w:r>
              <w:t>Добавление договора или ЛС к УЗ</w:t>
            </w:r>
          </w:p>
        </w:tc>
      </w:tr>
      <w:tr w:rsidR="002745B3" w:rsidRPr="002472CF" w14:paraId="1FDAD081" w14:textId="69B123E5" w:rsidTr="002745B3">
        <w:trPr>
          <w:trHeight w:val="402"/>
        </w:trPr>
        <w:tc>
          <w:tcPr>
            <w:tcW w:w="616" w:type="dxa"/>
            <w:vAlign w:val="center"/>
          </w:tcPr>
          <w:p w14:paraId="1F1DC5D6" w14:textId="77777777" w:rsidR="002745B3" w:rsidRPr="00686476" w:rsidRDefault="002745B3" w:rsidP="00AA60D9">
            <w:pPr>
              <w:pStyle w:val="a1"/>
              <w:numPr>
                <w:ilvl w:val="0"/>
                <w:numId w:val="263"/>
              </w:numPr>
            </w:pPr>
          </w:p>
        </w:tc>
        <w:tc>
          <w:tcPr>
            <w:tcW w:w="7368" w:type="dxa"/>
          </w:tcPr>
          <w:p w14:paraId="5C7B1332" w14:textId="77777777" w:rsidR="002745B3" w:rsidRDefault="002745B3" w:rsidP="00AA60D9">
            <w:pPr>
              <w:pStyle w:val="17"/>
              <w:numPr>
                <w:ilvl w:val="0"/>
                <w:numId w:val="265"/>
              </w:numPr>
            </w:pPr>
            <w:r w:rsidRPr="002E7941">
              <w:t>Пользователь открывает страницу «Договоры».</w:t>
            </w:r>
          </w:p>
          <w:p w14:paraId="203D779A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43F4162E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296B990A" w14:textId="2BB1450B" w:rsidR="002745B3" w:rsidRPr="002B2AEF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184" w:type="dxa"/>
          </w:tcPr>
          <w:p w14:paraId="6105666A" w14:textId="77777777" w:rsidR="002745B3" w:rsidRDefault="002745B3" w:rsidP="00AA60D9">
            <w:pPr>
              <w:pStyle w:val="17"/>
              <w:numPr>
                <w:ilvl w:val="0"/>
                <w:numId w:val="264"/>
              </w:numPr>
            </w:pPr>
            <w:r w:rsidRPr="00336F61">
              <w:t>ЛКК совершает запрос на просмотр договоров</w:t>
            </w:r>
          </w:p>
          <w:p w14:paraId="4DDDF260" w14:textId="77777777" w:rsidR="002745B3" w:rsidRDefault="002745B3" w:rsidP="00AA60D9">
            <w:pPr>
              <w:pStyle w:val="17"/>
              <w:numPr>
                <w:ilvl w:val="0"/>
                <w:numId w:val="264"/>
              </w:numPr>
            </w:pPr>
            <w:r w:rsidRPr="00336F61">
              <w:t>ЛКК отображает список договоров.</w:t>
            </w:r>
          </w:p>
          <w:p w14:paraId="6BB99231" w14:textId="2687AB4C" w:rsidR="002745B3" w:rsidRDefault="002745B3" w:rsidP="00AA60D9">
            <w:pPr>
              <w:pStyle w:val="17"/>
              <w:numPr>
                <w:ilvl w:val="0"/>
                <w:numId w:val="26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4BBAE8A0" w14:textId="5FFE301B" w:rsidR="002745B3" w:rsidRPr="002B2AEF" w:rsidRDefault="002745B3" w:rsidP="00AA60D9">
            <w:pPr>
              <w:pStyle w:val="17"/>
              <w:numPr>
                <w:ilvl w:val="0"/>
                <w:numId w:val="264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760AAA9C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287D9D5C" w14:textId="77777777" w:rsidR="000C16F8" w:rsidRPr="002B2AEF" w:rsidRDefault="000C16F8" w:rsidP="00732539">
            <w:pPr>
              <w:pStyle w:val="afff"/>
            </w:pPr>
            <w:r>
              <w:t>Удаление договора из УЗ</w:t>
            </w:r>
          </w:p>
        </w:tc>
      </w:tr>
      <w:tr w:rsidR="002745B3" w:rsidRPr="002472CF" w14:paraId="3D201F98" w14:textId="1B0C018D" w:rsidTr="002745B3">
        <w:trPr>
          <w:trHeight w:val="402"/>
        </w:trPr>
        <w:tc>
          <w:tcPr>
            <w:tcW w:w="616" w:type="dxa"/>
            <w:vAlign w:val="center"/>
          </w:tcPr>
          <w:p w14:paraId="12401ADC" w14:textId="77777777" w:rsidR="002745B3" w:rsidRPr="00686476" w:rsidRDefault="002745B3" w:rsidP="00AA60D9">
            <w:pPr>
              <w:pStyle w:val="a1"/>
              <w:numPr>
                <w:ilvl w:val="0"/>
                <w:numId w:val="263"/>
              </w:numPr>
            </w:pPr>
          </w:p>
        </w:tc>
        <w:tc>
          <w:tcPr>
            <w:tcW w:w="7368" w:type="dxa"/>
          </w:tcPr>
          <w:p w14:paraId="546C8DB0" w14:textId="77777777" w:rsidR="002745B3" w:rsidRPr="009B4F9A" w:rsidRDefault="002745B3" w:rsidP="00AA60D9">
            <w:pPr>
              <w:pStyle w:val="17"/>
              <w:numPr>
                <w:ilvl w:val="0"/>
                <w:numId w:val="267"/>
              </w:numPr>
            </w:pPr>
            <w:r w:rsidRPr="009B4F9A">
              <w:t>Пользователь открывает страницу «Договоры».</w:t>
            </w:r>
          </w:p>
          <w:p w14:paraId="2DDAC764" w14:textId="104818BF" w:rsidR="002745B3" w:rsidRPr="002B2AEF" w:rsidRDefault="002745B3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184" w:type="dxa"/>
          </w:tcPr>
          <w:p w14:paraId="6F189A7F" w14:textId="6FD6020E" w:rsidR="002745B3" w:rsidRDefault="002745B3" w:rsidP="00AA60D9">
            <w:pPr>
              <w:pStyle w:val="17"/>
              <w:numPr>
                <w:ilvl w:val="0"/>
                <w:numId w:val="266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36A43406" w14:textId="5EB1C7F2" w:rsidR="002745B3" w:rsidRPr="002B2AEF" w:rsidRDefault="002745B3" w:rsidP="00AA60D9">
            <w:pPr>
              <w:pStyle w:val="17"/>
              <w:numPr>
                <w:ilvl w:val="0"/>
                <w:numId w:val="266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16D9A6EF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1468E303" w14:textId="77777777" w:rsidR="000C16F8" w:rsidRPr="002B2AEF" w:rsidRDefault="000C16F8" w:rsidP="00732539">
            <w:pPr>
              <w:pStyle w:val="afff"/>
            </w:pPr>
            <w:r>
              <w:t>Просмотр договоров</w:t>
            </w:r>
          </w:p>
        </w:tc>
      </w:tr>
      <w:tr w:rsidR="002745B3" w:rsidRPr="002472CF" w14:paraId="259E6959" w14:textId="01092D90" w:rsidTr="002745B3">
        <w:trPr>
          <w:trHeight w:val="402"/>
        </w:trPr>
        <w:tc>
          <w:tcPr>
            <w:tcW w:w="616" w:type="dxa"/>
            <w:vAlign w:val="center"/>
          </w:tcPr>
          <w:p w14:paraId="36E5E52F" w14:textId="77777777" w:rsidR="002745B3" w:rsidRPr="00686476" w:rsidRDefault="002745B3" w:rsidP="00AA60D9">
            <w:pPr>
              <w:pStyle w:val="a1"/>
              <w:numPr>
                <w:ilvl w:val="0"/>
                <w:numId w:val="263"/>
              </w:numPr>
            </w:pPr>
          </w:p>
        </w:tc>
        <w:tc>
          <w:tcPr>
            <w:tcW w:w="7368" w:type="dxa"/>
          </w:tcPr>
          <w:p w14:paraId="0D37BC66" w14:textId="77777777" w:rsidR="002745B3" w:rsidRDefault="002745B3" w:rsidP="00AA60D9">
            <w:pPr>
              <w:pStyle w:val="17"/>
              <w:numPr>
                <w:ilvl w:val="0"/>
                <w:numId w:val="269"/>
              </w:numPr>
            </w:pPr>
            <w:r w:rsidRPr="002E7941">
              <w:t>Пользователь открывает страницу «Договоры».</w:t>
            </w:r>
          </w:p>
          <w:p w14:paraId="646DD028" w14:textId="1B9819A8" w:rsidR="002745B3" w:rsidRDefault="002745B3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099148B1" w14:textId="7058F088" w:rsidR="002745B3" w:rsidRPr="002B2AEF" w:rsidRDefault="002745B3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84" w:type="dxa"/>
          </w:tcPr>
          <w:p w14:paraId="29DBFE19" w14:textId="7A275FD4" w:rsidR="002745B3" w:rsidRDefault="002745B3" w:rsidP="00AA60D9">
            <w:pPr>
              <w:pStyle w:val="17"/>
              <w:numPr>
                <w:ilvl w:val="0"/>
                <w:numId w:val="268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2CB235C3" w14:textId="77777777" w:rsidR="002745B3" w:rsidRDefault="002745B3" w:rsidP="00AA60D9">
            <w:pPr>
              <w:pStyle w:val="17"/>
              <w:numPr>
                <w:ilvl w:val="0"/>
                <w:numId w:val="268"/>
              </w:numPr>
            </w:pPr>
            <w:r w:rsidRPr="00336F61">
              <w:t>ЛКК отображает список договоров.</w:t>
            </w:r>
          </w:p>
          <w:p w14:paraId="58259253" w14:textId="1F108DB7" w:rsidR="002745B3" w:rsidRPr="002B2AEF" w:rsidRDefault="002745B3" w:rsidP="00AA60D9">
            <w:pPr>
              <w:pStyle w:val="17"/>
              <w:numPr>
                <w:ilvl w:val="0"/>
                <w:numId w:val="26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25A00414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493C33E7" w14:textId="77777777" w:rsidR="000C16F8" w:rsidRPr="002E7941" w:rsidRDefault="000C16F8" w:rsidP="00732539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0D6503CA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06C940F8" w14:textId="77777777" w:rsidR="000C16F8" w:rsidRPr="00686476" w:rsidRDefault="000C16F8" w:rsidP="00AA60D9">
            <w:pPr>
              <w:pStyle w:val="a1"/>
              <w:numPr>
                <w:ilvl w:val="0"/>
                <w:numId w:val="263"/>
              </w:numPr>
            </w:pPr>
          </w:p>
        </w:tc>
        <w:tc>
          <w:tcPr>
            <w:tcW w:w="14552" w:type="dxa"/>
            <w:gridSpan w:val="2"/>
          </w:tcPr>
          <w:p w14:paraId="71CE2B6E" w14:textId="613A383F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проверку 1 таблицы 2</w:t>
            </w:r>
            <w:r w:rsidR="0072134F">
              <w:t>3</w:t>
            </w:r>
          </w:p>
        </w:tc>
      </w:tr>
      <w:tr w:rsidR="000C16F8" w:rsidRPr="002472CF" w14:paraId="2FCCB4D6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774F145A" w14:textId="77777777" w:rsidR="000C16F8" w:rsidRPr="002E7941" w:rsidRDefault="000C16F8" w:rsidP="00732539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034B8279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5B423E32" w14:textId="77777777" w:rsidR="000C16F8" w:rsidRPr="00686476" w:rsidRDefault="000C16F8" w:rsidP="00AA60D9">
            <w:pPr>
              <w:pStyle w:val="a1"/>
              <w:numPr>
                <w:ilvl w:val="0"/>
                <w:numId w:val="263"/>
              </w:numPr>
            </w:pPr>
          </w:p>
        </w:tc>
        <w:tc>
          <w:tcPr>
            <w:tcW w:w="7368" w:type="dxa"/>
          </w:tcPr>
          <w:p w14:paraId="1758F6CF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</w:tcPr>
          <w:p w14:paraId="4B01133A" w14:textId="751312F9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Отображаемые формы соответствуют </w:t>
            </w:r>
            <w:r w:rsidR="00732539">
              <w:t>согласованным макетам</w:t>
            </w:r>
          </w:p>
        </w:tc>
      </w:tr>
    </w:tbl>
    <w:p w14:paraId="05BDA417" w14:textId="3545B76A" w:rsidR="00A16778" w:rsidRDefault="00A16778" w:rsidP="00A16778">
      <w:pPr>
        <w:pStyle w:val="33"/>
      </w:pPr>
      <w:bookmarkStart w:id="262" w:name="_Toc149855565"/>
      <w:r>
        <w:t>Проверка реализации требований к подсистеме «Автоплатежи»</w:t>
      </w:r>
      <w:bookmarkEnd w:id="262"/>
    </w:p>
    <w:p w14:paraId="09730F3D" w14:textId="3D932E38" w:rsidR="000C16F8" w:rsidRDefault="000C16F8" w:rsidP="000C16F8">
      <w:pPr>
        <w:pStyle w:val="a6"/>
      </w:pPr>
      <w:r>
        <w:t>В таблице</w:t>
      </w:r>
      <w:r w:rsidR="002745B3">
        <w:t xml:space="preserve"> 24 </w:t>
      </w:r>
      <w:r>
        <w:t>представлены методики проверки выполнения требований к подсистеме «</w:t>
      </w:r>
      <w:r w:rsidR="002745B3">
        <w:t>Автоплатежи</w:t>
      </w:r>
      <w:r>
        <w:t>».</w:t>
      </w:r>
    </w:p>
    <w:p w14:paraId="1E1C4026" w14:textId="7F5C490F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24</w:t>
        </w:r>
      </w:fldSimple>
      <w:r>
        <w:t xml:space="preserve"> – Методика проверки реализации требований к подсистеме «</w:t>
      </w:r>
      <w:r w:rsidR="002745B3">
        <w:t>Автоплатежи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27"/>
        <w:gridCol w:w="45"/>
        <w:gridCol w:w="15"/>
        <w:gridCol w:w="9"/>
        <w:gridCol w:w="7088"/>
      </w:tblGrid>
      <w:tr w:rsidR="000C16F8" w:rsidRPr="002472CF" w14:paraId="655F0B1C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CD5B2FE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5"/>
            <w:shd w:val="clear" w:color="auto" w:fill="auto"/>
            <w:vAlign w:val="center"/>
          </w:tcPr>
          <w:p w14:paraId="6D409529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1A72C65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7490AC89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0A3A2B02" w14:textId="77777777" w:rsidR="000C16F8" w:rsidRPr="002B2AEF" w:rsidRDefault="000C16F8" w:rsidP="00732539">
            <w:pPr>
              <w:pStyle w:val="afff"/>
            </w:pPr>
            <w:r>
              <w:t>Добавление договора или ЛС к УЗ</w:t>
            </w:r>
          </w:p>
        </w:tc>
      </w:tr>
      <w:tr w:rsidR="002745B3" w:rsidRPr="002472CF" w14:paraId="6739A50B" w14:textId="59231E79" w:rsidTr="002745B3">
        <w:trPr>
          <w:trHeight w:val="402"/>
        </w:trPr>
        <w:tc>
          <w:tcPr>
            <w:tcW w:w="616" w:type="dxa"/>
            <w:vAlign w:val="center"/>
          </w:tcPr>
          <w:p w14:paraId="6D38088A" w14:textId="77777777" w:rsidR="002745B3" w:rsidRPr="00686476" w:rsidRDefault="002745B3" w:rsidP="00AA60D9">
            <w:pPr>
              <w:pStyle w:val="a1"/>
              <w:numPr>
                <w:ilvl w:val="0"/>
                <w:numId w:val="262"/>
              </w:numPr>
            </w:pPr>
          </w:p>
        </w:tc>
        <w:tc>
          <w:tcPr>
            <w:tcW w:w="7455" w:type="dxa"/>
            <w:gridSpan w:val="4"/>
          </w:tcPr>
          <w:p w14:paraId="5CF3A36C" w14:textId="77777777" w:rsidR="002745B3" w:rsidRDefault="002745B3" w:rsidP="00AA60D9">
            <w:pPr>
              <w:pStyle w:val="17"/>
              <w:numPr>
                <w:ilvl w:val="0"/>
                <w:numId w:val="271"/>
              </w:numPr>
            </w:pPr>
            <w:r w:rsidRPr="002E7941">
              <w:t>Пользователь открывает страницу «Договоры».</w:t>
            </w:r>
          </w:p>
          <w:p w14:paraId="3F0C229D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301822A1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39575A8D" w14:textId="07B5C98E" w:rsidR="002745B3" w:rsidRPr="002B2AEF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97" w:type="dxa"/>
            <w:gridSpan w:val="2"/>
          </w:tcPr>
          <w:p w14:paraId="7C9B0F23" w14:textId="77777777" w:rsidR="002745B3" w:rsidRDefault="002745B3" w:rsidP="00AA60D9">
            <w:pPr>
              <w:pStyle w:val="17"/>
              <w:numPr>
                <w:ilvl w:val="0"/>
                <w:numId w:val="270"/>
              </w:numPr>
            </w:pPr>
            <w:r w:rsidRPr="00336F61">
              <w:t>ЛКК совершает запрос на просмотр договоров</w:t>
            </w:r>
          </w:p>
          <w:p w14:paraId="77603FF9" w14:textId="77777777" w:rsidR="002745B3" w:rsidRDefault="002745B3" w:rsidP="00AA60D9">
            <w:pPr>
              <w:pStyle w:val="17"/>
              <w:numPr>
                <w:ilvl w:val="0"/>
                <w:numId w:val="270"/>
              </w:numPr>
            </w:pPr>
            <w:r w:rsidRPr="00336F61">
              <w:t>ЛКК отображает список договоров.</w:t>
            </w:r>
          </w:p>
          <w:p w14:paraId="30236650" w14:textId="2A6AB194" w:rsidR="002745B3" w:rsidRDefault="002745B3" w:rsidP="00AA60D9">
            <w:pPr>
              <w:pStyle w:val="17"/>
              <w:numPr>
                <w:ilvl w:val="0"/>
                <w:numId w:val="270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3354F2CE" w14:textId="4E6F059B" w:rsidR="002745B3" w:rsidRPr="002B2AEF" w:rsidRDefault="002745B3" w:rsidP="00AA60D9">
            <w:pPr>
              <w:pStyle w:val="17"/>
              <w:numPr>
                <w:ilvl w:val="0"/>
                <w:numId w:val="270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4E63FC23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97D7E53" w14:textId="77777777" w:rsidR="000C16F8" w:rsidRPr="002B2AEF" w:rsidRDefault="000C16F8" w:rsidP="00732539">
            <w:pPr>
              <w:pStyle w:val="afff"/>
            </w:pPr>
            <w:r>
              <w:t>Удаление договора из УЗ</w:t>
            </w:r>
          </w:p>
        </w:tc>
      </w:tr>
      <w:tr w:rsidR="002745B3" w:rsidRPr="002472CF" w14:paraId="26272ED3" w14:textId="7972B325" w:rsidTr="002745B3">
        <w:trPr>
          <w:trHeight w:val="402"/>
        </w:trPr>
        <w:tc>
          <w:tcPr>
            <w:tcW w:w="616" w:type="dxa"/>
            <w:vAlign w:val="center"/>
          </w:tcPr>
          <w:p w14:paraId="6CCC9737" w14:textId="77777777" w:rsidR="002745B3" w:rsidRPr="00686476" w:rsidRDefault="002745B3" w:rsidP="00AA60D9">
            <w:pPr>
              <w:pStyle w:val="a1"/>
              <w:numPr>
                <w:ilvl w:val="0"/>
                <w:numId w:val="262"/>
              </w:numPr>
            </w:pPr>
          </w:p>
        </w:tc>
        <w:tc>
          <w:tcPr>
            <w:tcW w:w="7440" w:type="dxa"/>
            <w:gridSpan w:val="3"/>
          </w:tcPr>
          <w:p w14:paraId="44CE3750" w14:textId="77777777" w:rsidR="002745B3" w:rsidRPr="009B4F9A" w:rsidRDefault="002745B3" w:rsidP="00AA60D9">
            <w:pPr>
              <w:pStyle w:val="17"/>
              <w:numPr>
                <w:ilvl w:val="0"/>
                <w:numId w:val="273"/>
              </w:numPr>
            </w:pPr>
            <w:r w:rsidRPr="009B4F9A">
              <w:t>Пользователь открывает страницу «Договоры».</w:t>
            </w:r>
          </w:p>
          <w:p w14:paraId="5D587902" w14:textId="24C11110" w:rsidR="002745B3" w:rsidRPr="002B2AEF" w:rsidRDefault="002745B3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112" w:type="dxa"/>
            <w:gridSpan w:val="3"/>
          </w:tcPr>
          <w:p w14:paraId="1E267665" w14:textId="1338D7EA" w:rsidR="002745B3" w:rsidRDefault="002745B3" w:rsidP="00AA60D9">
            <w:pPr>
              <w:pStyle w:val="17"/>
              <w:numPr>
                <w:ilvl w:val="0"/>
                <w:numId w:val="272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404F7F2A" w14:textId="283166F4" w:rsidR="002745B3" w:rsidRPr="002B2AEF" w:rsidRDefault="002745B3" w:rsidP="00AA60D9">
            <w:pPr>
              <w:pStyle w:val="17"/>
              <w:numPr>
                <w:ilvl w:val="0"/>
                <w:numId w:val="272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44C28C9F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483C1A1C" w14:textId="77777777" w:rsidR="000C16F8" w:rsidRPr="002B2AEF" w:rsidRDefault="000C16F8" w:rsidP="00732539">
            <w:pPr>
              <w:pStyle w:val="afff"/>
            </w:pPr>
            <w:r>
              <w:t>Просмотр договоров</w:t>
            </w:r>
          </w:p>
        </w:tc>
      </w:tr>
      <w:tr w:rsidR="002745B3" w:rsidRPr="002472CF" w14:paraId="081D6E43" w14:textId="58B8AB60" w:rsidTr="002745B3">
        <w:trPr>
          <w:trHeight w:val="402"/>
        </w:trPr>
        <w:tc>
          <w:tcPr>
            <w:tcW w:w="616" w:type="dxa"/>
            <w:vAlign w:val="center"/>
          </w:tcPr>
          <w:p w14:paraId="7699918A" w14:textId="77777777" w:rsidR="002745B3" w:rsidRPr="00686476" w:rsidRDefault="002745B3" w:rsidP="00AA60D9">
            <w:pPr>
              <w:pStyle w:val="a1"/>
              <w:numPr>
                <w:ilvl w:val="0"/>
                <w:numId w:val="262"/>
              </w:numPr>
            </w:pPr>
          </w:p>
        </w:tc>
        <w:tc>
          <w:tcPr>
            <w:tcW w:w="7395" w:type="dxa"/>
            <w:gridSpan w:val="2"/>
          </w:tcPr>
          <w:p w14:paraId="141562F0" w14:textId="77777777" w:rsidR="002745B3" w:rsidRDefault="002745B3" w:rsidP="00AA60D9">
            <w:pPr>
              <w:pStyle w:val="17"/>
              <w:numPr>
                <w:ilvl w:val="0"/>
                <w:numId w:val="275"/>
              </w:numPr>
            </w:pPr>
            <w:r w:rsidRPr="002E7941">
              <w:t>Пользователь открывает страницу «Договоры».</w:t>
            </w:r>
          </w:p>
          <w:p w14:paraId="6416BE31" w14:textId="4CEE2662" w:rsidR="002745B3" w:rsidRDefault="002745B3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2F8478DC" w14:textId="411FA618" w:rsidR="002745B3" w:rsidRPr="002B2AEF" w:rsidRDefault="002745B3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57" w:type="dxa"/>
            <w:gridSpan w:val="4"/>
          </w:tcPr>
          <w:p w14:paraId="4177DE97" w14:textId="154D2E19" w:rsidR="002745B3" w:rsidRDefault="002745B3" w:rsidP="00AA60D9">
            <w:pPr>
              <w:pStyle w:val="17"/>
              <w:numPr>
                <w:ilvl w:val="0"/>
                <w:numId w:val="274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0AD03C60" w14:textId="77777777" w:rsidR="002745B3" w:rsidRDefault="002745B3" w:rsidP="00AA60D9">
            <w:pPr>
              <w:pStyle w:val="17"/>
              <w:numPr>
                <w:ilvl w:val="0"/>
                <w:numId w:val="274"/>
              </w:numPr>
            </w:pPr>
            <w:r w:rsidRPr="00336F61">
              <w:t>ЛКК отображает список договоров.</w:t>
            </w:r>
          </w:p>
          <w:p w14:paraId="3F9361A2" w14:textId="7633C799" w:rsidR="002745B3" w:rsidRPr="002B2AEF" w:rsidRDefault="002745B3" w:rsidP="00AA60D9">
            <w:pPr>
              <w:pStyle w:val="17"/>
              <w:numPr>
                <w:ilvl w:val="0"/>
                <w:numId w:val="274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7BFF5F6A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6C1BA7C0" w14:textId="77777777" w:rsidR="000C16F8" w:rsidRPr="002E7941" w:rsidRDefault="000C16F8" w:rsidP="00732539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460D0AAE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0EFC70A7" w14:textId="77777777" w:rsidR="000C16F8" w:rsidRPr="00686476" w:rsidRDefault="000C16F8" w:rsidP="00AA60D9">
            <w:pPr>
              <w:pStyle w:val="a1"/>
              <w:numPr>
                <w:ilvl w:val="0"/>
                <w:numId w:val="262"/>
              </w:numPr>
            </w:pPr>
          </w:p>
        </w:tc>
        <w:tc>
          <w:tcPr>
            <w:tcW w:w="14552" w:type="dxa"/>
            <w:gridSpan w:val="6"/>
          </w:tcPr>
          <w:p w14:paraId="057A75FC" w14:textId="12752F9B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проверку 1 таблицы 2</w:t>
            </w:r>
            <w:r w:rsidR="0072134F">
              <w:t>4</w:t>
            </w:r>
          </w:p>
        </w:tc>
      </w:tr>
      <w:tr w:rsidR="000C16F8" w:rsidRPr="002472CF" w14:paraId="5616B65C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7D5F8FA5" w14:textId="77777777" w:rsidR="000C16F8" w:rsidRPr="002E7941" w:rsidRDefault="000C16F8" w:rsidP="00732539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6D81A7B2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405EC65B" w14:textId="77777777" w:rsidR="000C16F8" w:rsidRPr="00686476" w:rsidRDefault="000C16F8" w:rsidP="00AA60D9">
            <w:pPr>
              <w:pStyle w:val="a1"/>
              <w:numPr>
                <w:ilvl w:val="0"/>
                <w:numId w:val="262"/>
              </w:numPr>
            </w:pPr>
          </w:p>
        </w:tc>
        <w:tc>
          <w:tcPr>
            <w:tcW w:w="7368" w:type="dxa"/>
          </w:tcPr>
          <w:p w14:paraId="0EEC7039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1F99E20C" w14:textId="64804F09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Отображаемые формы соответствуют </w:t>
            </w:r>
            <w:r w:rsidR="00732539">
              <w:t>согласованным макетам</w:t>
            </w:r>
          </w:p>
        </w:tc>
      </w:tr>
    </w:tbl>
    <w:p w14:paraId="19E358F6" w14:textId="1A4A0D91" w:rsidR="00A16778" w:rsidRDefault="00A16778" w:rsidP="00A16778">
      <w:pPr>
        <w:pStyle w:val="33"/>
      </w:pPr>
      <w:bookmarkStart w:id="263" w:name="_Toc149855566"/>
      <w:r>
        <w:t>Проверка реализации требований к подсистеме «Передача показаний»</w:t>
      </w:r>
      <w:bookmarkEnd w:id="263"/>
    </w:p>
    <w:p w14:paraId="174981F6" w14:textId="6699F82E" w:rsidR="000C16F8" w:rsidRDefault="000C16F8" w:rsidP="000C16F8">
      <w:pPr>
        <w:pStyle w:val="a6"/>
      </w:pPr>
      <w:r>
        <w:t>В таблице</w:t>
      </w:r>
      <w:r w:rsidR="002745B3">
        <w:t xml:space="preserve"> 25 </w:t>
      </w:r>
      <w:r>
        <w:t>представлены методики проверки выполнения требований к подсистеме «</w:t>
      </w:r>
      <w:r w:rsidR="002745B3">
        <w:t>Передача показаний</w:t>
      </w:r>
      <w:r>
        <w:t>».</w:t>
      </w:r>
    </w:p>
    <w:p w14:paraId="7A0B7987" w14:textId="367DC42A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25</w:t>
        </w:r>
      </w:fldSimple>
      <w:r>
        <w:t xml:space="preserve"> – Методика проверки реализации требований к подсистеме «</w:t>
      </w:r>
      <w:r w:rsidR="002745B3">
        <w:t>Передача показаний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57"/>
        <w:gridCol w:w="30"/>
        <w:gridCol w:w="9"/>
        <w:gridCol w:w="6"/>
        <w:gridCol w:w="7082"/>
      </w:tblGrid>
      <w:tr w:rsidR="000C16F8" w:rsidRPr="002472CF" w14:paraId="2A6AF58A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54234F8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7F6CA8F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51C5C031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7BDBDCF3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645A6B86" w14:textId="77777777" w:rsidR="000C16F8" w:rsidRPr="002B2AEF" w:rsidRDefault="000C16F8" w:rsidP="002745B3">
            <w:pPr>
              <w:pStyle w:val="afff"/>
            </w:pPr>
            <w:r>
              <w:t>Добавление договора или ЛС к УЗ</w:t>
            </w:r>
          </w:p>
        </w:tc>
      </w:tr>
      <w:tr w:rsidR="002745B3" w:rsidRPr="002472CF" w14:paraId="186D05EF" w14:textId="214EB577" w:rsidTr="002745B3">
        <w:trPr>
          <w:trHeight w:val="402"/>
        </w:trPr>
        <w:tc>
          <w:tcPr>
            <w:tcW w:w="616" w:type="dxa"/>
            <w:vAlign w:val="center"/>
          </w:tcPr>
          <w:p w14:paraId="3CB85E59" w14:textId="77777777" w:rsidR="002745B3" w:rsidRPr="00686476" w:rsidRDefault="002745B3" w:rsidP="00AA60D9">
            <w:pPr>
              <w:pStyle w:val="a1"/>
              <w:numPr>
                <w:ilvl w:val="0"/>
                <w:numId w:val="276"/>
              </w:numPr>
            </w:pPr>
          </w:p>
        </w:tc>
        <w:tc>
          <w:tcPr>
            <w:tcW w:w="7470" w:type="dxa"/>
            <w:gridSpan w:val="5"/>
          </w:tcPr>
          <w:p w14:paraId="4EA52AD8" w14:textId="77777777" w:rsidR="002745B3" w:rsidRDefault="002745B3" w:rsidP="00AA60D9">
            <w:pPr>
              <w:pStyle w:val="17"/>
              <w:numPr>
                <w:ilvl w:val="0"/>
                <w:numId w:val="277"/>
              </w:numPr>
            </w:pPr>
            <w:r w:rsidRPr="002E7941">
              <w:t>Пользователь открывает страницу «Договоры».</w:t>
            </w:r>
          </w:p>
          <w:p w14:paraId="354CA878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5069310A" w14:textId="77777777" w:rsidR="002745B3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732974A6" w14:textId="52509181" w:rsidR="002745B3" w:rsidRPr="002B2AEF" w:rsidRDefault="002745B3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82" w:type="dxa"/>
          </w:tcPr>
          <w:p w14:paraId="65B9849A" w14:textId="77777777" w:rsidR="002745B3" w:rsidRDefault="002745B3" w:rsidP="00AA60D9">
            <w:pPr>
              <w:pStyle w:val="17"/>
              <w:numPr>
                <w:ilvl w:val="0"/>
                <w:numId w:val="278"/>
              </w:numPr>
            </w:pPr>
            <w:r w:rsidRPr="00336F61">
              <w:t>ЛКК совершает запрос на просмотр договоров</w:t>
            </w:r>
          </w:p>
          <w:p w14:paraId="77430996" w14:textId="77777777" w:rsidR="002745B3" w:rsidRDefault="002745B3" w:rsidP="00AA60D9">
            <w:pPr>
              <w:pStyle w:val="17"/>
              <w:numPr>
                <w:ilvl w:val="0"/>
                <w:numId w:val="278"/>
              </w:numPr>
            </w:pPr>
            <w:r w:rsidRPr="00336F61">
              <w:t>ЛКК отображает список договоров.</w:t>
            </w:r>
          </w:p>
          <w:p w14:paraId="004C381B" w14:textId="11D70624" w:rsidR="002745B3" w:rsidRDefault="002745B3" w:rsidP="00AA60D9">
            <w:pPr>
              <w:pStyle w:val="17"/>
              <w:numPr>
                <w:ilvl w:val="0"/>
                <w:numId w:val="278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639462F5" w14:textId="29B079C6" w:rsidR="002745B3" w:rsidRPr="002B2AEF" w:rsidRDefault="0072134F" w:rsidP="00AA60D9">
            <w:pPr>
              <w:pStyle w:val="17"/>
              <w:numPr>
                <w:ilvl w:val="0"/>
                <w:numId w:val="278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15FEAC9C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9895E98" w14:textId="77777777" w:rsidR="000C16F8" w:rsidRPr="002B2AEF" w:rsidRDefault="000C16F8" w:rsidP="002745B3">
            <w:pPr>
              <w:pStyle w:val="afff"/>
            </w:pPr>
            <w:r>
              <w:t>Удаление договора из УЗ</w:t>
            </w:r>
          </w:p>
        </w:tc>
      </w:tr>
      <w:tr w:rsidR="0072134F" w:rsidRPr="002472CF" w14:paraId="387300FC" w14:textId="08C31691" w:rsidTr="0072134F">
        <w:trPr>
          <w:trHeight w:val="402"/>
        </w:trPr>
        <w:tc>
          <w:tcPr>
            <w:tcW w:w="616" w:type="dxa"/>
            <w:vAlign w:val="center"/>
          </w:tcPr>
          <w:p w14:paraId="6630A9C5" w14:textId="77777777" w:rsidR="0072134F" w:rsidRPr="00686476" w:rsidRDefault="0072134F" w:rsidP="00AA60D9">
            <w:pPr>
              <w:pStyle w:val="a1"/>
              <w:numPr>
                <w:ilvl w:val="0"/>
                <w:numId w:val="276"/>
              </w:numPr>
            </w:pPr>
          </w:p>
        </w:tc>
        <w:tc>
          <w:tcPr>
            <w:tcW w:w="7455" w:type="dxa"/>
            <w:gridSpan w:val="3"/>
          </w:tcPr>
          <w:p w14:paraId="6410F453" w14:textId="77777777" w:rsidR="0072134F" w:rsidRPr="009B4F9A" w:rsidRDefault="0072134F" w:rsidP="00AA60D9">
            <w:pPr>
              <w:pStyle w:val="17"/>
              <w:numPr>
                <w:ilvl w:val="0"/>
                <w:numId w:val="279"/>
              </w:numPr>
            </w:pPr>
            <w:r w:rsidRPr="009B4F9A">
              <w:t>Пользователь открывает страницу «Договоры».</w:t>
            </w:r>
          </w:p>
          <w:p w14:paraId="68E51C13" w14:textId="22CAACA0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97" w:type="dxa"/>
            <w:gridSpan w:val="3"/>
          </w:tcPr>
          <w:p w14:paraId="7B2D5D16" w14:textId="4A594465" w:rsidR="0072134F" w:rsidRDefault="0072134F" w:rsidP="00AA60D9">
            <w:pPr>
              <w:pStyle w:val="17"/>
              <w:numPr>
                <w:ilvl w:val="0"/>
                <w:numId w:val="280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3F4563C3" w14:textId="496010DD" w:rsidR="0072134F" w:rsidRPr="002B2AEF" w:rsidRDefault="0072134F" w:rsidP="00AA60D9">
            <w:pPr>
              <w:pStyle w:val="17"/>
              <w:numPr>
                <w:ilvl w:val="0"/>
                <w:numId w:val="280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37ECBE16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EF99598" w14:textId="77777777" w:rsidR="000C16F8" w:rsidRPr="002B2AEF" w:rsidRDefault="000C16F8" w:rsidP="002745B3">
            <w:pPr>
              <w:pStyle w:val="afff"/>
            </w:pPr>
            <w:r>
              <w:t>Просмотр договоров</w:t>
            </w:r>
          </w:p>
        </w:tc>
      </w:tr>
      <w:tr w:rsidR="0072134F" w:rsidRPr="002472CF" w14:paraId="1AA8E493" w14:textId="727E481C" w:rsidTr="0072134F">
        <w:trPr>
          <w:trHeight w:val="402"/>
        </w:trPr>
        <w:tc>
          <w:tcPr>
            <w:tcW w:w="616" w:type="dxa"/>
            <w:vAlign w:val="center"/>
          </w:tcPr>
          <w:p w14:paraId="104531FB" w14:textId="77777777" w:rsidR="0072134F" w:rsidRPr="00686476" w:rsidRDefault="0072134F" w:rsidP="00AA60D9">
            <w:pPr>
              <w:pStyle w:val="a1"/>
              <w:numPr>
                <w:ilvl w:val="0"/>
                <w:numId w:val="276"/>
              </w:numPr>
            </w:pPr>
          </w:p>
        </w:tc>
        <w:tc>
          <w:tcPr>
            <w:tcW w:w="7425" w:type="dxa"/>
            <w:gridSpan w:val="2"/>
          </w:tcPr>
          <w:p w14:paraId="55966C50" w14:textId="77777777" w:rsidR="0072134F" w:rsidRDefault="0072134F" w:rsidP="00AA60D9">
            <w:pPr>
              <w:pStyle w:val="17"/>
              <w:numPr>
                <w:ilvl w:val="0"/>
                <w:numId w:val="281"/>
              </w:numPr>
            </w:pPr>
            <w:r w:rsidRPr="002E7941">
              <w:t>Пользователь открывает страницу «Договоры».</w:t>
            </w:r>
          </w:p>
          <w:p w14:paraId="773A8050" w14:textId="11198AEB" w:rsidR="0072134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647FECB6" w14:textId="5D04C326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27" w:type="dxa"/>
            <w:gridSpan w:val="4"/>
          </w:tcPr>
          <w:p w14:paraId="40CC2255" w14:textId="3141E439" w:rsidR="0072134F" w:rsidRDefault="0072134F" w:rsidP="00AA60D9">
            <w:pPr>
              <w:pStyle w:val="17"/>
              <w:numPr>
                <w:ilvl w:val="0"/>
                <w:numId w:val="282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086B371A" w14:textId="77777777" w:rsidR="0072134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47DD1B40" w14:textId="1ABF6EDC" w:rsidR="0072134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  <w:p w14:paraId="71A15713" w14:textId="77777777" w:rsidR="0072134F" w:rsidRPr="002B2AEF" w:rsidRDefault="0072134F" w:rsidP="0072134F">
            <w:pPr>
              <w:pStyle w:val="17"/>
              <w:numPr>
                <w:ilvl w:val="0"/>
                <w:numId w:val="0"/>
              </w:numPr>
            </w:pPr>
          </w:p>
        </w:tc>
      </w:tr>
      <w:tr w:rsidR="000C16F8" w:rsidRPr="002472CF" w14:paraId="5D39B2A9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C55A8CD" w14:textId="77777777" w:rsidR="000C16F8" w:rsidRPr="002E7941" w:rsidRDefault="000C16F8" w:rsidP="002745B3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48AD9110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0987F6B5" w14:textId="77777777" w:rsidR="000C16F8" w:rsidRPr="00686476" w:rsidRDefault="000C16F8" w:rsidP="00AA60D9">
            <w:pPr>
              <w:pStyle w:val="a1"/>
              <w:numPr>
                <w:ilvl w:val="0"/>
                <w:numId w:val="276"/>
              </w:numPr>
            </w:pPr>
          </w:p>
        </w:tc>
        <w:tc>
          <w:tcPr>
            <w:tcW w:w="14552" w:type="dxa"/>
            <w:gridSpan w:val="6"/>
          </w:tcPr>
          <w:p w14:paraId="40103427" w14:textId="7D7087DB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проверку 1 таблицы 2</w:t>
            </w:r>
            <w:r w:rsidR="0072134F">
              <w:t>5</w:t>
            </w:r>
          </w:p>
        </w:tc>
      </w:tr>
      <w:tr w:rsidR="000C16F8" w:rsidRPr="002472CF" w14:paraId="153581AA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45A2E4EF" w14:textId="77777777" w:rsidR="000C16F8" w:rsidRPr="002E7941" w:rsidRDefault="000C16F8" w:rsidP="002745B3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1A58C440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40BC0C42" w14:textId="77777777" w:rsidR="000C16F8" w:rsidRPr="00686476" w:rsidRDefault="000C16F8" w:rsidP="00AA60D9">
            <w:pPr>
              <w:pStyle w:val="a1"/>
              <w:numPr>
                <w:ilvl w:val="0"/>
                <w:numId w:val="276"/>
              </w:numPr>
            </w:pPr>
          </w:p>
        </w:tc>
        <w:tc>
          <w:tcPr>
            <w:tcW w:w="7368" w:type="dxa"/>
          </w:tcPr>
          <w:p w14:paraId="092F0DFB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6D380D07" w14:textId="72FCBE2B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Отображаемые формы соответствуют </w:t>
            </w:r>
            <w:r w:rsidR="002745B3">
              <w:t>согласованным макетам</w:t>
            </w:r>
          </w:p>
        </w:tc>
      </w:tr>
    </w:tbl>
    <w:p w14:paraId="37A6167C" w14:textId="58791574" w:rsidR="00A16778" w:rsidRDefault="00A16778" w:rsidP="00A16778">
      <w:pPr>
        <w:pStyle w:val="33"/>
      </w:pPr>
      <w:bookmarkStart w:id="264" w:name="_Toc149855567"/>
      <w:r>
        <w:t>Проверка реализации требований к подсистеме «История показаний»</w:t>
      </w:r>
      <w:bookmarkEnd w:id="264"/>
    </w:p>
    <w:p w14:paraId="7A2BC7B6" w14:textId="60A8E9E2" w:rsidR="000C16F8" w:rsidRDefault="000C16F8" w:rsidP="000C16F8">
      <w:pPr>
        <w:pStyle w:val="a6"/>
      </w:pPr>
      <w:r>
        <w:t>В таблице</w:t>
      </w:r>
      <w:r w:rsidR="002745B3">
        <w:t xml:space="preserve"> 26</w:t>
      </w:r>
      <w:r>
        <w:t xml:space="preserve"> представлены методики проверки выполнения требований к подсистеме «</w:t>
      </w:r>
      <w:r w:rsidR="0072134F">
        <w:t>История показаний</w:t>
      </w:r>
      <w:r>
        <w:t>».</w:t>
      </w:r>
    </w:p>
    <w:p w14:paraId="7C9994C3" w14:textId="74B2EE6A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26</w:t>
        </w:r>
      </w:fldSimple>
      <w:r>
        <w:t xml:space="preserve"> – Методика проверки реализации требований к подсистеме «</w:t>
      </w:r>
      <w:r w:rsidR="0072134F">
        <w:t>История показаний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27"/>
        <w:gridCol w:w="30"/>
        <w:gridCol w:w="30"/>
        <w:gridCol w:w="9"/>
        <w:gridCol w:w="7088"/>
      </w:tblGrid>
      <w:tr w:rsidR="000C16F8" w:rsidRPr="002472CF" w14:paraId="48E55DB6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AED0297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5"/>
            <w:shd w:val="clear" w:color="auto" w:fill="auto"/>
            <w:vAlign w:val="center"/>
          </w:tcPr>
          <w:p w14:paraId="6189172C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34AD54A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61407AA2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248E330" w14:textId="77777777" w:rsidR="000C16F8" w:rsidRPr="002B2AEF" w:rsidRDefault="000C16F8" w:rsidP="0072134F">
            <w:pPr>
              <w:pStyle w:val="afff"/>
            </w:pPr>
            <w:r>
              <w:t>Добавление договора или ЛС к УЗ</w:t>
            </w:r>
          </w:p>
        </w:tc>
      </w:tr>
      <w:tr w:rsidR="0072134F" w:rsidRPr="002472CF" w14:paraId="03DF42FA" w14:textId="2B3F7CF2" w:rsidTr="0072134F">
        <w:trPr>
          <w:trHeight w:val="402"/>
        </w:trPr>
        <w:tc>
          <w:tcPr>
            <w:tcW w:w="616" w:type="dxa"/>
            <w:vAlign w:val="center"/>
          </w:tcPr>
          <w:p w14:paraId="01AD7CA9" w14:textId="77777777" w:rsidR="0072134F" w:rsidRPr="00686476" w:rsidRDefault="0072134F" w:rsidP="00AA60D9">
            <w:pPr>
              <w:pStyle w:val="a1"/>
              <w:numPr>
                <w:ilvl w:val="0"/>
                <w:numId w:val="283"/>
              </w:numPr>
            </w:pPr>
          </w:p>
        </w:tc>
        <w:tc>
          <w:tcPr>
            <w:tcW w:w="7455" w:type="dxa"/>
            <w:gridSpan w:val="4"/>
          </w:tcPr>
          <w:p w14:paraId="1D3AE838" w14:textId="77777777" w:rsidR="0072134F" w:rsidRDefault="0072134F" w:rsidP="00AA60D9">
            <w:pPr>
              <w:pStyle w:val="17"/>
              <w:numPr>
                <w:ilvl w:val="0"/>
                <w:numId w:val="285"/>
              </w:numPr>
            </w:pPr>
            <w:r w:rsidRPr="002E7941">
              <w:t>Пользователь открывает страницу «Договоры».</w:t>
            </w:r>
          </w:p>
          <w:p w14:paraId="1EA7ABDB" w14:textId="77777777" w:rsidR="0072134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2F0E1E5A" w14:textId="77777777" w:rsidR="0072134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69F8ABAF" w14:textId="0C962792" w:rsidR="0072134F" w:rsidRPr="002B2AE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97" w:type="dxa"/>
            <w:gridSpan w:val="2"/>
          </w:tcPr>
          <w:p w14:paraId="6F515322" w14:textId="1DEF2C86" w:rsidR="0072134F" w:rsidRDefault="0072134F" w:rsidP="00AA60D9">
            <w:pPr>
              <w:pStyle w:val="17"/>
              <w:numPr>
                <w:ilvl w:val="0"/>
                <w:numId w:val="286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3FB11902" w14:textId="77777777" w:rsidR="0072134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список договоров.</w:t>
            </w:r>
          </w:p>
          <w:p w14:paraId="526938C9" w14:textId="00D136D3" w:rsidR="0072134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3DA9269B" w14:textId="6F43B205" w:rsidR="0072134F" w:rsidRPr="002B2AEF" w:rsidRDefault="0072134F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0A2ACDF1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719219A" w14:textId="77777777" w:rsidR="000C16F8" w:rsidRPr="002B2AEF" w:rsidRDefault="000C16F8" w:rsidP="0072134F">
            <w:pPr>
              <w:pStyle w:val="afff"/>
            </w:pPr>
            <w:r>
              <w:t>Удаление договора из УЗ</w:t>
            </w:r>
          </w:p>
        </w:tc>
      </w:tr>
      <w:tr w:rsidR="0072134F" w:rsidRPr="002472CF" w14:paraId="20D66780" w14:textId="681F62EA" w:rsidTr="0072134F">
        <w:trPr>
          <w:trHeight w:val="402"/>
        </w:trPr>
        <w:tc>
          <w:tcPr>
            <w:tcW w:w="616" w:type="dxa"/>
            <w:vAlign w:val="center"/>
          </w:tcPr>
          <w:p w14:paraId="272B447C" w14:textId="77777777" w:rsidR="0072134F" w:rsidRPr="00686476" w:rsidRDefault="0072134F" w:rsidP="00AA60D9">
            <w:pPr>
              <w:pStyle w:val="a1"/>
              <w:numPr>
                <w:ilvl w:val="0"/>
                <w:numId w:val="283"/>
              </w:numPr>
            </w:pPr>
          </w:p>
        </w:tc>
        <w:tc>
          <w:tcPr>
            <w:tcW w:w="7425" w:type="dxa"/>
            <w:gridSpan w:val="3"/>
          </w:tcPr>
          <w:p w14:paraId="229FC6E3" w14:textId="77777777" w:rsidR="0072134F" w:rsidRPr="009B4F9A" w:rsidRDefault="0072134F" w:rsidP="00AA60D9">
            <w:pPr>
              <w:pStyle w:val="17"/>
              <w:numPr>
                <w:ilvl w:val="0"/>
                <w:numId w:val="288"/>
              </w:numPr>
            </w:pPr>
            <w:r w:rsidRPr="009B4F9A">
              <w:t>Пользователь открывает страницу «Договоры».</w:t>
            </w:r>
          </w:p>
          <w:p w14:paraId="14FF4A69" w14:textId="12283D75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127" w:type="dxa"/>
            <w:gridSpan w:val="3"/>
          </w:tcPr>
          <w:p w14:paraId="43ED99AB" w14:textId="74E92A64" w:rsidR="0072134F" w:rsidRDefault="0072134F" w:rsidP="00AA60D9">
            <w:pPr>
              <w:pStyle w:val="17"/>
              <w:numPr>
                <w:ilvl w:val="0"/>
                <w:numId w:val="287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172286F3" w14:textId="1B02BC31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214ECDCA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C4D6CAB" w14:textId="77777777" w:rsidR="000C16F8" w:rsidRPr="002B2AEF" w:rsidRDefault="000C16F8" w:rsidP="0072134F">
            <w:pPr>
              <w:pStyle w:val="afff"/>
            </w:pPr>
            <w:r>
              <w:t>Просмотр договоров</w:t>
            </w:r>
          </w:p>
        </w:tc>
      </w:tr>
      <w:tr w:rsidR="0072134F" w:rsidRPr="002472CF" w14:paraId="1D70B025" w14:textId="1723AEDF" w:rsidTr="0072134F">
        <w:trPr>
          <w:trHeight w:val="402"/>
        </w:trPr>
        <w:tc>
          <w:tcPr>
            <w:tcW w:w="616" w:type="dxa"/>
            <w:vAlign w:val="center"/>
          </w:tcPr>
          <w:p w14:paraId="673986E9" w14:textId="77777777" w:rsidR="0072134F" w:rsidRPr="00686476" w:rsidRDefault="0072134F" w:rsidP="00AA60D9">
            <w:pPr>
              <w:pStyle w:val="a1"/>
              <w:numPr>
                <w:ilvl w:val="0"/>
                <w:numId w:val="283"/>
              </w:numPr>
            </w:pPr>
          </w:p>
        </w:tc>
        <w:tc>
          <w:tcPr>
            <w:tcW w:w="7395" w:type="dxa"/>
            <w:gridSpan w:val="2"/>
          </w:tcPr>
          <w:p w14:paraId="118CBD07" w14:textId="77777777" w:rsidR="0072134F" w:rsidRDefault="0072134F" w:rsidP="00AA60D9">
            <w:pPr>
              <w:pStyle w:val="17"/>
              <w:numPr>
                <w:ilvl w:val="0"/>
                <w:numId w:val="290"/>
              </w:numPr>
            </w:pPr>
            <w:r w:rsidRPr="002E7941">
              <w:t>Пользователь открывает страницу «Договоры».</w:t>
            </w:r>
          </w:p>
          <w:p w14:paraId="2EB4D289" w14:textId="6DF150EF" w:rsidR="0072134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7E04E922" w14:textId="27B32A13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57" w:type="dxa"/>
            <w:gridSpan w:val="4"/>
          </w:tcPr>
          <w:p w14:paraId="6B55C757" w14:textId="6B82D85F" w:rsidR="0072134F" w:rsidRDefault="0072134F" w:rsidP="00AA60D9">
            <w:pPr>
              <w:pStyle w:val="17"/>
              <w:numPr>
                <w:ilvl w:val="0"/>
                <w:numId w:val="289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62EB0A26" w14:textId="77777777" w:rsidR="0072134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4EF86EA3" w14:textId="1F61EE00" w:rsidR="0072134F" w:rsidRPr="002B2AEF" w:rsidRDefault="0072134F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47012CF0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07223969" w14:textId="77777777" w:rsidR="000C16F8" w:rsidRPr="002E7941" w:rsidRDefault="000C16F8" w:rsidP="0072134F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2EF2F137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1325CB15" w14:textId="77777777" w:rsidR="000C16F8" w:rsidRPr="00686476" w:rsidRDefault="000C16F8" w:rsidP="00AA60D9">
            <w:pPr>
              <w:pStyle w:val="a1"/>
              <w:numPr>
                <w:ilvl w:val="0"/>
                <w:numId w:val="283"/>
              </w:numPr>
            </w:pPr>
          </w:p>
        </w:tc>
        <w:tc>
          <w:tcPr>
            <w:tcW w:w="14552" w:type="dxa"/>
            <w:gridSpan w:val="6"/>
          </w:tcPr>
          <w:p w14:paraId="2BEC9A94" w14:textId="6A2DF48B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проверку 1 таблицы </w:t>
            </w:r>
            <w:r w:rsidR="0072134F">
              <w:t>26</w:t>
            </w:r>
          </w:p>
        </w:tc>
      </w:tr>
      <w:tr w:rsidR="000C16F8" w:rsidRPr="002472CF" w14:paraId="17B8A2D2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391C8F77" w14:textId="77777777" w:rsidR="000C16F8" w:rsidRPr="002E7941" w:rsidRDefault="000C16F8" w:rsidP="0072134F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04CE4716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214B1CEB" w14:textId="77777777" w:rsidR="000C16F8" w:rsidRPr="00686476" w:rsidRDefault="000C16F8" w:rsidP="00AA60D9">
            <w:pPr>
              <w:pStyle w:val="a1"/>
              <w:numPr>
                <w:ilvl w:val="0"/>
                <w:numId w:val="283"/>
              </w:numPr>
            </w:pPr>
          </w:p>
        </w:tc>
        <w:tc>
          <w:tcPr>
            <w:tcW w:w="7368" w:type="dxa"/>
          </w:tcPr>
          <w:p w14:paraId="59A139E9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193797FB" w14:textId="2389F0E8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</w:t>
            </w:r>
            <w:r w:rsidR="0072134F">
              <w:t xml:space="preserve">огласованным </w:t>
            </w:r>
          </w:p>
        </w:tc>
      </w:tr>
    </w:tbl>
    <w:p w14:paraId="79B96D68" w14:textId="1BCDBB99" w:rsidR="00A16778" w:rsidRDefault="00A16778" w:rsidP="00A16778">
      <w:pPr>
        <w:pStyle w:val="33"/>
      </w:pPr>
      <w:bookmarkStart w:id="265" w:name="_Toc149855568"/>
      <w:r>
        <w:t>Проверка реализации требований к подсистеме «История платежей»</w:t>
      </w:r>
      <w:bookmarkEnd w:id="265"/>
    </w:p>
    <w:p w14:paraId="7D32A47B" w14:textId="78F2FD56" w:rsidR="000C16F8" w:rsidRDefault="000C16F8" w:rsidP="000C16F8">
      <w:pPr>
        <w:pStyle w:val="a6"/>
      </w:pPr>
      <w:r>
        <w:t>В таблице</w:t>
      </w:r>
      <w:r w:rsidR="0072134F">
        <w:t xml:space="preserve"> 27</w:t>
      </w:r>
      <w:r>
        <w:t xml:space="preserve"> представлены методики проверки выполнения требований к подсистеме «</w:t>
      </w:r>
      <w:r w:rsidR="0072134F">
        <w:t>История платежей</w:t>
      </w:r>
      <w:r>
        <w:t>».</w:t>
      </w:r>
    </w:p>
    <w:p w14:paraId="1ADCFA7F" w14:textId="6B74B19B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27</w:t>
        </w:r>
      </w:fldSimple>
      <w:r>
        <w:t xml:space="preserve"> – Методика проверки реализации требований к подсистеме «</w:t>
      </w:r>
      <w:r w:rsidR="0072134F">
        <w:t>История платежей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15"/>
        <w:gridCol w:w="9"/>
        <w:gridCol w:w="7088"/>
      </w:tblGrid>
      <w:tr w:rsidR="000C16F8" w:rsidRPr="002472CF" w14:paraId="2DBB15F9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A829EB3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00EF438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8BBF538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1F485BEA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7D46C6DF" w14:textId="77777777" w:rsidR="000C16F8" w:rsidRPr="002B2AEF" w:rsidRDefault="000C16F8" w:rsidP="0072134F">
            <w:pPr>
              <w:pStyle w:val="afff"/>
            </w:pPr>
            <w:r>
              <w:t>Добавление договора или ЛС к УЗ</w:t>
            </w:r>
          </w:p>
        </w:tc>
      </w:tr>
      <w:tr w:rsidR="00997004" w:rsidRPr="002472CF" w14:paraId="4CB992CE" w14:textId="43148C22" w:rsidTr="00997004">
        <w:trPr>
          <w:trHeight w:val="402"/>
        </w:trPr>
        <w:tc>
          <w:tcPr>
            <w:tcW w:w="616" w:type="dxa"/>
            <w:vAlign w:val="center"/>
          </w:tcPr>
          <w:p w14:paraId="35FAE013" w14:textId="77777777" w:rsidR="00997004" w:rsidRPr="00686476" w:rsidRDefault="00997004" w:rsidP="00AA60D9">
            <w:pPr>
              <w:pStyle w:val="a1"/>
              <w:numPr>
                <w:ilvl w:val="0"/>
                <w:numId w:val="284"/>
              </w:numPr>
            </w:pPr>
          </w:p>
        </w:tc>
        <w:tc>
          <w:tcPr>
            <w:tcW w:w="7455" w:type="dxa"/>
            <w:gridSpan w:val="3"/>
          </w:tcPr>
          <w:p w14:paraId="6747A559" w14:textId="77777777" w:rsidR="00997004" w:rsidRDefault="00997004" w:rsidP="00AA60D9">
            <w:pPr>
              <w:pStyle w:val="17"/>
              <w:numPr>
                <w:ilvl w:val="0"/>
                <w:numId w:val="291"/>
              </w:numPr>
            </w:pPr>
            <w:r w:rsidRPr="002E7941">
              <w:t>Пользователь открывает страницу «Договоры».</w:t>
            </w:r>
          </w:p>
          <w:p w14:paraId="6F71D383" w14:textId="0A264D0C" w:rsidR="00997004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44959F8B" w14:textId="77777777" w:rsidR="00997004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12366B28" w14:textId="37D54F6B" w:rsidR="00997004" w:rsidRPr="002B2AEF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97" w:type="dxa"/>
            <w:gridSpan w:val="2"/>
          </w:tcPr>
          <w:p w14:paraId="7E77E276" w14:textId="77777777" w:rsidR="00997004" w:rsidRDefault="00997004" w:rsidP="00AA60D9">
            <w:pPr>
              <w:pStyle w:val="17"/>
              <w:numPr>
                <w:ilvl w:val="0"/>
                <w:numId w:val="292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6E35345A" w14:textId="77777777" w:rsidR="00997004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список договоров.</w:t>
            </w:r>
          </w:p>
          <w:p w14:paraId="248563D6" w14:textId="57FBBFCA" w:rsidR="00997004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0650DD54" w14:textId="5BF074E3" w:rsidR="00997004" w:rsidRPr="002B2AEF" w:rsidRDefault="00997004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24ADCED2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0641C84C" w14:textId="77777777" w:rsidR="000C16F8" w:rsidRPr="002B2AEF" w:rsidRDefault="000C16F8" w:rsidP="0072134F">
            <w:pPr>
              <w:pStyle w:val="afff"/>
            </w:pPr>
            <w:r>
              <w:t>Удаление договора из УЗ</w:t>
            </w:r>
          </w:p>
        </w:tc>
      </w:tr>
      <w:tr w:rsidR="00997004" w:rsidRPr="002472CF" w14:paraId="1E047E11" w14:textId="3AB9927E" w:rsidTr="00997004">
        <w:trPr>
          <w:trHeight w:val="402"/>
        </w:trPr>
        <w:tc>
          <w:tcPr>
            <w:tcW w:w="616" w:type="dxa"/>
            <w:vAlign w:val="center"/>
          </w:tcPr>
          <w:p w14:paraId="3AE42582" w14:textId="77777777" w:rsidR="00997004" w:rsidRPr="00686476" w:rsidRDefault="00997004" w:rsidP="00AA60D9">
            <w:pPr>
              <w:pStyle w:val="a1"/>
              <w:numPr>
                <w:ilvl w:val="0"/>
                <w:numId w:val="284"/>
              </w:numPr>
            </w:pPr>
          </w:p>
        </w:tc>
        <w:tc>
          <w:tcPr>
            <w:tcW w:w="7440" w:type="dxa"/>
            <w:gridSpan w:val="2"/>
          </w:tcPr>
          <w:p w14:paraId="323662C6" w14:textId="77777777" w:rsidR="00997004" w:rsidRPr="009B4F9A" w:rsidRDefault="00997004" w:rsidP="00AA60D9">
            <w:pPr>
              <w:pStyle w:val="17"/>
              <w:numPr>
                <w:ilvl w:val="0"/>
                <w:numId w:val="293"/>
              </w:numPr>
            </w:pPr>
            <w:r w:rsidRPr="009B4F9A">
              <w:t>Пользователь открывает страницу «Договоры».</w:t>
            </w:r>
          </w:p>
          <w:p w14:paraId="318031D5" w14:textId="5E165E31" w:rsidR="00997004" w:rsidRPr="002B2AEF" w:rsidRDefault="00997004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112" w:type="dxa"/>
            <w:gridSpan w:val="3"/>
          </w:tcPr>
          <w:p w14:paraId="17065699" w14:textId="6F480E24" w:rsidR="00997004" w:rsidRDefault="00997004" w:rsidP="00AA60D9">
            <w:pPr>
              <w:pStyle w:val="17"/>
              <w:numPr>
                <w:ilvl w:val="0"/>
                <w:numId w:val="294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7C35ACE2" w14:textId="57EBD312" w:rsidR="00997004" w:rsidRPr="002B2AEF" w:rsidRDefault="00997004" w:rsidP="00AA60D9">
            <w:pPr>
              <w:pStyle w:val="17"/>
              <w:numPr>
                <w:ilvl w:val="0"/>
                <w:numId w:val="294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17296E42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2D6502CE" w14:textId="77777777" w:rsidR="000C16F8" w:rsidRPr="002B2AEF" w:rsidRDefault="000C16F8" w:rsidP="0072134F">
            <w:pPr>
              <w:pStyle w:val="afff"/>
            </w:pPr>
            <w:r>
              <w:t>Просмотр договоров</w:t>
            </w:r>
          </w:p>
        </w:tc>
      </w:tr>
      <w:tr w:rsidR="00997004" w:rsidRPr="002472CF" w14:paraId="2B9FA4E5" w14:textId="47EEFB40" w:rsidTr="00997004">
        <w:trPr>
          <w:trHeight w:val="402"/>
        </w:trPr>
        <w:tc>
          <w:tcPr>
            <w:tcW w:w="616" w:type="dxa"/>
            <w:vAlign w:val="center"/>
          </w:tcPr>
          <w:p w14:paraId="2B779027" w14:textId="77777777" w:rsidR="00997004" w:rsidRPr="00686476" w:rsidRDefault="00997004" w:rsidP="00AA60D9">
            <w:pPr>
              <w:pStyle w:val="a1"/>
              <w:numPr>
                <w:ilvl w:val="0"/>
                <w:numId w:val="284"/>
              </w:numPr>
            </w:pPr>
          </w:p>
        </w:tc>
        <w:tc>
          <w:tcPr>
            <w:tcW w:w="7440" w:type="dxa"/>
            <w:gridSpan w:val="2"/>
          </w:tcPr>
          <w:p w14:paraId="755FAA7E" w14:textId="77777777" w:rsidR="00997004" w:rsidRDefault="00997004" w:rsidP="00AA60D9">
            <w:pPr>
              <w:pStyle w:val="17"/>
              <w:numPr>
                <w:ilvl w:val="0"/>
                <w:numId w:val="296"/>
              </w:numPr>
            </w:pPr>
            <w:r w:rsidRPr="002E7941">
              <w:t>Пользователь открывает страницу «Договоры».</w:t>
            </w:r>
          </w:p>
          <w:p w14:paraId="4C1CA9FC" w14:textId="2C5E7B5E" w:rsidR="00997004" w:rsidRDefault="00997004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499D1E49" w14:textId="7202317D" w:rsidR="00997004" w:rsidRPr="002B2AEF" w:rsidRDefault="00997004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12" w:type="dxa"/>
            <w:gridSpan w:val="3"/>
          </w:tcPr>
          <w:p w14:paraId="56F9FE97" w14:textId="73F8D709" w:rsidR="00997004" w:rsidRDefault="00997004" w:rsidP="00AA60D9">
            <w:pPr>
              <w:pStyle w:val="17"/>
              <w:numPr>
                <w:ilvl w:val="0"/>
                <w:numId w:val="295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1ABE1E44" w14:textId="77777777" w:rsidR="00997004" w:rsidRDefault="00997004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36299C58" w14:textId="5931835E" w:rsidR="00997004" w:rsidRPr="002B2AEF" w:rsidRDefault="00997004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73F8A7D5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2685BEE2" w14:textId="77777777" w:rsidR="000C16F8" w:rsidRPr="002E7941" w:rsidRDefault="000C16F8" w:rsidP="0072134F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7B22AD5C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254B9E60" w14:textId="77777777" w:rsidR="000C16F8" w:rsidRPr="00686476" w:rsidRDefault="000C16F8" w:rsidP="00AA60D9">
            <w:pPr>
              <w:pStyle w:val="a1"/>
              <w:numPr>
                <w:ilvl w:val="0"/>
                <w:numId w:val="284"/>
              </w:numPr>
            </w:pPr>
          </w:p>
        </w:tc>
        <w:tc>
          <w:tcPr>
            <w:tcW w:w="14552" w:type="dxa"/>
            <w:gridSpan w:val="5"/>
          </w:tcPr>
          <w:p w14:paraId="6107966D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проверку 1 таблицы 22</w:t>
            </w:r>
          </w:p>
        </w:tc>
      </w:tr>
      <w:tr w:rsidR="000C16F8" w:rsidRPr="002472CF" w14:paraId="4663FFFF" w14:textId="77777777" w:rsidTr="000C16F8">
        <w:trPr>
          <w:trHeight w:val="402"/>
        </w:trPr>
        <w:tc>
          <w:tcPr>
            <w:tcW w:w="15168" w:type="dxa"/>
            <w:gridSpan w:val="6"/>
            <w:vAlign w:val="center"/>
          </w:tcPr>
          <w:p w14:paraId="7C61937C" w14:textId="77777777" w:rsidR="000C16F8" w:rsidRPr="002E7941" w:rsidRDefault="000C16F8" w:rsidP="0072134F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49295F9A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0560AE89" w14:textId="77777777" w:rsidR="000C16F8" w:rsidRPr="00686476" w:rsidRDefault="000C16F8" w:rsidP="00AA60D9">
            <w:pPr>
              <w:pStyle w:val="a1"/>
              <w:numPr>
                <w:ilvl w:val="0"/>
                <w:numId w:val="284"/>
              </w:numPr>
            </w:pPr>
          </w:p>
        </w:tc>
        <w:tc>
          <w:tcPr>
            <w:tcW w:w="7368" w:type="dxa"/>
          </w:tcPr>
          <w:p w14:paraId="69146987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4"/>
          </w:tcPr>
          <w:p w14:paraId="4F213CE1" w14:textId="49FBA671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</w:t>
            </w:r>
            <w:r w:rsidR="00997004">
              <w:t>огласованным макетам</w:t>
            </w:r>
          </w:p>
        </w:tc>
      </w:tr>
    </w:tbl>
    <w:p w14:paraId="59A7313B" w14:textId="0F36F77E" w:rsidR="00A16778" w:rsidRDefault="00A16778" w:rsidP="00A16778">
      <w:pPr>
        <w:pStyle w:val="33"/>
      </w:pPr>
      <w:bookmarkStart w:id="266" w:name="_Toc149855569"/>
      <w:r>
        <w:t>Проверка реализации требований к подсистеме «История начислений»</w:t>
      </w:r>
      <w:bookmarkEnd w:id="266"/>
    </w:p>
    <w:p w14:paraId="75FF6F9B" w14:textId="0451E2A6" w:rsidR="000C16F8" w:rsidRDefault="000C16F8" w:rsidP="000C16F8">
      <w:pPr>
        <w:pStyle w:val="a6"/>
      </w:pPr>
      <w:r>
        <w:t>В таблице</w:t>
      </w:r>
      <w:r w:rsidR="00997004">
        <w:t xml:space="preserve"> 28 </w:t>
      </w:r>
      <w:r>
        <w:t>представлены методики проверки выполнения требований к подсистеме «</w:t>
      </w:r>
      <w:r w:rsidR="002A744C">
        <w:t>История начислений</w:t>
      </w:r>
      <w:r>
        <w:t>».</w:t>
      </w:r>
    </w:p>
    <w:p w14:paraId="63699740" w14:textId="079ECD96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28</w:t>
        </w:r>
      </w:fldSimple>
      <w:r>
        <w:t xml:space="preserve"> – Методика проверки реализации требований к подсистеме «</w:t>
      </w:r>
      <w:r w:rsidR="002A744C">
        <w:t>История начислений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15"/>
        <w:gridCol w:w="9"/>
        <w:gridCol w:w="6"/>
        <w:gridCol w:w="7082"/>
      </w:tblGrid>
      <w:tr w:rsidR="000C16F8" w:rsidRPr="002472CF" w14:paraId="5C4A39E5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4DC5B86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4B00562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1FCB7B69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44618AEA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69BDC5C" w14:textId="77777777" w:rsidR="000C16F8" w:rsidRPr="002B2AEF" w:rsidRDefault="000C16F8" w:rsidP="00997004">
            <w:pPr>
              <w:pStyle w:val="afff"/>
            </w:pPr>
            <w:r>
              <w:t>Добавление договора или ЛС к УЗ</w:t>
            </w:r>
          </w:p>
        </w:tc>
      </w:tr>
      <w:tr w:rsidR="002A744C" w:rsidRPr="002472CF" w14:paraId="3F91FE15" w14:textId="7E07DFBD" w:rsidTr="002A744C">
        <w:trPr>
          <w:trHeight w:val="402"/>
        </w:trPr>
        <w:tc>
          <w:tcPr>
            <w:tcW w:w="616" w:type="dxa"/>
            <w:vAlign w:val="center"/>
          </w:tcPr>
          <w:p w14:paraId="6D1B1683" w14:textId="77777777" w:rsidR="002A744C" w:rsidRPr="00686476" w:rsidRDefault="002A744C" w:rsidP="00AA60D9">
            <w:pPr>
              <w:pStyle w:val="a1"/>
              <w:numPr>
                <w:ilvl w:val="0"/>
                <w:numId w:val="297"/>
              </w:numPr>
            </w:pPr>
          </w:p>
        </w:tc>
        <w:tc>
          <w:tcPr>
            <w:tcW w:w="7470" w:type="dxa"/>
            <w:gridSpan w:val="5"/>
          </w:tcPr>
          <w:p w14:paraId="3FE5F457" w14:textId="77777777" w:rsidR="002A744C" w:rsidRDefault="002A744C" w:rsidP="00AA60D9">
            <w:pPr>
              <w:pStyle w:val="17"/>
              <w:numPr>
                <w:ilvl w:val="0"/>
                <w:numId w:val="299"/>
              </w:numPr>
            </w:pPr>
            <w:r w:rsidRPr="002E7941">
              <w:t>Пользователь открывает страницу «Договоры».</w:t>
            </w:r>
          </w:p>
          <w:p w14:paraId="481E8FA1" w14:textId="37105EF4" w:rsidR="002A744C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54EAC48D" w14:textId="77777777" w:rsidR="002A744C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61DEE8B3" w14:textId="60DCF2E6" w:rsidR="002A744C" w:rsidRPr="002B2AEF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</w:t>
            </w:r>
            <w:r>
              <w:t>а</w:t>
            </w:r>
          </w:p>
        </w:tc>
        <w:tc>
          <w:tcPr>
            <w:tcW w:w="7082" w:type="dxa"/>
          </w:tcPr>
          <w:p w14:paraId="646D9B6C" w14:textId="69A3CA7C" w:rsidR="002A744C" w:rsidRDefault="002A744C" w:rsidP="00AA60D9">
            <w:pPr>
              <w:pStyle w:val="17"/>
              <w:numPr>
                <w:ilvl w:val="0"/>
                <w:numId w:val="300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0A177AFB" w14:textId="77777777" w:rsidR="002A744C" w:rsidRDefault="002A744C" w:rsidP="00AA60D9">
            <w:pPr>
              <w:pStyle w:val="17"/>
              <w:numPr>
                <w:ilvl w:val="0"/>
                <w:numId w:val="300"/>
              </w:numPr>
            </w:pPr>
            <w:r w:rsidRPr="00336F61">
              <w:t>ЛКК отображает список договоров.</w:t>
            </w:r>
          </w:p>
          <w:p w14:paraId="1EDBCF3E" w14:textId="175F565F" w:rsidR="002A744C" w:rsidRDefault="002A744C" w:rsidP="00AA60D9">
            <w:pPr>
              <w:pStyle w:val="17"/>
              <w:numPr>
                <w:ilvl w:val="0"/>
                <w:numId w:val="300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0F1F53FE" w14:textId="2CA9788C" w:rsidR="002A744C" w:rsidRPr="002B2AEF" w:rsidRDefault="002A744C" w:rsidP="00AA60D9">
            <w:pPr>
              <w:pStyle w:val="17"/>
              <w:numPr>
                <w:ilvl w:val="0"/>
                <w:numId w:val="300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04AC95BC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ECD4A69" w14:textId="77777777" w:rsidR="000C16F8" w:rsidRPr="002B2AEF" w:rsidRDefault="000C16F8" w:rsidP="00997004">
            <w:pPr>
              <w:pStyle w:val="afff"/>
            </w:pPr>
            <w:r>
              <w:t>Удаление договора из УЗ</w:t>
            </w:r>
          </w:p>
        </w:tc>
      </w:tr>
      <w:tr w:rsidR="002A744C" w:rsidRPr="002472CF" w14:paraId="203A7612" w14:textId="7DA63AF4" w:rsidTr="002A744C">
        <w:trPr>
          <w:trHeight w:val="402"/>
        </w:trPr>
        <w:tc>
          <w:tcPr>
            <w:tcW w:w="616" w:type="dxa"/>
            <w:vAlign w:val="center"/>
          </w:tcPr>
          <w:p w14:paraId="6BF8FCE0" w14:textId="77777777" w:rsidR="002A744C" w:rsidRPr="00686476" w:rsidRDefault="002A744C" w:rsidP="00AA60D9">
            <w:pPr>
              <w:pStyle w:val="a1"/>
              <w:numPr>
                <w:ilvl w:val="0"/>
                <w:numId w:val="297"/>
              </w:numPr>
            </w:pPr>
          </w:p>
        </w:tc>
        <w:tc>
          <w:tcPr>
            <w:tcW w:w="7455" w:type="dxa"/>
            <w:gridSpan w:val="3"/>
          </w:tcPr>
          <w:p w14:paraId="7C06DFAE" w14:textId="77777777" w:rsidR="002A744C" w:rsidRPr="009B4F9A" w:rsidRDefault="002A744C" w:rsidP="00AA60D9">
            <w:pPr>
              <w:pStyle w:val="17"/>
              <w:numPr>
                <w:ilvl w:val="0"/>
                <w:numId w:val="301"/>
              </w:numPr>
            </w:pPr>
            <w:r w:rsidRPr="009B4F9A">
              <w:t>Пользователь открывает страницу «Договоры».</w:t>
            </w:r>
          </w:p>
          <w:p w14:paraId="4DDFDD52" w14:textId="46774ECB" w:rsidR="002A744C" w:rsidRPr="002B2AEF" w:rsidRDefault="002A744C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97" w:type="dxa"/>
            <w:gridSpan w:val="3"/>
          </w:tcPr>
          <w:p w14:paraId="51B2FB07" w14:textId="304883EC" w:rsidR="002A744C" w:rsidRDefault="002A744C" w:rsidP="00AA60D9">
            <w:pPr>
              <w:pStyle w:val="17"/>
              <w:numPr>
                <w:ilvl w:val="0"/>
                <w:numId w:val="302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6D309667" w14:textId="08649D5A" w:rsidR="002A744C" w:rsidRPr="002B2AEF" w:rsidRDefault="002A744C" w:rsidP="00AA60D9">
            <w:pPr>
              <w:pStyle w:val="17"/>
              <w:numPr>
                <w:ilvl w:val="0"/>
                <w:numId w:val="178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3DADD282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7DD05DDD" w14:textId="77777777" w:rsidR="000C16F8" w:rsidRPr="002B2AEF" w:rsidRDefault="000C16F8" w:rsidP="00997004">
            <w:pPr>
              <w:pStyle w:val="afff"/>
            </w:pPr>
            <w:r>
              <w:t>Просмотр договоров</w:t>
            </w:r>
          </w:p>
        </w:tc>
      </w:tr>
      <w:tr w:rsidR="002A744C" w:rsidRPr="002472CF" w14:paraId="36A42792" w14:textId="05CB9B39" w:rsidTr="002A744C">
        <w:trPr>
          <w:trHeight w:val="402"/>
        </w:trPr>
        <w:tc>
          <w:tcPr>
            <w:tcW w:w="616" w:type="dxa"/>
            <w:vAlign w:val="center"/>
          </w:tcPr>
          <w:p w14:paraId="50719C5E" w14:textId="77777777" w:rsidR="002A744C" w:rsidRPr="00686476" w:rsidRDefault="002A744C" w:rsidP="00AA60D9">
            <w:pPr>
              <w:pStyle w:val="a1"/>
              <w:numPr>
                <w:ilvl w:val="0"/>
                <w:numId w:val="297"/>
              </w:numPr>
            </w:pPr>
          </w:p>
        </w:tc>
        <w:tc>
          <w:tcPr>
            <w:tcW w:w="7440" w:type="dxa"/>
            <w:gridSpan w:val="2"/>
          </w:tcPr>
          <w:p w14:paraId="1BACFCDD" w14:textId="77777777" w:rsidR="002A744C" w:rsidRDefault="002A744C" w:rsidP="00AA60D9">
            <w:pPr>
              <w:pStyle w:val="17"/>
              <w:numPr>
                <w:ilvl w:val="0"/>
                <w:numId w:val="304"/>
              </w:numPr>
            </w:pPr>
            <w:r w:rsidRPr="002E7941">
              <w:t>Пользователь открывает страницу «Договоры».</w:t>
            </w:r>
          </w:p>
          <w:p w14:paraId="3C1D5A3D" w14:textId="02C7A184" w:rsidR="002A744C" w:rsidRDefault="002A744C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39135B59" w14:textId="241B3EF3" w:rsidR="002A744C" w:rsidRPr="002B2AEF" w:rsidRDefault="002A744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12" w:type="dxa"/>
            <w:gridSpan w:val="4"/>
          </w:tcPr>
          <w:p w14:paraId="57CAFC21" w14:textId="412D518D" w:rsidR="002A744C" w:rsidRDefault="002A744C" w:rsidP="00AA60D9">
            <w:pPr>
              <w:pStyle w:val="17"/>
              <w:numPr>
                <w:ilvl w:val="0"/>
                <w:numId w:val="303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655BF8BA" w14:textId="77777777" w:rsidR="002A744C" w:rsidRDefault="002A744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6F0E890F" w14:textId="444AA6FA" w:rsidR="002A744C" w:rsidRPr="002B2AEF" w:rsidRDefault="002A744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4C9D56DD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28ED565" w14:textId="77777777" w:rsidR="000C16F8" w:rsidRPr="002E7941" w:rsidRDefault="000C16F8" w:rsidP="00997004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17E26D37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4B1A2796" w14:textId="77777777" w:rsidR="000C16F8" w:rsidRPr="00686476" w:rsidRDefault="000C16F8" w:rsidP="00AA60D9">
            <w:pPr>
              <w:pStyle w:val="a1"/>
              <w:numPr>
                <w:ilvl w:val="0"/>
                <w:numId w:val="297"/>
              </w:numPr>
            </w:pPr>
          </w:p>
        </w:tc>
        <w:tc>
          <w:tcPr>
            <w:tcW w:w="14552" w:type="dxa"/>
            <w:gridSpan w:val="6"/>
          </w:tcPr>
          <w:p w14:paraId="456D9463" w14:textId="5FB7F270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2A744C">
              <w:t xml:space="preserve">и 1 и </w:t>
            </w:r>
            <w:r>
              <w:t>таблицы 2</w:t>
            </w:r>
            <w:r w:rsidR="002A744C">
              <w:t>8</w:t>
            </w:r>
          </w:p>
        </w:tc>
      </w:tr>
      <w:tr w:rsidR="000C16F8" w:rsidRPr="002472CF" w14:paraId="4A9E293D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648482E3" w14:textId="77777777" w:rsidR="000C16F8" w:rsidRPr="002E7941" w:rsidRDefault="000C16F8" w:rsidP="00997004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01EBA9C6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30A0DCC8" w14:textId="77777777" w:rsidR="000C16F8" w:rsidRPr="00686476" w:rsidRDefault="000C16F8" w:rsidP="00AA60D9">
            <w:pPr>
              <w:pStyle w:val="a1"/>
              <w:numPr>
                <w:ilvl w:val="0"/>
                <w:numId w:val="297"/>
              </w:numPr>
            </w:pPr>
          </w:p>
        </w:tc>
        <w:tc>
          <w:tcPr>
            <w:tcW w:w="7368" w:type="dxa"/>
          </w:tcPr>
          <w:p w14:paraId="2642B368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67E972F2" w14:textId="28D7675B" w:rsidR="000C16F8" w:rsidRPr="002E7941" w:rsidRDefault="00997004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490016BA" w14:textId="2A8D3416" w:rsidR="00A16778" w:rsidRDefault="00A16778" w:rsidP="00A16778">
      <w:pPr>
        <w:pStyle w:val="33"/>
      </w:pPr>
      <w:bookmarkStart w:id="267" w:name="_Toc149855570"/>
      <w:r>
        <w:t>Проверка реализации требований к подсистеме «Обращения»</w:t>
      </w:r>
      <w:bookmarkEnd w:id="267"/>
    </w:p>
    <w:p w14:paraId="48B60E77" w14:textId="6840057C" w:rsidR="000C16F8" w:rsidRDefault="000C16F8" w:rsidP="000C16F8">
      <w:pPr>
        <w:pStyle w:val="a6"/>
      </w:pPr>
      <w:r>
        <w:t xml:space="preserve">В таблице </w:t>
      </w:r>
      <w:r w:rsidR="00997004">
        <w:t xml:space="preserve">29 </w:t>
      </w:r>
      <w:r>
        <w:t>представлены методики проверки выполнения требований к подсистеме «</w:t>
      </w:r>
      <w:r w:rsidR="00997004">
        <w:t>Обращения</w:t>
      </w:r>
      <w:r>
        <w:t>».</w:t>
      </w:r>
    </w:p>
    <w:p w14:paraId="0B55D09D" w14:textId="2399B6E3" w:rsidR="000C16F8" w:rsidRPr="006E5ECA" w:rsidRDefault="000C16F8" w:rsidP="000C16F8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29</w:t>
        </w:r>
      </w:fldSimple>
      <w:r>
        <w:t xml:space="preserve"> – Методика проверки реализации требований к подсистеме «</w:t>
      </w:r>
      <w:r w:rsidR="00997004">
        <w:t>Обращения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15"/>
        <w:gridCol w:w="9"/>
        <w:gridCol w:w="6"/>
        <w:gridCol w:w="7082"/>
      </w:tblGrid>
      <w:tr w:rsidR="000C16F8" w:rsidRPr="002472CF" w14:paraId="3BA8DF17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7630C14B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4774452B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528E6440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3F73CEFE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8834826" w14:textId="77777777" w:rsidR="000C16F8" w:rsidRPr="002B2AEF" w:rsidRDefault="000C16F8" w:rsidP="00997004">
            <w:pPr>
              <w:pStyle w:val="afff"/>
            </w:pPr>
            <w:r>
              <w:t>Добавление договора или ЛС к УЗ</w:t>
            </w:r>
          </w:p>
        </w:tc>
      </w:tr>
      <w:tr w:rsidR="002A744C" w:rsidRPr="002472CF" w14:paraId="14F0EA01" w14:textId="291772D3" w:rsidTr="002A744C">
        <w:trPr>
          <w:trHeight w:val="402"/>
        </w:trPr>
        <w:tc>
          <w:tcPr>
            <w:tcW w:w="616" w:type="dxa"/>
            <w:vAlign w:val="center"/>
          </w:tcPr>
          <w:p w14:paraId="58D8C368" w14:textId="77777777" w:rsidR="002A744C" w:rsidRPr="00686476" w:rsidRDefault="002A744C" w:rsidP="00AA60D9">
            <w:pPr>
              <w:pStyle w:val="a1"/>
              <w:numPr>
                <w:ilvl w:val="0"/>
                <w:numId w:val="298"/>
              </w:numPr>
            </w:pPr>
          </w:p>
        </w:tc>
        <w:tc>
          <w:tcPr>
            <w:tcW w:w="7455" w:type="dxa"/>
            <w:gridSpan w:val="3"/>
          </w:tcPr>
          <w:p w14:paraId="314E541D" w14:textId="77777777" w:rsidR="002A744C" w:rsidRDefault="002A744C" w:rsidP="00AA60D9">
            <w:pPr>
              <w:pStyle w:val="17"/>
              <w:numPr>
                <w:ilvl w:val="0"/>
                <w:numId w:val="306"/>
              </w:numPr>
            </w:pPr>
            <w:r w:rsidRPr="002E7941">
              <w:t>Пользователь открывает страницу «Договоры».</w:t>
            </w:r>
          </w:p>
          <w:p w14:paraId="34E86B6F" w14:textId="77777777" w:rsidR="002A744C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5164ABBC" w14:textId="035BE3E0" w:rsidR="002A744C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37CB7FC1" w14:textId="5043E141" w:rsidR="002A744C" w:rsidRPr="002B2AEF" w:rsidRDefault="002A744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97" w:type="dxa"/>
            <w:gridSpan w:val="3"/>
          </w:tcPr>
          <w:p w14:paraId="31D8578D" w14:textId="2BBFF6B7" w:rsidR="002A744C" w:rsidRDefault="002A744C" w:rsidP="00AA60D9">
            <w:pPr>
              <w:pStyle w:val="17"/>
              <w:numPr>
                <w:ilvl w:val="0"/>
                <w:numId w:val="305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0E04CE67" w14:textId="77777777" w:rsidR="002A744C" w:rsidRDefault="002A744C" w:rsidP="00AA60D9">
            <w:pPr>
              <w:pStyle w:val="17"/>
              <w:numPr>
                <w:ilvl w:val="0"/>
                <w:numId w:val="305"/>
              </w:numPr>
            </w:pPr>
            <w:r w:rsidRPr="00336F61">
              <w:t>ЛКК отображает список договоров.</w:t>
            </w:r>
          </w:p>
          <w:p w14:paraId="7E689ABA" w14:textId="3F5B0916" w:rsidR="002A744C" w:rsidRDefault="002A744C" w:rsidP="00AA60D9">
            <w:pPr>
              <w:pStyle w:val="17"/>
              <w:numPr>
                <w:ilvl w:val="0"/>
                <w:numId w:val="305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</w:t>
            </w:r>
            <w:r>
              <w:t>.</w:t>
            </w:r>
          </w:p>
          <w:p w14:paraId="039CCC18" w14:textId="6B45EA77" w:rsidR="002A744C" w:rsidRPr="002B2AEF" w:rsidRDefault="002A744C" w:rsidP="00AA60D9">
            <w:pPr>
              <w:pStyle w:val="17"/>
              <w:numPr>
                <w:ilvl w:val="0"/>
                <w:numId w:val="305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3CDD62EC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794DE880" w14:textId="77777777" w:rsidR="000C16F8" w:rsidRPr="002B2AEF" w:rsidRDefault="000C16F8" w:rsidP="00997004">
            <w:pPr>
              <w:pStyle w:val="afff"/>
            </w:pPr>
            <w:r>
              <w:t>Удаление договора из УЗ</w:t>
            </w:r>
          </w:p>
        </w:tc>
      </w:tr>
      <w:tr w:rsidR="00371A0B" w:rsidRPr="002472CF" w14:paraId="73F332D4" w14:textId="732140A8" w:rsidTr="00371A0B">
        <w:trPr>
          <w:trHeight w:val="402"/>
        </w:trPr>
        <w:tc>
          <w:tcPr>
            <w:tcW w:w="616" w:type="dxa"/>
            <w:vAlign w:val="center"/>
          </w:tcPr>
          <w:p w14:paraId="1428CB48" w14:textId="77777777" w:rsidR="00371A0B" w:rsidRPr="00686476" w:rsidRDefault="00371A0B" w:rsidP="00AA60D9">
            <w:pPr>
              <w:pStyle w:val="a1"/>
              <w:numPr>
                <w:ilvl w:val="0"/>
                <w:numId w:val="298"/>
              </w:numPr>
            </w:pPr>
          </w:p>
        </w:tc>
        <w:tc>
          <w:tcPr>
            <w:tcW w:w="7470" w:type="dxa"/>
            <w:gridSpan w:val="5"/>
          </w:tcPr>
          <w:p w14:paraId="51C72218" w14:textId="77777777" w:rsidR="00371A0B" w:rsidRPr="009B4F9A" w:rsidRDefault="00371A0B" w:rsidP="00AA60D9">
            <w:pPr>
              <w:pStyle w:val="17"/>
              <w:numPr>
                <w:ilvl w:val="0"/>
                <w:numId w:val="308"/>
              </w:numPr>
            </w:pPr>
            <w:r w:rsidRPr="009B4F9A">
              <w:t>Пользователь открывает страницу «Договоры».</w:t>
            </w:r>
          </w:p>
          <w:p w14:paraId="72B063D7" w14:textId="51BE7575" w:rsidR="00371A0B" w:rsidRPr="002B2AEF" w:rsidRDefault="00371A0B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82" w:type="dxa"/>
          </w:tcPr>
          <w:p w14:paraId="08B5A2A8" w14:textId="4ED638D9" w:rsidR="00371A0B" w:rsidRDefault="00371A0B" w:rsidP="00AA60D9">
            <w:pPr>
              <w:pStyle w:val="17"/>
              <w:numPr>
                <w:ilvl w:val="0"/>
                <w:numId w:val="307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5DBA5E79" w14:textId="62C96602" w:rsidR="00371A0B" w:rsidRPr="002B2AEF" w:rsidRDefault="00371A0B" w:rsidP="00AA60D9">
            <w:pPr>
              <w:pStyle w:val="17"/>
              <w:numPr>
                <w:ilvl w:val="0"/>
                <w:numId w:val="178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7F963593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53F1D571" w14:textId="77777777" w:rsidR="000C16F8" w:rsidRPr="002B2AEF" w:rsidRDefault="000C16F8" w:rsidP="00997004">
            <w:pPr>
              <w:pStyle w:val="afff"/>
            </w:pPr>
            <w:r>
              <w:t>Просмотр договоров</w:t>
            </w:r>
          </w:p>
        </w:tc>
      </w:tr>
      <w:tr w:rsidR="00371A0B" w:rsidRPr="002472CF" w14:paraId="59DD0595" w14:textId="3C638592" w:rsidTr="00371A0B">
        <w:trPr>
          <w:trHeight w:val="402"/>
        </w:trPr>
        <w:tc>
          <w:tcPr>
            <w:tcW w:w="616" w:type="dxa"/>
            <w:vAlign w:val="center"/>
          </w:tcPr>
          <w:p w14:paraId="40924D53" w14:textId="77777777" w:rsidR="00371A0B" w:rsidRPr="00686476" w:rsidRDefault="00371A0B" w:rsidP="00AA60D9">
            <w:pPr>
              <w:pStyle w:val="a1"/>
              <w:numPr>
                <w:ilvl w:val="0"/>
                <w:numId w:val="298"/>
              </w:numPr>
            </w:pPr>
          </w:p>
        </w:tc>
        <w:tc>
          <w:tcPr>
            <w:tcW w:w="7440" w:type="dxa"/>
            <w:gridSpan w:val="2"/>
          </w:tcPr>
          <w:p w14:paraId="3DBF3CC5" w14:textId="77777777" w:rsidR="00371A0B" w:rsidRDefault="00371A0B" w:rsidP="00AA60D9">
            <w:pPr>
              <w:pStyle w:val="17"/>
              <w:numPr>
                <w:ilvl w:val="0"/>
                <w:numId w:val="309"/>
              </w:numPr>
            </w:pPr>
            <w:r w:rsidRPr="002E7941">
              <w:t>Пользователь открывает страницу «Договоры».</w:t>
            </w:r>
          </w:p>
          <w:p w14:paraId="33E4713F" w14:textId="50DA8770" w:rsidR="00371A0B" w:rsidRDefault="00371A0B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6C88DEEC" w14:textId="19F19466" w:rsidR="00371A0B" w:rsidRPr="002B2AEF" w:rsidRDefault="00371A0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12" w:type="dxa"/>
            <w:gridSpan w:val="4"/>
          </w:tcPr>
          <w:p w14:paraId="7FDA03A6" w14:textId="77777777" w:rsidR="00371A0B" w:rsidRDefault="00371A0B" w:rsidP="00AA60D9">
            <w:pPr>
              <w:pStyle w:val="17"/>
              <w:numPr>
                <w:ilvl w:val="0"/>
                <w:numId w:val="310"/>
              </w:numPr>
            </w:pPr>
            <w:r w:rsidRPr="00336F61">
              <w:t>ЛКК совершает запрос на просмотр договоров</w:t>
            </w:r>
          </w:p>
          <w:p w14:paraId="286F6008" w14:textId="77777777" w:rsidR="00371A0B" w:rsidRDefault="00371A0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5108129F" w14:textId="63D6C061" w:rsidR="00371A0B" w:rsidRPr="002B2AEF" w:rsidRDefault="00371A0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2A64CDC7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0F2C1D18" w14:textId="77777777" w:rsidR="000C16F8" w:rsidRPr="002E7941" w:rsidRDefault="000C16F8" w:rsidP="00997004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3A6771A7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78371DA3" w14:textId="77777777" w:rsidR="000C16F8" w:rsidRPr="00686476" w:rsidRDefault="000C16F8" w:rsidP="00AA60D9">
            <w:pPr>
              <w:pStyle w:val="a1"/>
              <w:numPr>
                <w:ilvl w:val="0"/>
                <w:numId w:val="298"/>
              </w:numPr>
            </w:pPr>
          </w:p>
        </w:tc>
        <w:tc>
          <w:tcPr>
            <w:tcW w:w="14552" w:type="dxa"/>
            <w:gridSpan w:val="6"/>
          </w:tcPr>
          <w:p w14:paraId="7578E7F4" w14:textId="6C3E6FFC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371A0B">
              <w:t>и</w:t>
            </w:r>
            <w:r>
              <w:t xml:space="preserve"> 1</w:t>
            </w:r>
            <w:r w:rsidR="00371A0B">
              <w:t>-3</w:t>
            </w:r>
            <w:r>
              <w:t xml:space="preserve"> таблицы 2</w:t>
            </w:r>
            <w:r w:rsidR="00371A0B">
              <w:t>9</w:t>
            </w:r>
          </w:p>
        </w:tc>
      </w:tr>
      <w:tr w:rsidR="000C16F8" w:rsidRPr="002472CF" w14:paraId="2045E036" w14:textId="77777777" w:rsidTr="000C16F8">
        <w:trPr>
          <w:trHeight w:val="402"/>
        </w:trPr>
        <w:tc>
          <w:tcPr>
            <w:tcW w:w="15168" w:type="dxa"/>
            <w:gridSpan w:val="7"/>
            <w:vAlign w:val="center"/>
          </w:tcPr>
          <w:p w14:paraId="2D7FF0CE" w14:textId="77777777" w:rsidR="000C16F8" w:rsidRPr="002E7941" w:rsidRDefault="000C16F8" w:rsidP="00997004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5125CE3D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33B73522" w14:textId="77777777" w:rsidR="000C16F8" w:rsidRPr="00686476" w:rsidRDefault="000C16F8" w:rsidP="00AA60D9">
            <w:pPr>
              <w:pStyle w:val="a1"/>
              <w:numPr>
                <w:ilvl w:val="0"/>
                <w:numId w:val="298"/>
              </w:numPr>
            </w:pPr>
          </w:p>
        </w:tc>
        <w:tc>
          <w:tcPr>
            <w:tcW w:w="7368" w:type="dxa"/>
          </w:tcPr>
          <w:p w14:paraId="167E3810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03398812" w14:textId="52EB5987" w:rsidR="000C16F8" w:rsidRPr="002E7941" w:rsidRDefault="00997004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69F3277B" w14:textId="77777777" w:rsidR="00371A0B" w:rsidRDefault="00371A0B" w:rsidP="0040382B">
      <w:pPr>
        <w:pStyle w:val="33"/>
        <w:sectPr w:rsidR="00371A0B" w:rsidSect="003A5FB4">
          <w:headerReference w:type="default" r:id="rId15"/>
          <w:pgSz w:w="16838" w:h="11906" w:orient="landscape"/>
          <w:pgMar w:top="1701" w:right="1134" w:bottom="851" w:left="1134" w:header="709" w:footer="403" w:gutter="0"/>
          <w:cols w:space="708"/>
          <w:docGrid w:linePitch="360"/>
        </w:sectPr>
      </w:pPr>
    </w:p>
    <w:p w14:paraId="236F1FD7" w14:textId="460FDF37" w:rsidR="0040382B" w:rsidRDefault="0040382B" w:rsidP="0040382B">
      <w:pPr>
        <w:pStyle w:val="33"/>
      </w:pPr>
      <w:bookmarkStart w:id="268" w:name="_Toc149855571"/>
      <w:r w:rsidRPr="002472CF">
        <w:lastRenderedPageBreak/>
        <w:t xml:space="preserve">Проверка </w:t>
      </w:r>
      <w:r>
        <w:t>реализации требований к подсистеме «Отчеты»</w:t>
      </w:r>
      <w:bookmarkEnd w:id="268"/>
    </w:p>
    <w:p w14:paraId="4305DF81" w14:textId="3FD8A527" w:rsidR="00371A0B" w:rsidRDefault="00371A0B" w:rsidP="002922D7">
      <w:pPr>
        <w:pStyle w:val="a6"/>
      </w:pPr>
      <w:r>
        <w:t>Для формирования отчета необходимо:</w:t>
      </w:r>
    </w:p>
    <w:p w14:paraId="67718AA5" w14:textId="6E993801" w:rsidR="00371A0B" w:rsidRDefault="002922D7" w:rsidP="00AA60D9">
      <w:pPr>
        <w:pStyle w:val="15"/>
        <w:numPr>
          <w:ilvl w:val="0"/>
          <w:numId w:val="311"/>
        </w:numPr>
      </w:pPr>
      <w:r>
        <w:t xml:space="preserve">Выполнить переход на вкладку </w:t>
      </w:r>
      <w:r w:rsidRPr="00CA4B43">
        <w:t>«Отчеты»</w:t>
      </w:r>
      <w:r w:rsidR="00371A0B">
        <w:t>.</w:t>
      </w:r>
    </w:p>
    <w:p w14:paraId="07066791" w14:textId="3C45B26C" w:rsidR="00371A0B" w:rsidRDefault="00371A0B" w:rsidP="00AA60D9">
      <w:pPr>
        <w:pStyle w:val="15"/>
        <w:numPr>
          <w:ilvl w:val="0"/>
          <w:numId w:val="311"/>
        </w:numPr>
      </w:pPr>
      <w:r>
        <w:t>Выбрать отчет для формирования.</w:t>
      </w:r>
    </w:p>
    <w:p w14:paraId="58DA9BEB" w14:textId="1D5AE056" w:rsidR="00371A0B" w:rsidRDefault="00371A0B" w:rsidP="00AA60D9">
      <w:pPr>
        <w:pStyle w:val="15"/>
        <w:numPr>
          <w:ilvl w:val="0"/>
          <w:numId w:val="311"/>
        </w:numPr>
      </w:pPr>
      <w:r>
        <w:t>Указать параметры формирования.</w:t>
      </w:r>
    </w:p>
    <w:p w14:paraId="425D064E" w14:textId="6370ACC7" w:rsidR="00371A0B" w:rsidRDefault="00371A0B" w:rsidP="00AA60D9">
      <w:pPr>
        <w:pStyle w:val="15"/>
        <w:numPr>
          <w:ilvl w:val="0"/>
          <w:numId w:val="311"/>
        </w:numPr>
      </w:pPr>
      <w:r>
        <w:t>Сформированный</w:t>
      </w:r>
      <w:r w:rsidR="009971DE">
        <w:t xml:space="preserve"> отчет выгружается на компьютер пользователя.</w:t>
      </w:r>
    </w:p>
    <w:p w14:paraId="273E84D7" w14:textId="708B8A68" w:rsidR="0040382B" w:rsidRDefault="002922D7" w:rsidP="00371A0B">
      <w:pPr>
        <w:pStyle w:val="a6"/>
      </w:pPr>
      <w:r>
        <w:t xml:space="preserve"> </w:t>
      </w:r>
      <w:r w:rsidR="00371A0B">
        <w:t xml:space="preserve">Выполнить переход на вкладку </w:t>
      </w:r>
      <w:r>
        <w:t>«Заказы»</w:t>
      </w:r>
      <w:r w:rsidR="00371A0B">
        <w:t>.</w:t>
      </w:r>
      <w:r>
        <w:t xml:space="preserve"> - отображается </w:t>
      </w:r>
      <w:r w:rsidRPr="00CA4B43">
        <w:t>статистика по заказам, совершенным в разделе «</w:t>
      </w:r>
      <w:r>
        <w:t>Платные услуги</w:t>
      </w:r>
      <w:r w:rsidRPr="00CA4B43">
        <w:t xml:space="preserve">» </w:t>
      </w:r>
      <w:r>
        <w:t>ЛКК. На вкладке представлена фильтрация по следующим параметрами:</w:t>
      </w:r>
    </w:p>
    <w:p w14:paraId="4E429A0B" w14:textId="77777777" w:rsidR="002922D7" w:rsidRPr="003366AB" w:rsidRDefault="002922D7" w:rsidP="002922D7">
      <w:pPr>
        <w:pStyle w:val="10"/>
        <w:rPr>
          <w:lang w:val="en-US"/>
        </w:rPr>
      </w:pPr>
      <w:r>
        <w:t>по группе услуг;</w:t>
      </w:r>
    </w:p>
    <w:p w14:paraId="6C1C63F9" w14:textId="77777777" w:rsidR="002922D7" w:rsidRPr="003366AB" w:rsidRDefault="002922D7" w:rsidP="002922D7">
      <w:pPr>
        <w:pStyle w:val="10"/>
        <w:rPr>
          <w:lang w:val="en-US"/>
        </w:rPr>
      </w:pPr>
      <w:r>
        <w:t>по наименованию услуги;</w:t>
      </w:r>
    </w:p>
    <w:p w14:paraId="18342858" w14:textId="77777777" w:rsidR="002922D7" w:rsidRPr="003366AB" w:rsidRDefault="002922D7" w:rsidP="002922D7">
      <w:pPr>
        <w:pStyle w:val="10"/>
        <w:rPr>
          <w:lang w:val="en-US"/>
        </w:rPr>
      </w:pPr>
      <w:r>
        <w:t>по статусу;</w:t>
      </w:r>
    </w:p>
    <w:p w14:paraId="23FC6634" w14:textId="77777777" w:rsidR="002922D7" w:rsidRPr="003366AB" w:rsidRDefault="002922D7" w:rsidP="002922D7">
      <w:pPr>
        <w:pStyle w:val="10"/>
        <w:rPr>
          <w:lang w:val="en-US"/>
        </w:rPr>
      </w:pPr>
      <w:r>
        <w:t>по сроку выполнения;</w:t>
      </w:r>
    </w:p>
    <w:p w14:paraId="24E98F24" w14:textId="77777777" w:rsidR="002922D7" w:rsidRPr="003366AB" w:rsidRDefault="002922D7" w:rsidP="002922D7">
      <w:pPr>
        <w:pStyle w:val="10"/>
        <w:rPr>
          <w:lang w:val="en-US"/>
        </w:rPr>
      </w:pPr>
      <w:r>
        <w:t>по исполнителям;</w:t>
      </w:r>
    </w:p>
    <w:p w14:paraId="2F251F09" w14:textId="77777777" w:rsidR="002922D7" w:rsidRPr="003366AB" w:rsidRDefault="002922D7" w:rsidP="002922D7">
      <w:pPr>
        <w:pStyle w:val="10"/>
        <w:rPr>
          <w:lang w:val="en-US"/>
        </w:rPr>
      </w:pPr>
      <w:r>
        <w:t>по ролям пользователя;</w:t>
      </w:r>
    </w:p>
    <w:p w14:paraId="3E2476A2" w14:textId="77777777" w:rsidR="002922D7" w:rsidRDefault="002922D7" w:rsidP="002922D7">
      <w:pPr>
        <w:pStyle w:val="10"/>
      </w:pPr>
      <w:r>
        <w:t>по удовлетворенности</w:t>
      </w:r>
    </w:p>
    <w:p w14:paraId="17E800F1" w14:textId="77777777" w:rsidR="002922D7" w:rsidRPr="00CA4B43" w:rsidRDefault="002922D7" w:rsidP="002922D7">
      <w:pPr>
        <w:pStyle w:val="10"/>
      </w:pPr>
      <w:r>
        <w:t>интервалу:</w:t>
      </w:r>
    </w:p>
    <w:p w14:paraId="3A78DA18" w14:textId="77777777" w:rsidR="002922D7" w:rsidRPr="00CA4B43" w:rsidRDefault="002922D7" w:rsidP="002922D7">
      <w:pPr>
        <w:pStyle w:val="21"/>
      </w:pPr>
      <w:r>
        <w:t>по дням;</w:t>
      </w:r>
    </w:p>
    <w:p w14:paraId="49539B91" w14:textId="77777777" w:rsidR="002922D7" w:rsidRPr="00CA4B43" w:rsidRDefault="002922D7" w:rsidP="002922D7">
      <w:pPr>
        <w:pStyle w:val="21"/>
      </w:pPr>
      <w:r>
        <w:t>по неделям;</w:t>
      </w:r>
    </w:p>
    <w:p w14:paraId="2783E324" w14:textId="77777777" w:rsidR="002922D7" w:rsidRPr="00CA4B43" w:rsidRDefault="002922D7" w:rsidP="002922D7">
      <w:pPr>
        <w:pStyle w:val="21"/>
      </w:pPr>
      <w:r>
        <w:t>по месяцам;</w:t>
      </w:r>
    </w:p>
    <w:p w14:paraId="09ADB146" w14:textId="77777777" w:rsidR="002922D7" w:rsidRPr="00CA4B43" w:rsidRDefault="002922D7" w:rsidP="002922D7">
      <w:pPr>
        <w:pStyle w:val="10"/>
      </w:pPr>
      <w:r>
        <w:t>периоду;</w:t>
      </w:r>
    </w:p>
    <w:p w14:paraId="6776920F" w14:textId="77777777" w:rsidR="002922D7" w:rsidRPr="00CA4B43" w:rsidRDefault="002922D7" w:rsidP="002922D7">
      <w:pPr>
        <w:pStyle w:val="10"/>
      </w:pPr>
      <w:r>
        <w:t>отображению:</w:t>
      </w:r>
    </w:p>
    <w:p w14:paraId="4ACE3C2A" w14:textId="77777777" w:rsidR="002922D7" w:rsidRPr="00CA4B43" w:rsidRDefault="002922D7" w:rsidP="002922D7">
      <w:pPr>
        <w:pStyle w:val="21"/>
      </w:pPr>
      <w:r>
        <w:t>в рублях;</w:t>
      </w:r>
    </w:p>
    <w:p w14:paraId="64E6F49E" w14:textId="77777777" w:rsidR="002922D7" w:rsidRPr="00CA4B43" w:rsidRDefault="002922D7" w:rsidP="002922D7">
      <w:pPr>
        <w:pStyle w:val="21"/>
      </w:pPr>
      <w:r>
        <w:t>в количестве;</w:t>
      </w:r>
    </w:p>
    <w:p w14:paraId="0B4337AE" w14:textId="77777777" w:rsidR="002922D7" w:rsidRPr="00CA4B43" w:rsidRDefault="002922D7" w:rsidP="002922D7">
      <w:pPr>
        <w:pStyle w:val="10"/>
      </w:pPr>
      <w:r>
        <w:t>источнику:</w:t>
      </w:r>
    </w:p>
    <w:p w14:paraId="2CBBBF5E" w14:textId="77777777" w:rsidR="002922D7" w:rsidRPr="00CA4B43" w:rsidRDefault="002922D7" w:rsidP="002922D7">
      <w:pPr>
        <w:pStyle w:val="21"/>
      </w:pPr>
      <w:r>
        <w:t>все;</w:t>
      </w:r>
    </w:p>
    <w:p w14:paraId="39A9329F" w14:textId="77777777" w:rsidR="002922D7" w:rsidRPr="00CA4B43" w:rsidRDefault="002922D7" w:rsidP="002922D7">
      <w:pPr>
        <w:pStyle w:val="21"/>
      </w:pPr>
      <w:r>
        <w:t>веб-версия;</w:t>
      </w:r>
    </w:p>
    <w:p w14:paraId="2B07BD74" w14:textId="1FE3AEB6" w:rsidR="002922D7" w:rsidRDefault="002922D7" w:rsidP="002922D7">
      <w:pPr>
        <w:pStyle w:val="21"/>
      </w:pPr>
      <w:r>
        <w:t>мобильное приложение.</w:t>
      </w:r>
    </w:p>
    <w:p w14:paraId="1A9DB8B1" w14:textId="0458E2CE" w:rsidR="002922D7" w:rsidRPr="00EA25FE" w:rsidRDefault="002922D7" w:rsidP="002922D7">
      <w:pPr>
        <w:pStyle w:val="a6"/>
      </w:pPr>
      <w:r w:rsidRPr="008A6BDC">
        <w:t>Отчет</w:t>
      </w:r>
      <w:r>
        <w:t xml:space="preserve"> </w:t>
      </w:r>
      <w:r w:rsidRPr="008A6BDC">
        <w:t xml:space="preserve">по количеству оказанных услуг по направлениям </w:t>
      </w:r>
      <w:r>
        <w:t>формируется</w:t>
      </w:r>
      <w:r w:rsidRPr="00EA25FE">
        <w:t xml:space="preserve"> по:</w:t>
      </w:r>
    </w:p>
    <w:p w14:paraId="2FC30BC9" w14:textId="77777777" w:rsidR="002922D7" w:rsidRDefault="002922D7" w:rsidP="002922D7">
      <w:pPr>
        <w:pStyle w:val="10"/>
      </w:pPr>
      <w:r>
        <w:t>периоду;</w:t>
      </w:r>
    </w:p>
    <w:p w14:paraId="68A7DB4F" w14:textId="77777777" w:rsidR="002922D7" w:rsidRDefault="002922D7" w:rsidP="002922D7">
      <w:pPr>
        <w:pStyle w:val="10"/>
      </w:pPr>
      <w:r w:rsidRPr="008A6BDC">
        <w:t>количеству оказанных услуг по направлениям.</w:t>
      </w:r>
    </w:p>
    <w:p w14:paraId="0A9555DF" w14:textId="783FB3E0" w:rsidR="002922D7" w:rsidRPr="00EA25FE" w:rsidRDefault="002922D7" w:rsidP="002922D7">
      <w:pPr>
        <w:pStyle w:val="a6"/>
      </w:pPr>
      <w:r w:rsidRPr="008A6BDC">
        <w:t xml:space="preserve">Отчет по объему денежных средств по направлениям </w:t>
      </w:r>
      <w:r>
        <w:t>формируется</w:t>
      </w:r>
      <w:r w:rsidRPr="00EA25FE">
        <w:t xml:space="preserve"> по</w:t>
      </w:r>
      <w:r>
        <w:t>:</w:t>
      </w:r>
    </w:p>
    <w:p w14:paraId="1E0BFC45" w14:textId="77777777" w:rsidR="002922D7" w:rsidRDefault="002922D7" w:rsidP="002922D7">
      <w:pPr>
        <w:pStyle w:val="10"/>
      </w:pPr>
      <w:r>
        <w:t>периоду;</w:t>
      </w:r>
    </w:p>
    <w:p w14:paraId="4CD995A4" w14:textId="77777777" w:rsidR="002922D7" w:rsidRPr="008A6BDC" w:rsidRDefault="002922D7" w:rsidP="002922D7">
      <w:pPr>
        <w:pStyle w:val="10"/>
      </w:pPr>
      <w:r w:rsidRPr="008A6BDC">
        <w:t>объему денежных средств по направлениям.</w:t>
      </w:r>
    </w:p>
    <w:p w14:paraId="524EA5B8" w14:textId="54E22814" w:rsidR="002922D7" w:rsidRPr="00EA25FE" w:rsidRDefault="002922D7" w:rsidP="002922D7">
      <w:pPr>
        <w:pStyle w:val="-1"/>
        <w:numPr>
          <w:ilvl w:val="0"/>
          <w:numId w:val="0"/>
        </w:numPr>
        <w:ind w:left="709"/>
      </w:pPr>
      <w:r>
        <w:lastRenderedPageBreak/>
        <w:t xml:space="preserve">Отчет по </w:t>
      </w:r>
      <w:r w:rsidRPr="008A6BDC">
        <w:t xml:space="preserve">статусу заказов </w:t>
      </w:r>
      <w:r>
        <w:t>формируется</w:t>
      </w:r>
      <w:r w:rsidRPr="00EA25FE">
        <w:t xml:space="preserve"> по</w:t>
      </w:r>
      <w:r>
        <w:t>:</w:t>
      </w:r>
    </w:p>
    <w:p w14:paraId="2E386853" w14:textId="77777777" w:rsidR="002922D7" w:rsidRDefault="002922D7" w:rsidP="002922D7">
      <w:pPr>
        <w:pStyle w:val="10"/>
      </w:pPr>
      <w:r>
        <w:t>периоду;</w:t>
      </w:r>
    </w:p>
    <w:p w14:paraId="450701E2" w14:textId="77777777" w:rsidR="002922D7" w:rsidRDefault="002922D7" w:rsidP="002922D7">
      <w:pPr>
        <w:pStyle w:val="10"/>
      </w:pPr>
      <w:r>
        <w:t>статусу заказов.</w:t>
      </w:r>
    </w:p>
    <w:p w14:paraId="38E4E221" w14:textId="393C2BDA" w:rsidR="002922D7" w:rsidRDefault="002922D7" w:rsidP="002922D7">
      <w:pPr>
        <w:pStyle w:val="-1"/>
        <w:numPr>
          <w:ilvl w:val="0"/>
          <w:numId w:val="0"/>
        </w:numPr>
        <w:ind w:left="709"/>
      </w:pPr>
      <w:r w:rsidRPr="008A6BDC">
        <w:t xml:space="preserve">Отчет в перспективе на несколько лет </w:t>
      </w:r>
      <w:r>
        <w:t>формируется</w:t>
      </w:r>
      <w:r w:rsidRPr="008A6BDC">
        <w:t xml:space="preserve"> по</w:t>
      </w:r>
      <w:r>
        <w:t xml:space="preserve"> </w:t>
      </w:r>
      <w:r w:rsidRPr="008A6BDC">
        <w:t>периоду.</w:t>
      </w:r>
      <w:r>
        <w:t xml:space="preserve"> </w:t>
      </w:r>
      <w:r w:rsidRPr="008A6BDC">
        <w:t xml:space="preserve">Отчет в денежном выражении (поступления) </w:t>
      </w:r>
      <w:r w:rsidRPr="00EA25FE">
        <w:t>формир</w:t>
      </w:r>
      <w:r>
        <w:t xml:space="preserve">уется </w:t>
      </w:r>
      <w:r w:rsidRPr="00EA25FE">
        <w:t>по периоду</w:t>
      </w:r>
      <w:r>
        <w:t>.</w:t>
      </w:r>
    </w:p>
    <w:p w14:paraId="6E04409E" w14:textId="440B33CD" w:rsidR="009971DE" w:rsidRDefault="009971DE" w:rsidP="009971DE">
      <w:pPr>
        <w:pStyle w:val="a6"/>
      </w:pPr>
      <w:r>
        <w:t>Проверка считается выполненной успешно, если выбранные отчеты были сформированы и ф выгруженном файле отображается корректная информация.</w:t>
      </w:r>
    </w:p>
    <w:p w14:paraId="7CCF2752" w14:textId="75F4B87F" w:rsidR="009971DE" w:rsidRDefault="009971DE" w:rsidP="009971DE">
      <w:pPr>
        <w:pStyle w:val="a6"/>
      </w:pPr>
      <w:r>
        <w:t>Проверка считается выполненной не успешно, если отчет не был сформирован или в выгруженном файле отображаются неверные данные.</w:t>
      </w:r>
    </w:p>
    <w:p w14:paraId="2C6D8DB2" w14:textId="77777777" w:rsidR="009971DE" w:rsidRDefault="009971DE" w:rsidP="009971DE">
      <w:pPr>
        <w:pStyle w:val="a6"/>
      </w:pPr>
    </w:p>
    <w:p w14:paraId="69AB8D47" w14:textId="342FE4E9" w:rsidR="009971DE" w:rsidRPr="009971DE" w:rsidRDefault="009971DE" w:rsidP="009971DE">
      <w:pPr>
        <w:pStyle w:val="a6"/>
        <w:sectPr w:rsidR="009971DE" w:rsidRPr="009971DE" w:rsidSect="00371A0B">
          <w:pgSz w:w="11906" w:h="16838"/>
          <w:pgMar w:top="1134" w:right="851" w:bottom="1134" w:left="1701" w:header="709" w:footer="403" w:gutter="0"/>
          <w:cols w:space="708"/>
          <w:docGrid w:linePitch="360"/>
        </w:sectPr>
      </w:pPr>
    </w:p>
    <w:p w14:paraId="46D78D75" w14:textId="303E861B" w:rsidR="00A16778" w:rsidRDefault="00A16778" w:rsidP="00A16778">
      <w:pPr>
        <w:pStyle w:val="33"/>
      </w:pPr>
      <w:bookmarkStart w:id="269" w:name="_Toc149855572"/>
      <w:r>
        <w:lastRenderedPageBreak/>
        <w:t>Проверка реализации требований к подсистеме «Соглашения на оплату (субабоненты)»</w:t>
      </w:r>
      <w:bookmarkEnd w:id="269"/>
    </w:p>
    <w:p w14:paraId="6C1ECD40" w14:textId="77E10C42" w:rsidR="000C16F8" w:rsidRDefault="000C16F8" w:rsidP="000C16F8">
      <w:pPr>
        <w:pStyle w:val="a6"/>
      </w:pPr>
      <w:r>
        <w:t>В таблице</w:t>
      </w:r>
      <w:r w:rsidR="009971DE">
        <w:t xml:space="preserve"> 30</w:t>
      </w:r>
      <w:r>
        <w:t xml:space="preserve"> представлены методики проверки выполнения требований к подсистеме «</w:t>
      </w:r>
      <w:r w:rsidR="00362A5B">
        <w:t>Соглашения на оплату (субабоненты)</w:t>
      </w:r>
      <w:r>
        <w:t>».</w:t>
      </w:r>
    </w:p>
    <w:p w14:paraId="74B4FCAB" w14:textId="390A3CBD" w:rsidR="000C16F8" w:rsidRPr="006E5ECA" w:rsidRDefault="000C16F8" w:rsidP="000C16F8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30</w:t>
        </w:r>
      </w:fldSimple>
      <w:r>
        <w:t xml:space="preserve"> – Методика проверки реализации требований к подсистеме «</w:t>
      </w:r>
      <w:r w:rsidR="00362A5B">
        <w:t>Соглашения на оплату (субабоненты)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30"/>
        <w:gridCol w:w="7052"/>
      </w:tblGrid>
      <w:tr w:rsidR="000C16F8" w:rsidRPr="002472CF" w14:paraId="05FA0A3C" w14:textId="77777777" w:rsidTr="000C16F8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E4E2607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715C8C2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3"/>
            <w:shd w:val="clear" w:color="auto" w:fill="auto"/>
            <w:vAlign w:val="center"/>
          </w:tcPr>
          <w:p w14:paraId="19C3C219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6951A8DA" w14:textId="77777777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64674868" w14:textId="77777777" w:rsidR="000C16F8" w:rsidRPr="002B2AEF" w:rsidRDefault="000C16F8" w:rsidP="009971DE">
            <w:pPr>
              <w:pStyle w:val="afff"/>
            </w:pPr>
            <w:r>
              <w:t>Добавление договора или ЛС к УЗ</w:t>
            </w:r>
          </w:p>
        </w:tc>
      </w:tr>
      <w:tr w:rsidR="009971DE" w:rsidRPr="002472CF" w14:paraId="7B080F19" w14:textId="02CCAABD" w:rsidTr="009971DE">
        <w:trPr>
          <w:trHeight w:val="402"/>
        </w:trPr>
        <w:tc>
          <w:tcPr>
            <w:tcW w:w="616" w:type="dxa"/>
            <w:vAlign w:val="center"/>
          </w:tcPr>
          <w:p w14:paraId="7CC7A2AF" w14:textId="77777777" w:rsidR="009971DE" w:rsidRPr="00686476" w:rsidRDefault="009971DE" w:rsidP="00AA60D9">
            <w:pPr>
              <w:pStyle w:val="a1"/>
              <w:numPr>
                <w:ilvl w:val="0"/>
                <w:numId w:val="312"/>
              </w:numPr>
            </w:pPr>
          </w:p>
        </w:tc>
        <w:tc>
          <w:tcPr>
            <w:tcW w:w="7470" w:type="dxa"/>
            <w:gridSpan w:val="2"/>
          </w:tcPr>
          <w:p w14:paraId="4F474E80" w14:textId="77777777" w:rsidR="009971DE" w:rsidRDefault="009971DE" w:rsidP="00AA60D9">
            <w:pPr>
              <w:pStyle w:val="17"/>
              <w:numPr>
                <w:ilvl w:val="0"/>
                <w:numId w:val="314"/>
              </w:numPr>
            </w:pPr>
            <w:r w:rsidRPr="002E7941">
              <w:t>Пользователь открывает страницу «Договоры».</w:t>
            </w:r>
          </w:p>
          <w:p w14:paraId="4D4DF7F7" w14:textId="6090959B" w:rsidR="009971DE" w:rsidRDefault="009971DE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 w:rsidR="00362A5B">
              <w:t>.</w:t>
            </w:r>
          </w:p>
          <w:p w14:paraId="6F1B59A3" w14:textId="77777777" w:rsidR="009971DE" w:rsidRDefault="009971DE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34A00C63" w14:textId="688F60E8" w:rsidR="009971DE" w:rsidRPr="002B2AEF" w:rsidRDefault="009971DE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82" w:type="dxa"/>
            <w:gridSpan w:val="2"/>
          </w:tcPr>
          <w:p w14:paraId="4B3DCF41" w14:textId="72DB3887" w:rsidR="00362A5B" w:rsidRDefault="00362A5B" w:rsidP="00AA60D9">
            <w:pPr>
              <w:pStyle w:val="17"/>
              <w:numPr>
                <w:ilvl w:val="0"/>
                <w:numId w:val="313"/>
              </w:numPr>
            </w:pPr>
            <w:r w:rsidRPr="00336F61">
              <w:t>ЛКК совершает запрос на просмотр договоров</w:t>
            </w:r>
          </w:p>
          <w:p w14:paraId="2F093B9C" w14:textId="77777777" w:rsidR="00362A5B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список договоров.</w:t>
            </w:r>
          </w:p>
          <w:p w14:paraId="20C5658A" w14:textId="68A3B201" w:rsidR="00362A5B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5F14763F" w14:textId="205B1064" w:rsidR="00362A5B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ЛКК добавляет договор к УЗ Пользователя</w:t>
            </w:r>
          </w:p>
          <w:p w14:paraId="00BEBBC7" w14:textId="77777777" w:rsidR="009971DE" w:rsidRPr="002B2AEF" w:rsidRDefault="009971DE" w:rsidP="000C16F8">
            <w:pPr>
              <w:pStyle w:val="afff0"/>
            </w:pPr>
          </w:p>
        </w:tc>
      </w:tr>
      <w:tr w:rsidR="000C16F8" w:rsidRPr="002472CF" w14:paraId="28A91AF5" w14:textId="77777777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7F3829D0" w14:textId="77777777" w:rsidR="000C16F8" w:rsidRPr="002B2AEF" w:rsidRDefault="000C16F8" w:rsidP="009971DE">
            <w:pPr>
              <w:pStyle w:val="afff"/>
            </w:pPr>
            <w:r>
              <w:t>Удаление договора из УЗ</w:t>
            </w:r>
          </w:p>
        </w:tc>
      </w:tr>
      <w:tr w:rsidR="00362A5B" w:rsidRPr="002472CF" w14:paraId="0DF1A620" w14:textId="5AE219BD" w:rsidTr="00362A5B">
        <w:trPr>
          <w:trHeight w:val="402"/>
        </w:trPr>
        <w:tc>
          <w:tcPr>
            <w:tcW w:w="616" w:type="dxa"/>
            <w:vAlign w:val="center"/>
          </w:tcPr>
          <w:p w14:paraId="7A7BEF5C" w14:textId="77777777" w:rsidR="00362A5B" w:rsidRPr="00686476" w:rsidRDefault="00362A5B" w:rsidP="00AA60D9">
            <w:pPr>
              <w:pStyle w:val="a1"/>
              <w:numPr>
                <w:ilvl w:val="0"/>
                <w:numId w:val="312"/>
              </w:numPr>
            </w:pPr>
          </w:p>
        </w:tc>
        <w:tc>
          <w:tcPr>
            <w:tcW w:w="7500" w:type="dxa"/>
            <w:gridSpan w:val="3"/>
          </w:tcPr>
          <w:p w14:paraId="044CE08A" w14:textId="77777777" w:rsidR="00362A5B" w:rsidRPr="009B4F9A" w:rsidRDefault="00362A5B" w:rsidP="00AA60D9">
            <w:pPr>
              <w:pStyle w:val="17"/>
              <w:numPr>
                <w:ilvl w:val="0"/>
                <w:numId w:val="316"/>
              </w:numPr>
            </w:pPr>
            <w:r w:rsidRPr="009B4F9A">
              <w:t>Пользователь открывает страницу «Договоры».</w:t>
            </w:r>
          </w:p>
          <w:p w14:paraId="08144D99" w14:textId="6D16C86E" w:rsidR="00362A5B" w:rsidRPr="002B2AEF" w:rsidRDefault="00362A5B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52" w:type="dxa"/>
          </w:tcPr>
          <w:p w14:paraId="31859E2E" w14:textId="0A50EAFB" w:rsidR="00362A5B" w:rsidRDefault="00362A5B" w:rsidP="00AA60D9">
            <w:pPr>
              <w:pStyle w:val="17"/>
              <w:numPr>
                <w:ilvl w:val="0"/>
                <w:numId w:val="315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2F023F8D" w14:textId="08864D7A" w:rsidR="00362A5B" w:rsidRPr="002B2AEF" w:rsidRDefault="00362A5B" w:rsidP="00AA60D9">
            <w:pPr>
              <w:pStyle w:val="17"/>
              <w:numPr>
                <w:ilvl w:val="0"/>
                <w:numId w:val="315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3DBD2E0C" w14:textId="77777777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0A7ECE4E" w14:textId="77777777" w:rsidR="000C16F8" w:rsidRPr="002B2AEF" w:rsidRDefault="000C16F8" w:rsidP="009971DE">
            <w:pPr>
              <w:pStyle w:val="afff"/>
            </w:pPr>
            <w:r>
              <w:t>Просмотр договоров</w:t>
            </w:r>
          </w:p>
        </w:tc>
      </w:tr>
      <w:tr w:rsidR="00362A5B" w:rsidRPr="002472CF" w14:paraId="432AB1FA" w14:textId="7C9D5F03" w:rsidTr="00362A5B">
        <w:trPr>
          <w:trHeight w:val="402"/>
        </w:trPr>
        <w:tc>
          <w:tcPr>
            <w:tcW w:w="616" w:type="dxa"/>
            <w:vAlign w:val="center"/>
          </w:tcPr>
          <w:p w14:paraId="1D9C668A" w14:textId="77777777" w:rsidR="00362A5B" w:rsidRPr="00686476" w:rsidRDefault="00362A5B" w:rsidP="00AA60D9">
            <w:pPr>
              <w:pStyle w:val="a1"/>
              <w:numPr>
                <w:ilvl w:val="0"/>
                <w:numId w:val="312"/>
              </w:numPr>
            </w:pPr>
          </w:p>
        </w:tc>
        <w:tc>
          <w:tcPr>
            <w:tcW w:w="7500" w:type="dxa"/>
            <w:gridSpan w:val="3"/>
          </w:tcPr>
          <w:p w14:paraId="41111649" w14:textId="77777777" w:rsidR="00362A5B" w:rsidRDefault="00362A5B" w:rsidP="00AA60D9">
            <w:pPr>
              <w:pStyle w:val="17"/>
              <w:numPr>
                <w:ilvl w:val="0"/>
                <w:numId w:val="317"/>
              </w:numPr>
            </w:pPr>
            <w:r w:rsidRPr="002E7941">
              <w:t>Пользователь открывает страницу «Договоры».</w:t>
            </w:r>
          </w:p>
          <w:p w14:paraId="169757CA" w14:textId="222B9C66" w:rsidR="00362A5B" w:rsidRDefault="00362A5B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7EB00E8A" w14:textId="572EA9D6" w:rsidR="00362A5B" w:rsidRPr="002B2AEF" w:rsidRDefault="00362A5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052" w:type="dxa"/>
          </w:tcPr>
          <w:p w14:paraId="579332CE" w14:textId="77777777" w:rsidR="00362A5B" w:rsidRDefault="00362A5B" w:rsidP="00AA60D9">
            <w:pPr>
              <w:pStyle w:val="17"/>
              <w:numPr>
                <w:ilvl w:val="0"/>
                <w:numId w:val="318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4510E825" w14:textId="77777777" w:rsidR="00362A5B" w:rsidRDefault="00362A5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3C52EA14" w14:textId="34364CC3" w:rsidR="00362A5B" w:rsidRPr="002B2AEF" w:rsidRDefault="00362A5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46289AED" w14:textId="77777777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57FAA8BF" w14:textId="77777777" w:rsidR="000C16F8" w:rsidRPr="002E7941" w:rsidRDefault="000C16F8" w:rsidP="009971DE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7FFA8747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1ECC5363" w14:textId="77777777" w:rsidR="000C16F8" w:rsidRPr="00686476" w:rsidRDefault="000C16F8" w:rsidP="00AA60D9">
            <w:pPr>
              <w:pStyle w:val="a1"/>
              <w:numPr>
                <w:ilvl w:val="0"/>
                <w:numId w:val="312"/>
              </w:numPr>
            </w:pPr>
          </w:p>
        </w:tc>
        <w:tc>
          <w:tcPr>
            <w:tcW w:w="14552" w:type="dxa"/>
            <w:gridSpan w:val="4"/>
          </w:tcPr>
          <w:p w14:paraId="1FA7B5EA" w14:textId="3236FBFD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9971DE">
              <w:t>и</w:t>
            </w:r>
            <w:r>
              <w:t xml:space="preserve"> 1</w:t>
            </w:r>
            <w:r w:rsidR="009971DE">
              <w:t>- 3</w:t>
            </w:r>
            <w:r>
              <w:t xml:space="preserve"> таблицы </w:t>
            </w:r>
            <w:r w:rsidR="009971DE">
              <w:t>30</w:t>
            </w:r>
          </w:p>
        </w:tc>
      </w:tr>
      <w:tr w:rsidR="000C16F8" w:rsidRPr="002472CF" w14:paraId="2031D4C3" w14:textId="77777777" w:rsidTr="000C16F8">
        <w:trPr>
          <w:trHeight w:val="402"/>
        </w:trPr>
        <w:tc>
          <w:tcPr>
            <w:tcW w:w="15168" w:type="dxa"/>
            <w:gridSpan w:val="5"/>
            <w:vAlign w:val="center"/>
          </w:tcPr>
          <w:p w14:paraId="4924B49D" w14:textId="77777777" w:rsidR="000C16F8" w:rsidRPr="002E7941" w:rsidRDefault="000C16F8" w:rsidP="009971DE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785E83CC" w14:textId="77777777" w:rsidTr="00362A5B">
        <w:trPr>
          <w:trHeight w:val="402"/>
        </w:trPr>
        <w:tc>
          <w:tcPr>
            <w:tcW w:w="616" w:type="dxa"/>
            <w:vAlign w:val="center"/>
          </w:tcPr>
          <w:p w14:paraId="32BBFBA2" w14:textId="77777777" w:rsidR="000C16F8" w:rsidRPr="00686476" w:rsidRDefault="000C16F8" w:rsidP="00AA60D9">
            <w:pPr>
              <w:pStyle w:val="a1"/>
              <w:numPr>
                <w:ilvl w:val="0"/>
                <w:numId w:val="312"/>
              </w:numPr>
            </w:pPr>
          </w:p>
        </w:tc>
        <w:tc>
          <w:tcPr>
            <w:tcW w:w="7464" w:type="dxa"/>
          </w:tcPr>
          <w:p w14:paraId="70B13191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088" w:type="dxa"/>
            <w:gridSpan w:val="3"/>
          </w:tcPr>
          <w:p w14:paraId="58C77EF6" w14:textId="4D7C8877" w:rsidR="000C16F8" w:rsidRPr="002E7941" w:rsidRDefault="00997004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4A4A3FCC" w14:textId="2AB2CAD1" w:rsidR="000C16F8" w:rsidRPr="000C16F8" w:rsidRDefault="000C16F8" w:rsidP="000C16F8">
      <w:pPr>
        <w:pStyle w:val="33"/>
      </w:pPr>
      <w:bookmarkStart w:id="270" w:name="_Toc149855573"/>
      <w:r>
        <w:lastRenderedPageBreak/>
        <w:t>Проверка реализации требований к подсистеме «АРМ Жилищного комитета»</w:t>
      </w:r>
      <w:bookmarkEnd w:id="270"/>
    </w:p>
    <w:p w14:paraId="46CFB65F" w14:textId="367ADDD8" w:rsidR="000C16F8" w:rsidRDefault="000C16F8" w:rsidP="000C16F8">
      <w:pPr>
        <w:pStyle w:val="a6"/>
      </w:pPr>
      <w:r>
        <w:t>В таблице</w:t>
      </w:r>
      <w:r w:rsidR="00362A5B">
        <w:t xml:space="preserve"> 31</w:t>
      </w:r>
      <w:r>
        <w:t xml:space="preserve"> представлены методики проверки выполнения требований к подсистеме «</w:t>
      </w:r>
      <w:r w:rsidR="00362A5B">
        <w:t>АРМ Жилищного комитета</w:t>
      </w:r>
      <w:r>
        <w:t>».</w:t>
      </w:r>
    </w:p>
    <w:p w14:paraId="29942AFD" w14:textId="7F0B6091" w:rsidR="000C16F8" w:rsidRPr="006E5ECA" w:rsidRDefault="000C16F8" w:rsidP="000C16F8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31</w:t>
        </w:r>
      </w:fldSimple>
      <w:r>
        <w:t xml:space="preserve"> – Методика проверки реализации требований к подсистеме «</w:t>
      </w:r>
      <w:r w:rsidR="00362A5B">
        <w:t>АРМ Жилищного комитета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6897"/>
        <w:gridCol w:w="7655"/>
      </w:tblGrid>
      <w:tr w:rsidR="000C16F8" w:rsidRPr="002472CF" w14:paraId="1F1A190D" w14:textId="77777777" w:rsidTr="00613EA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441E289" w14:textId="77777777" w:rsidR="000C16F8" w:rsidRPr="002472CF" w:rsidRDefault="000C16F8" w:rsidP="000C16F8">
            <w:pPr>
              <w:pStyle w:val="afe"/>
            </w:pPr>
            <w:r w:rsidRPr="002472CF">
              <w:t>№ п/п</w:t>
            </w:r>
          </w:p>
        </w:tc>
        <w:tc>
          <w:tcPr>
            <w:tcW w:w="6897" w:type="dxa"/>
            <w:shd w:val="clear" w:color="auto" w:fill="auto"/>
            <w:vAlign w:val="center"/>
          </w:tcPr>
          <w:p w14:paraId="5E9C6534" w14:textId="77777777" w:rsidR="000C16F8" w:rsidRPr="002472CF" w:rsidRDefault="000C16F8" w:rsidP="000C16F8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0E36803" w14:textId="77777777" w:rsidR="000C16F8" w:rsidRPr="002472CF" w:rsidRDefault="000C16F8" w:rsidP="000C16F8">
            <w:pPr>
              <w:pStyle w:val="afe"/>
            </w:pPr>
            <w:r w:rsidRPr="002472CF">
              <w:t>Ожидаемый результат</w:t>
            </w:r>
          </w:p>
        </w:tc>
      </w:tr>
      <w:tr w:rsidR="000C16F8" w:rsidRPr="002472CF" w14:paraId="777571B9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473FD905" w14:textId="77777777" w:rsidR="000C16F8" w:rsidRPr="002B2AEF" w:rsidRDefault="000C16F8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362A5B" w:rsidRPr="002472CF" w14:paraId="7CD195B1" w14:textId="50A2055B" w:rsidTr="00613EAC">
        <w:trPr>
          <w:trHeight w:val="402"/>
        </w:trPr>
        <w:tc>
          <w:tcPr>
            <w:tcW w:w="616" w:type="dxa"/>
            <w:vAlign w:val="center"/>
          </w:tcPr>
          <w:p w14:paraId="6F98CF66" w14:textId="77777777" w:rsidR="00362A5B" w:rsidRPr="00686476" w:rsidRDefault="00362A5B" w:rsidP="00AA60D9">
            <w:pPr>
              <w:pStyle w:val="a1"/>
              <w:numPr>
                <w:ilvl w:val="0"/>
                <w:numId w:val="319"/>
              </w:numPr>
            </w:pPr>
          </w:p>
        </w:tc>
        <w:tc>
          <w:tcPr>
            <w:tcW w:w="6897" w:type="dxa"/>
          </w:tcPr>
          <w:p w14:paraId="09318CD6" w14:textId="77777777" w:rsidR="00362A5B" w:rsidRDefault="00362A5B" w:rsidP="00AA60D9">
            <w:pPr>
              <w:pStyle w:val="17"/>
              <w:numPr>
                <w:ilvl w:val="0"/>
                <w:numId w:val="322"/>
              </w:numPr>
            </w:pPr>
            <w:r w:rsidRPr="002E7941">
              <w:t>Пользователь открывает страницу «Договоры».</w:t>
            </w:r>
          </w:p>
          <w:p w14:paraId="5EAEC077" w14:textId="77777777" w:rsidR="00362A5B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1F0F8C9C" w14:textId="77777777" w:rsidR="00362A5B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4A42B975" w14:textId="602CBD42" w:rsidR="00362A5B" w:rsidRPr="002B2AEF" w:rsidRDefault="00362A5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655" w:type="dxa"/>
          </w:tcPr>
          <w:p w14:paraId="2AD7F522" w14:textId="77777777" w:rsidR="00362A5B" w:rsidRDefault="00362A5B" w:rsidP="00AA60D9">
            <w:pPr>
              <w:pStyle w:val="17"/>
              <w:numPr>
                <w:ilvl w:val="0"/>
                <w:numId w:val="321"/>
              </w:numPr>
            </w:pPr>
            <w:r w:rsidRPr="00336F61">
              <w:t>ЛКК совершает запрос на просмотр договоро</w:t>
            </w:r>
            <w:r>
              <w:t>в.</w:t>
            </w:r>
          </w:p>
          <w:p w14:paraId="7512DD37" w14:textId="77777777" w:rsidR="00362A5B" w:rsidRDefault="00362A5B" w:rsidP="00AA60D9">
            <w:pPr>
              <w:pStyle w:val="17"/>
              <w:numPr>
                <w:ilvl w:val="0"/>
                <w:numId w:val="321"/>
              </w:numPr>
            </w:pPr>
            <w:r w:rsidRPr="00336F61">
              <w:t>ЛКК отображает список договоров.</w:t>
            </w:r>
          </w:p>
          <w:p w14:paraId="6DF6B4DD" w14:textId="06401CA0" w:rsidR="00362A5B" w:rsidRDefault="00362A5B" w:rsidP="00AA60D9">
            <w:pPr>
              <w:pStyle w:val="17"/>
              <w:numPr>
                <w:ilvl w:val="0"/>
                <w:numId w:val="321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72B447C0" w14:textId="7AC74C3A" w:rsidR="00362A5B" w:rsidRPr="002B2AEF" w:rsidRDefault="00362A5B" w:rsidP="00AA60D9">
            <w:pPr>
              <w:pStyle w:val="17"/>
              <w:numPr>
                <w:ilvl w:val="0"/>
                <w:numId w:val="321"/>
              </w:numPr>
            </w:pPr>
            <w:r w:rsidRPr="00336F61">
              <w:t>ЛКК добавляет договор к УЗ Пользователя</w:t>
            </w:r>
          </w:p>
        </w:tc>
      </w:tr>
      <w:tr w:rsidR="000C16F8" w:rsidRPr="002472CF" w14:paraId="3BBB3F60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0F689F7D" w14:textId="77777777" w:rsidR="000C16F8" w:rsidRPr="002B2AEF" w:rsidRDefault="000C16F8" w:rsidP="00362A5B">
            <w:pPr>
              <w:pStyle w:val="afff"/>
            </w:pPr>
            <w:r>
              <w:t>Удаление договора из УЗ</w:t>
            </w:r>
          </w:p>
        </w:tc>
      </w:tr>
      <w:tr w:rsidR="00613EAC" w:rsidRPr="002472CF" w14:paraId="1835E830" w14:textId="16EB7C5F" w:rsidTr="00613EAC">
        <w:trPr>
          <w:trHeight w:val="402"/>
        </w:trPr>
        <w:tc>
          <w:tcPr>
            <w:tcW w:w="616" w:type="dxa"/>
            <w:vAlign w:val="center"/>
          </w:tcPr>
          <w:p w14:paraId="197B0BDC" w14:textId="77777777" w:rsidR="00613EAC" w:rsidRPr="00686476" w:rsidRDefault="00613EAC" w:rsidP="00AA60D9">
            <w:pPr>
              <w:pStyle w:val="a1"/>
              <w:numPr>
                <w:ilvl w:val="0"/>
                <w:numId w:val="319"/>
              </w:numPr>
            </w:pPr>
          </w:p>
        </w:tc>
        <w:tc>
          <w:tcPr>
            <w:tcW w:w="6897" w:type="dxa"/>
          </w:tcPr>
          <w:p w14:paraId="53A06B28" w14:textId="77777777" w:rsidR="00613EAC" w:rsidRPr="009B4F9A" w:rsidRDefault="00613EAC" w:rsidP="00AA60D9">
            <w:pPr>
              <w:pStyle w:val="17"/>
              <w:numPr>
                <w:ilvl w:val="0"/>
                <w:numId w:val="323"/>
              </w:numPr>
            </w:pPr>
            <w:r w:rsidRPr="009B4F9A">
              <w:t>Пользователь открывает страницу «Договоры».</w:t>
            </w:r>
          </w:p>
          <w:p w14:paraId="73297337" w14:textId="6E3339EA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655" w:type="dxa"/>
          </w:tcPr>
          <w:p w14:paraId="7FF70B91" w14:textId="6237BC50" w:rsidR="00613EAC" w:rsidRDefault="00613EAC" w:rsidP="00AA60D9">
            <w:pPr>
              <w:pStyle w:val="17"/>
              <w:numPr>
                <w:ilvl w:val="0"/>
                <w:numId w:val="324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630F0E31" w14:textId="2254CD2E" w:rsidR="00613EAC" w:rsidRPr="002B2AEF" w:rsidRDefault="00613EAC" w:rsidP="00AA60D9">
            <w:pPr>
              <w:pStyle w:val="17"/>
              <w:numPr>
                <w:ilvl w:val="0"/>
                <w:numId w:val="324"/>
              </w:numPr>
            </w:pPr>
            <w:r>
              <w:t>ЛКК удаляет договор из УЗ Пользователя</w:t>
            </w:r>
          </w:p>
        </w:tc>
      </w:tr>
      <w:tr w:rsidR="000C16F8" w:rsidRPr="002472CF" w14:paraId="4EB13E17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67193FCB" w14:textId="77777777" w:rsidR="000C16F8" w:rsidRPr="002B2AEF" w:rsidRDefault="000C16F8" w:rsidP="00362A5B">
            <w:pPr>
              <w:pStyle w:val="afff"/>
            </w:pPr>
            <w:r>
              <w:t>Просмотр договоров</w:t>
            </w:r>
          </w:p>
        </w:tc>
      </w:tr>
      <w:tr w:rsidR="00613EAC" w:rsidRPr="002472CF" w14:paraId="78DEFAB1" w14:textId="491A85B1" w:rsidTr="00613EAC">
        <w:trPr>
          <w:trHeight w:val="402"/>
        </w:trPr>
        <w:tc>
          <w:tcPr>
            <w:tcW w:w="616" w:type="dxa"/>
            <w:vAlign w:val="center"/>
          </w:tcPr>
          <w:p w14:paraId="00A7CF0D" w14:textId="77777777" w:rsidR="00613EAC" w:rsidRPr="00686476" w:rsidRDefault="00613EAC" w:rsidP="00AA60D9">
            <w:pPr>
              <w:pStyle w:val="a1"/>
              <w:numPr>
                <w:ilvl w:val="0"/>
                <w:numId w:val="319"/>
              </w:numPr>
            </w:pPr>
          </w:p>
        </w:tc>
        <w:tc>
          <w:tcPr>
            <w:tcW w:w="6897" w:type="dxa"/>
          </w:tcPr>
          <w:p w14:paraId="03871C11" w14:textId="77777777" w:rsidR="00613EAC" w:rsidRDefault="00613EAC" w:rsidP="00AA60D9">
            <w:pPr>
              <w:pStyle w:val="17"/>
              <w:numPr>
                <w:ilvl w:val="0"/>
                <w:numId w:val="325"/>
              </w:numPr>
            </w:pPr>
            <w:r w:rsidRPr="002E7941">
              <w:t>Пользователь открывает страницу «Договоры».</w:t>
            </w:r>
          </w:p>
          <w:p w14:paraId="1CD8EB30" w14:textId="5FB40326" w:rsidR="00613EAC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5874188F" w14:textId="6E2426C4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655" w:type="dxa"/>
          </w:tcPr>
          <w:p w14:paraId="5CAF09E0" w14:textId="17E9AFFC" w:rsidR="00613EAC" w:rsidRDefault="00613EAC" w:rsidP="00AA60D9">
            <w:pPr>
              <w:pStyle w:val="17"/>
              <w:numPr>
                <w:ilvl w:val="0"/>
                <w:numId w:val="326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177C21E9" w14:textId="77777777" w:rsidR="00613EAC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1987A30E" w14:textId="7BF00E02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0C16F8" w:rsidRPr="002472CF" w14:paraId="5EC5640F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1D4442DA" w14:textId="77777777" w:rsidR="000C16F8" w:rsidRPr="002E7941" w:rsidRDefault="000C16F8" w:rsidP="00362A5B">
            <w:pPr>
              <w:pStyle w:val="afff"/>
            </w:pPr>
            <w:r>
              <w:t>Общие требования</w:t>
            </w:r>
          </w:p>
        </w:tc>
      </w:tr>
      <w:tr w:rsidR="000C16F8" w:rsidRPr="002472CF" w14:paraId="7861F5C7" w14:textId="77777777" w:rsidTr="000C16F8">
        <w:trPr>
          <w:trHeight w:val="402"/>
        </w:trPr>
        <w:tc>
          <w:tcPr>
            <w:tcW w:w="616" w:type="dxa"/>
            <w:vAlign w:val="center"/>
          </w:tcPr>
          <w:p w14:paraId="559C7C7F" w14:textId="77777777" w:rsidR="000C16F8" w:rsidRPr="00686476" w:rsidRDefault="000C16F8" w:rsidP="00AA60D9">
            <w:pPr>
              <w:pStyle w:val="a1"/>
              <w:numPr>
                <w:ilvl w:val="0"/>
                <w:numId w:val="319"/>
              </w:numPr>
            </w:pPr>
          </w:p>
        </w:tc>
        <w:tc>
          <w:tcPr>
            <w:tcW w:w="14552" w:type="dxa"/>
            <w:gridSpan w:val="2"/>
          </w:tcPr>
          <w:p w14:paraId="6F61074D" w14:textId="3384A405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613EAC">
              <w:t>и</w:t>
            </w:r>
            <w:r>
              <w:t xml:space="preserve"> 1</w:t>
            </w:r>
            <w:r w:rsidR="00613EAC">
              <w:t xml:space="preserve"> - 3</w:t>
            </w:r>
            <w:r>
              <w:t xml:space="preserve"> таблицы </w:t>
            </w:r>
            <w:r w:rsidR="00613EAC">
              <w:t>31</w:t>
            </w:r>
          </w:p>
        </w:tc>
      </w:tr>
      <w:tr w:rsidR="000C16F8" w:rsidRPr="002472CF" w14:paraId="74CD1617" w14:textId="77777777" w:rsidTr="000C16F8">
        <w:trPr>
          <w:trHeight w:val="402"/>
        </w:trPr>
        <w:tc>
          <w:tcPr>
            <w:tcW w:w="15168" w:type="dxa"/>
            <w:gridSpan w:val="3"/>
            <w:vAlign w:val="center"/>
          </w:tcPr>
          <w:p w14:paraId="611EC735" w14:textId="77777777" w:rsidR="000C16F8" w:rsidRPr="002E7941" w:rsidRDefault="000C16F8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0C16F8" w:rsidRPr="002472CF" w14:paraId="6B36B3F1" w14:textId="77777777" w:rsidTr="00613EAC">
        <w:trPr>
          <w:trHeight w:val="402"/>
        </w:trPr>
        <w:tc>
          <w:tcPr>
            <w:tcW w:w="616" w:type="dxa"/>
            <w:vAlign w:val="center"/>
          </w:tcPr>
          <w:p w14:paraId="7AD56863" w14:textId="77777777" w:rsidR="000C16F8" w:rsidRPr="00686476" w:rsidRDefault="000C16F8" w:rsidP="00AA60D9">
            <w:pPr>
              <w:pStyle w:val="a1"/>
              <w:numPr>
                <w:ilvl w:val="0"/>
                <w:numId w:val="319"/>
              </w:numPr>
            </w:pPr>
          </w:p>
        </w:tc>
        <w:tc>
          <w:tcPr>
            <w:tcW w:w="6897" w:type="dxa"/>
          </w:tcPr>
          <w:p w14:paraId="68129DDE" w14:textId="77777777" w:rsidR="000C16F8" w:rsidRPr="002E7941" w:rsidRDefault="000C16F8" w:rsidP="000C16F8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655" w:type="dxa"/>
          </w:tcPr>
          <w:p w14:paraId="2D3F29E3" w14:textId="41CB5145" w:rsidR="000C16F8" w:rsidRPr="002E7941" w:rsidRDefault="00997004" w:rsidP="000C16F8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55FB6758" w14:textId="743D3EF6" w:rsidR="00635D8B" w:rsidRDefault="00635D8B" w:rsidP="0040382B">
      <w:pPr>
        <w:pStyle w:val="24"/>
      </w:pPr>
      <w:bookmarkStart w:id="271" w:name="_Toc149855574"/>
      <w:r>
        <w:lastRenderedPageBreak/>
        <w:t xml:space="preserve">Требования к функциям, выполняемым системой в части </w:t>
      </w:r>
      <w:r w:rsidRPr="00AF12CD">
        <w:t>процесс</w:t>
      </w:r>
      <w:r>
        <w:t>ов</w:t>
      </w:r>
      <w:r w:rsidRPr="00AF12CD">
        <w:t xml:space="preserve"> </w:t>
      </w:r>
      <w:r>
        <w:t>подключения (</w:t>
      </w:r>
      <w:r w:rsidRPr="00AF12CD">
        <w:t>технологического присоединения</w:t>
      </w:r>
      <w:r>
        <w:t>)</w:t>
      </w:r>
      <w:bookmarkEnd w:id="271"/>
    </w:p>
    <w:p w14:paraId="6CA561C5" w14:textId="3ED6F0C2" w:rsidR="00635D8B" w:rsidRDefault="00635D8B" w:rsidP="00635D8B">
      <w:pPr>
        <w:pStyle w:val="33"/>
      </w:pPr>
      <w:bookmarkStart w:id="272" w:name="_Toc149855575"/>
      <w:r>
        <w:t>Проверка реализации требований к подсистеме «Оплата»</w:t>
      </w:r>
      <w:bookmarkEnd w:id="272"/>
    </w:p>
    <w:p w14:paraId="48ACFCD4" w14:textId="507C1470" w:rsidR="00635D8B" w:rsidRDefault="00635D8B" w:rsidP="00635D8B">
      <w:pPr>
        <w:pStyle w:val="a6"/>
      </w:pPr>
      <w:r>
        <w:t>В таблице</w:t>
      </w:r>
      <w:r w:rsidR="00613EAC">
        <w:t xml:space="preserve"> 32</w:t>
      </w:r>
      <w:r>
        <w:t xml:space="preserve"> представлены методики проверки выполнения требований к подсистеме «</w:t>
      </w:r>
      <w:r w:rsidR="00613EAC">
        <w:t>Оплата</w:t>
      </w:r>
      <w:r>
        <w:t>».</w:t>
      </w:r>
    </w:p>
    <w:p w14:paraId="2F6C3BDD" w14:textId="6D3B05F7" w:rsidR="00635D8B" w:rsidRPr="006E5ECA" w:rsidRDefault="00635D8B" w:rsidP="00635D8B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32</w:t>
        </w:r>
      </w:fldSimple>
      <w:r>
        <w:t xml:space="preserve"> – Методика проверки реализации требований к подсистеме «</w:t>
      </w:r>
      <w:r w:rsidR="00613EAC">
        <w:t>Оплата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275"/>
        <w:gridCol w:w="30"/>
        <w:gridCol w:w="17"/>
        <w:gridCol w:w="7230"/>
      </w:tblGrid>
      <w:tr w:rsidR="00635D8B" w:rsidRPr="002472CF" w14:paraId="0E606155" w14:textId="77777777" w:rsidTr="00613EA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64167DF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322" w:type="dxa"/>
            <w:gridSpan w:val="3"/>
            <w:shd w:val="clear" w:color="auto" w:fill="auto"/>
            <w:vAlign w:val="center"/>
          </w:tcPr>
          <w:p w14:paraId="763AC700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7F147E8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09A8F497" w14:textId="77777777" w:rsidTr="001026FE">
        <w:trPr>
          <w:trHeight w:val="402"/>
        </w:trPr>
        <w:tc>
          <w:tcPr>
            <w:tcW w:w="15168" w:type="dxa"/>
            <w:gridSpan w:val="5"/>
            <w:vAlign w:val="center"/>
          </w:tcPr>
          <w:p w14:paraId="2282A963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613EAC" w:rsidRPr="002472CF" w14:paraId="6F3B28C5" w14:textId="19081437" w:rsidTr="00613EAC">
        <w:trPr>
          <w:trHeight w:val="402"/>
        </w:trPr>
        <w:tc>
          <w:tcPr>
            <w:tcW w:w="616" w:type="dxa"/>
            <w:vAlign w:val="center"/>
          </w:tcPr>
          <w:p w14:paraId="31BBEC1E" w14:textId="77777777" w:rsidR="00613EAC" w:rsidRPr="00686476" w:rsidRDefault="00613EAC" w:rsidP="00AA60D9">
            <w:pPr>
              <w:pStyle w:val="a1"/>
              <w:numPr>
                <w:ilvl w:val="0"/>
                <w:numId w:val="320"/>
              </w:numPr>
            </w:pPr>
          </w:p>
        </w:tc>
        <w:tc>
          <w:tcPr>
            <w:tcW w:w="7305" w:type="dxa"/>
            <w:gridSpan w:val="2"/>
          </w:tcPr>
          <w:p w14:paraId="19D1E1B4" w14:textId="77777777" w:rsidR="00613EAC" w:rsidRDefault="00613EAC" w:rsidP="00AA60D9">
            <w:pPr>
              <w:pStyle w:val="17"/>
              <w:numPr>
                <w:ilvl w:val="0"/>
                <w:numId w:val="328"/>
              </w:numPr>
            </w:pPr>
            <w:r w:rsidRPr="002E7941">
              <w:t>Пользователь открывает страницу «Договоры».</w:t>
            </w:r>
          </w:p>
          <w:p w14:paraId="730666D4" w14:textId="2CDA3874" w:rsidR="00613EAC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4052DAE4" w14:textId="77777777" w:rsidR="00613EAC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15CCDCB1" w14:textId="16A6021A" w:rsidR="00613EAC" w:rsidRPr="002B2AEF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247" w:type="dxa"/>
            <w:gridSpan w:val="2"/>
          </w:tcPr>
          <w:p w14:paraId="00EE7F59" w14:textId="471C0494" w:rsidR="00613EAC" w:rsidRDefault="00613EAC" w:rsidP="00AA60D9">
            <w:pPr>
              <w:pStyle w:val="17"/>
              <w:numPr>
                <w:ilvl w:val="0"/>
                <w:numId w:val="327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4AB47961" w14:textId="77777777" w:rsidR="00613EAC" w:rsidRDefault="00613EAC" w:rsidP="00AA60D9">
            <w:pPr>
              <w:pStyle w:val="17"/>
              <w:numPr>
                <w:ilvl w:val="0"/>
                <w:numId w:val="327"/>
              </w:numPr>
            </w:pPr>
            <w:r w:rsidRPr="00336F61">
              <w:t>ЛКК отображает список договоров.</w:t>
            </w:r>
          </w:p>
          <w:p w14:paraId="76108002" w14:textId="4CDA8AEA" w:rsidR="00613EAC" w:rsidRDefault="00613EAC" w:rsidP="00AA60D9">
            <w:pPr>
              <w:pStyle w:val="17"/>
              <w:numPr>
                <w:ilvl w:val="0"/>
                <w:numId w:val="327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65FC4437" w14:textId="118ECFF6" w:rsidR="00613EAC" w:rsidRPr="002B2AEF" w:rsidRDefault="00613EAC" w:rsidP="00AA60D9">
            <w:pPr>
              <w:pStyle w:val="17"/>
              <w:numPr>
                <w:ilvl w:val="0"/>
                <w:numId w:val="327"/>
              </w:numPr>
            </w:pPr>
            <w:r w:rsidRPr="00336F61">
              <w:t>ЛКК добавляет договор к УЗ Пользователя</w:t>
            </w:r>
          </w:p>
        </w:tc>
      </w:tr>
      <w:tr w:rsidR="00635D8B" w:rsidRPr="002472CF" w14:paraId="23A2ACE6" w14:textId="77777777" w:rsidTr="001026FE">
        <w:trPr>
          <w:trHeight w:val="402"/>
        </w:trPr>
        <w:tc>
          <w:tcPr>
            <w:tcW w:w="15168" w:type="dxa"/>
            <w:gridSpan w:val="5"/>
            <w:vAlign w:val="center"/>
          </w:tcPr>
          <w:p w14:paraId="4B980FCB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613EAC" w:rsidRPr="002472CF" w14:paraId="10B23BB6" w14:textId="57A64BB5" w:rsidTr="00613EAC">
        <w:trPr>
          <w:trHeight w:val="402"/>
        </w:trPr>
        <w:tc>
          <w:tcPr>
            <w:tcW w:w="616" w:type="dxa"/>
            <w:vAlign w:val="center"/>
          </w:tcPr>
          <w:p w14:paraId="32CFB857" w14:textId="77777777" w:rsidR="00613EAC" w:rsidRPr="00686476" w:rsidRDefault="00613EAC" w:rsidP="00AA60D9">
            <w:pPr>
              <w:pStyle w:val="a1"/>
              <w:numPr>
                <w:ilvl w:val="0"/>
                <w:numId w:val="320"/>
              </w:numPr>
            </w:pPr>
          </w:p>
        </w:tc>
        <w:tc>
          <w:tcPr>
            <w:tcW w:w="7275" w:type="dxa"/>
          </w:tcPr>
          <w:p w14:paraId="7529FE65" w14:textId="77777777" w:rsidR="00613EAC" w:rsidRPr="009B4F9A" w:rsidRDefault="00613EAC" w:rsidP="00AA60D9">
            <w:pPr>
              <w:pStyle w:val="17"/>
              <w:numPr>
                <w:ilvl w:val="0"/>
                <w:numId w:val="329"/>
              </w:numPr>
            </w:pPr>
            <w:r w:rsidRPr="009B4F9A">
              <w:t>Пользователь открывает страницу «Договоры».</w:t>
            </w:r>
          </w:p>
          <w:p w14:paraId="49F9D6CC" w14:textId="56564952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277" w:type="dxa"/>
            <w:gridSpan w:val="3"/>
          </w:tcPr>
          <w:p w14:paraId="258983BF" w14:textId="2CE64E4E" w:rsidR="00613EAC" w:rsidRDefault="00613EAC" w:rsidP="00AA60D9">
            <w:pPr>
              <w:pStyle w:val="17"/>
              <w:numPr>
                <w:ilvl w:val="0"/>
                <w:numId w:val="330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21B3434F" w14:textId="01581F97" w:rsidR="00613EAC" w:rsidRPr="002B2AEF" w:rsidRDefault="00613EAC" w:rsidP="00AA60D9">
            <w:pPr>
              <w:pStyle w:val="17"/>
              <w:numPr>
                <w:ilvl w:val="0"/>
                <w:numId w:val="330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1D2CEBC2" w14:textId="77777777" w:rsidTr="001026FE">
        <w:trPr>
          <w:trHeight w:val="402"/>
        </w:trPr>
        <w:tc>
          <w:tcPr>
            <w:tcW w:w="15168" w:type="dxa"/>
            <w:gridSpan w:val="5"/>
            <w:vAlign w:val="center"/>
          </w:tcPr>
          <w:p w14:paraId="20A9624D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613EAC" w:rsidRPr="002472CF" w14:paraId="299FF8DA" w14:textId="7C4BFCF9" w:rsidTr="00613EAC">
        <w:trPr>
          <w:trHeight w:val="402"/>
        </w:trPr>
        <w:tc>
          <w:tcPr>
            <w:tcW w:w="616" w:type="dxa"/>
            <w:vAlign w:val="center"/>
          </w:tcPr>
          <w:p w14:paraId="5F5D2566" w14:textId="77777777" w:rsidR="00613EAC" w:rsidRPr="00686476" w:rsidRDefault="00613EAC" w:rsidP="00AA60D9">
            <w:pPr>
              <w:pStyle w:val="a1"/>
              <w:numPr>
                <w:ilvl w:val="0"/>
                <w:numId w:val="320"/>
              </w:numPr>
            </w:pPr>
          </w:p>
        </w:tc>
        <w:tc>
          <w:tcPr>
            <w:tcW w:w="7305" w:type="dxa"/>
            <w:gridSpan w:val="2"/>
          </w:tcPr>
          <w:p w14:paraId="2AFEDA2D" w14:textId="77777777" w:rsidR="00613EAC" w:rsidRDefault="00613EAC" w:rsidP="00AA60D9">
            <w:pPr>
              <w:pStyle w:val="17"/>
              <w:numPr>
                <w:ilvl w:val="0"/>
                <w:numId w:val="331"/>
              </w:numPr>
            </w:pPr>
            <w:r w:rsidRPr="002E7941">
              <w:t>Пользователь открывает страницу «Договоры».</w:t>
            </w:r>
          </w:p>
          <w:p w14:paraId="68A806CA" w14:textId="7AA08354" w:rsidR="00613EAC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2F3544DF" w14:textId="7982A8FC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247" w:type="dxa"/>
            <w:gridSpan w:val="2"/>
          </w:tcPr>
          <w:p w14:paraId="3C93839B" w14:textId="31C1A59E" w:rsidR="00613EAC" w:rsidRDefault="00613EAC" w:rsidP="00AA60D9">
            <w:pPr>
              <w:pStyle w:val="17"/>
              <w:numPr>
                <w:ilvl w:val="0"/>
                <w:numId w:val="332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04ED011F" w14:textId="77777777" w:rsidR="00613EAC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0A34E9ED" w14:textId="3563DA21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0BCDE20B" w14:textId="77777777" w:rsidTr="001026FE">
        <w:trPr>
          <w:trHeight w:val="402"/>
        </w:trPr>
        <w:tc>
          <w:tcPr>
            <w:tcW w:w="15168" w:type="dxa"/>
            <w:gridSpan w:val="5"/>
            <w:vAlign w:val="center"/>
          </w:tcPr>
          <w:p w14:paraId="791A94DD" w14:textId="77777777" w:rsidR="00635D8B" w:rsidRPr="002E7941" w:rsidRDefault="00635D8B" w:rsidP="00362A5B">
            <w:pPr>
              <w:pStyle w:val="afff"/>
            </w:pPr>
            <w:r>
              <w:t>Общие требования</w:t>
            </w:r>
          </w:p>
        </w:tc>
      </w:tr>
      <w:tr w:rsidR="00635D8B" w:rsidRPr="002472CF" w14:paraId="4DA7D8B7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746567EE" w14:textId="77777777" w:rsidR="00635D8B" w:rsidRPr="00686476" w:rsidRDefault="00635D8B" w:rsidP="00AA60D9">
            <w:pPr>
              <w:pStyle w:val="a1"/>
              <w:numPr>
                <w:ilvl w:val="0"/>
                <w:numId w:val="320"/>
              </w:numPr>
            </w:pPr>
          </w:p>
        </w:tc>
        <w:tc>
          <w:tcPr>
            <w:tcW w:w="14552" w:type="dxa"/>
            <w:gridSpan w:val="4"/>
          </w:tcPr>
          <w:p w14:paraId="71510E8B" w14:textId="7137753C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613EAC">
              <w:t>и</w:t>
            </w:r>
            <w:r>
              <w:t xml:space="preserve"> 1</w:t>
            </w:r>
            <w:r w:rsidR="00613EAC">
              <w:t xml:space="preserve"> - 3</w:t>
            </w:r>
            <w:r>
              <w:t xml:space="preserve"> таблицы </w:t>
            </w:r>
            <w:r w:rsidR="00613EAC">
              <w:t>32</w:t>
            </w:r>
          </w:p>
        </w:tc>
      </w:tr>
      <w:tr w:rsidR="00635D8B" w:rsidRPr="002472CF" w14:paraId="7F7E9486" w14:textId="77777777" w:rsidTr="001026FE">
        <w:trPr>
          <w:trHeight w:val="402"/>
        </w:trPr>
        <w:tc>
          <w:tcPr>
            <w:tcW w:w="15168" w:type="dxa"/>
            <w:gridSpan w:val="5"/>
            <w:vAlign w:val="center"/>
          </w:tcPr>
          <w:p w14:paraId="3B31C5D0" w14:textId="77777777" w:rsidR="00635D8B" w:rsidRPr="002E7941" w:rsidRDefault="00635D8B" w:rsidP="00362A5B">
            <w:pPr>
              <w:pStyle w:val="afff"/>
            </w:pPr>
            <w:r w:rsidRPr="00362A5B">
              <w:t>Требования к экранным формам</w:t>
            </w:r>
          </w:p>
        </w:tc>
      </w:tr>
      <w:tr w:rsidR="00635D8B" w:rsidRPr="002472CF" w14:paraId="1621EB75" w14:textId="77777777" w:rsidTr="00613EAC">
        <w:trPr>
          <w:trHeight w:val="402"/>
        </w:trPr>
        <w:tc>
          <w:tcPr>
            <w:tcW w:w="616" w:type="dxa"/>
            <w:vAlign w:val="center"/>
          </w:tcPr>
          <w:p w14:paraId="3614E253" w14:textId="77777777" w:rsidR="00635D8B" w:rsidRPr="00686476" w:rsidRDefault="00635D8B" w:rsidP="00AA60D9">
            <w:pPr>
              <w:pStyle w:val="a1"/>
              <w:numPr>
                <w:ilvl w:val="0"/>
                <w:numId w:val="320"/>
              </w:numPr>
            </w:pPr>
          </w:p>
        </w:tc>
        <w:tc>
          <w:tcPr>
            <w:tcW w:w="7322" w:type="dxa"/>
            <w:gridSpan w:val="3"/>
          </w:tcPr>
          <w:p w14:paraId="5A3B578D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230" w:type="dxa"/>
          </w:tcPr>
          <w:p w14:paraId="319AAE6A" w14:textId="17A70DE3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02AB7A12" w14:textId="4856AF50" w:rsidR="00635D8B" w:rsidRDefault="00635D8B" w:rsidP="00635D8B">
      <w:pPr>
        <w:pStyle w:val="33"/>
      </w:pPr>
      <w:bookmarkStart w:id="273" w:name="_Toc149855576"/>
      <w:r>
        <w:lastRenderedPageBreak/>
        <w:t>Проверка реализации требований к подсистеме «Обращения»</w:t>
      </w:r>
      <w:bookmarkEnd w:id="273"/>
    </w:p>
    <w:p w14:paraId="1580A202" w14:textId="4ACF2688" w:rsidR="00635D8B" w:rsidRDefault="00635D8B" w:rsidP="00635D8B">
      <w:pPr>
        <w:pStyle w:val="a6"/>
      </w:pPr>
      <w:r>
        <w:t>В таблице</w:t>
      </w:r>
      <w:r w:rsidR="00226F6B">
        <w:t xml:space="preserve"> 33</w:t>
      </w:r>
      <w:r>
        <w:t xml:space="preserve"> представлены методики проверки выполнения требований к подсистеме «Договоры».</w:t>
      </w:r>
    </w:p>
    <w:p w14:paraId="02D3F4BB" w14:textId="65B3CF0B" w:rsidR="00635D8B" w:rsidRPr="006E5ECA" w:rsidRDefault="00635D8B" w:rsidP="00635D8B">
      <w:pPr>
        <w:pStyle w:val="affe"/>
      </w:pPr>
      <w:r>
        <w:t xml:space="preserve">Таблица </w:t>
      </w:r>
      <w:fldSimple w:instr=" SEQ Таблица \* ARABIC ">
        <w:r w:rsidR="00226F6B">
          <w:rPr>
            <w:noProof/>
          </w:rPr>
          <w:t>33</w:t>
        </w:r>
      </w:fldSimple>
      <w:r>
        <w:t xml:space="preserve"> – Методика проверки реализации требований к подсистеме «Договоры».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96"/>
        <w:gridCol w:w="36"/>
        <w:gridCol w:w="15"/>
        <w:gridCol w:w="15"/>
        <w:gridCol w:w="7022"/>
      </w:tblGrid>
      <w:tr w:rsidR="00635D8B" w:rsidRPr="002472CF" w14:paraId="1A70A813" w14:textId="77777777" w:rsidTr="001026F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186060C9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2"/>
            <w:shd w:val="clear" w:color="auto" w:fill="auto"/>
            <w:vAlign w:val="center"/>
          </w:tcPr>
          <w:p w14:paraId="446DB100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4"/>
            <w:shd w:val="clear" w:color="auto" w:fill="auto"/>
            <w:vAlign w:val="center"/>
          </w:tcPr>
          <w:p w14:paraId="3F2C1D66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08077C41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6EECA875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613EAC" w:rsidRPr="002472CF" w14:paraId="5D6CBB32" w14:textId="3BF805C8" w:rsidTr="00613EAC">
        <w:trPr>
          <w:trHeight w:val="1068"/>
        </w:trPr>
        <w:tc>
          <w:tcPr>
            <w:tcW w:w="616" w:type="dxa"/>
            <w:vAlign w:val="center"/>
          </w:tcPr>
          <w:p w14:paraId="223684E2" w14:textId="77777777" w:rsidR="00613EAC" w:rsidRPr="00686476" w:rsidRDefault="00613EAC" w:rsidP="00AA60D9">
            <w:pPr>
              <w:pStyle w:val="a1"/>
              <w:numPr>
                <w:ilvl w:val="0"/>
                <w:numId w:val="333"/>
              </w:numPr>
            </w:pPr>
          </w:p>
        </w:tc>
        <w:tc>
          <w:tcPr>
            <w:tcW w:w="7515" w:type="dxa"/>
            <w:gridSpan w:val="4"/>
          </w:tcPr>
          <w:p w14:paraId="3FB782C9" w14:textId="77777777" w:rsidR="00613EAC" w:rsidRDefault="00613EAC" w:rsidP="00AA60D9">
            <w:pPr>
              <w:pStyle w:val="17"/>
              <w:numPr>
                <w:ilvl w:val="0"/>
                <w:numId w:val="335"/>
              </w:numPr>
            </w:pPr>
            <w:r w:rsidRPr="002E7941">
              <w:t>Пользователь открывает страницу «Договоры».</w:t>
            </w:r>
          </w:p>
          <w:p w14:paraId="5A3318E5" w14:textId="11FD5668" w:rsidR="00613EAC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70AD2174" w14:textId="77777777" w:rsidR="00613EAC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1F460CFB" w14:textId="008CA407" w:rsidR="00613EAC" w:rsidRPr="002B2AEF" w:rsidRDefault="00613EAC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37" w:type="dxa"/>
            <w:gridSpan w:val="2"/>
          </w:tcPr>
          <w:p w14:paraId="0F5E219F" w14:textId="77777777" w:rsidR="00613EAC" w:rsidRDefault="00613EAC" w:rsidP="00AA60D9">
            <w:pPr>
              <w:pStyle w:val="17"/>
              <w:numPr>
                <w:ilvl w:val="0"/>
                <w:numId w:val="334"/>
              </w:numPr>
            </w:pPr>
            <w:r w:rsidRPr="00336F61">
              <w:t>ЛКК совершает запрос на просмотр договоро</w:t>
            </w:r>
            <w:r>
              <w:t>в.</w:t>
            </w:r>
          </w:p>
          <w:p w14:paraId="14086E8C" w14:textId="77777777" w:rsidR="00613EAC" w:rsidRDefault="00613EAC" w:rsidP="00AA60D9">
            <w:pPr>
              <w:pStyle w:val="17"/>
              <w:numPr>
                <w:ilvl w:val="0"/>
                <w:numId w:val="334"/>
              </w:numPr>
            </w:pPr>
            <w:r w:rsidRPr="00336F61">
              <w:t>ЛКК отображает список договоров.</w:t>
            </w:r>
          </w:p>
          <w:p w14:paraId="5E47010D" w14:textId="2FD6EFC3" w:rsidR="00613EAC" w:rsidRDefault="00613EAC" w:rsidP="00AA60D9">
            <w:pPr>
              <w:pStyle w:val="17"/>
              <w:numPr>
                <w:ilvl w:val="0"/>
                <w:numId w:val="33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35029915" w14:textId="3E879C8B" w:rsidR="00613EAC" w:rsidRPr="002B2AEF" w:rsidRDefault="00613EAC" w:rsidP="00AA60D9">
            <w:pPr>
              <w:pStyle w:val="17"/>
              <w:numPr>
                <w:ilvl w:val="0"/>
                <w:numId w:val="334"/>
              </w:numPr>
            </w:pPr>
            <w:r w:rsidRPr="00336F61">
              <w:t>ЛКК добавляет договор к УЗ Пользователя</w:t>
            </w:r>
          </w:p>
        </w:tc>
      </w:tr>
      <w:tr w:rsidR="00635D8B" w:rsidRPr="002472CF" w14:paraId="1C14215B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2F5647FA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613EAC" w:rsidRPr="002472CF" w14:paraId="0A46EF6E" w14:textId="0741DAB9" w:rsidTr="00F52BD5">
        <w:trPr>
          <w:trHeight w:val="694"/>
        </w:trPr>
        <w:tc>
          <w:tcPr>
            <w:tcW w:w="616" w:type="dxa"/>
            <w:vAlign w:val="center"/>
          </w:tcPr>
          <w:p w14:paraId="4B506A3D" w14:textId="77777777" w:rsidR="00613EAC" w:rsidRPr="00686476" w:rsidRDefault="00613EAC" w:rsidP="00AA60D9">
            <w:pPr>
              <w:pStyle w:val="a1"/>
              <w:numPr>
                <w:ilvl w:val="0"/>
                <w:numId w:val="333"/>
              </w:numPr>
            </w:pPr>
          </w:p>
        </w:tc>
        <w:tc>
          <w:tcPr>
            <w:tcW w:w="7530" w:type="dxa"/>
            <w:gridSpan w:val="5"/>
          </w:tcPr>
          <w:p w14:paraId="6D795FC6" w14:textId="77777777" w:rsidR="00613EAC" w:rsidRPr="009B4F9A" w:rsidRDefault="00613EAC" w:rsidP="00AA60D9">
            <w:pPr>
              <w:pStyle w:val="17"/>
              <w:numPr>
                <w:ilvl w:val="0"/>
                <w:numId w:val="337"/>
              </w:numPr>
            </w:pPr>
            <w:r w:rsidRPr="009B4F9A">
              <w:t>Пользователь открывает страницу «Договоры».</w:t>
            </w:r>
          </w:p>
          <w:p w14:paraId="5539177D" w14:textId="71857FD8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22" w:type="dxa"/>
          </w:tcPr>
          <w:p w14:paraId="5B7F7BEA" w14:textId="6AD42519" w:rsidR="00613EAC" w:rsidRDefault="00613EAC" w:rsidP="00AA60D9">
            <w:pPr>
              <w:pStyle w:val="17"/>
              <w:numPr>
                <w:ilvl w:val="0"/>
                <w:numId w:val="336"/>
              </w:numPr>
            </w:pPr>
            <w:r>
              <w:t>ЛКК отображает договоры, привязанные к УЗ Пользователя</w:t>
            </w:r>
            <w:r w:rsidR="00226F6B">
              <w:t>.</w:t>
            </w:r>
          </w:p>
          <w:p w14:paraId="0470910D" w14:textId="2CB1894D" w:rsidR="00613EAC" w:rsidRPr="002B2AEF" w:rsidRDefault="00F52BD5" w:rsidP="00AA60D9">
            <w:pPr>
              <w:pStyle w:val="17"/>
              <w:numPr>
                <w:ilvl w:val="0"/>
                <w:numId w:val="336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099FE255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5E5BFA58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613EAC" w:rsidRPr="002472CF" w14:paraId="27349964" w14:textId="591B55A0" w:rsidTr="00613EAC">
        <w:trPr>
          <w:trHeight w:val="402"/>
        </w:trPr>
        <w:tc>
          <w:tcPr>
            <w:tcW w:w="616" w:type="dxa"/>
            <w:vAlign w:val="center"/>
          </w:tcPr>
          <w:p w14:paraId="55BA7A9E" w14:textId="77777777" w:rsidR="00613EAC" w:rsidRPr="00686476" w:rsidRDefault="00613EAC" w:rsidP="00AA60D9">
            <w:pPr>
              <w:pStyle w:val="a1"/>
              <w:numPr>
                <w:ilvl w:val="0"/>
                <w:numId w:val="333"/>
              </w:numPr>
            </w:pPr>
          </w:p>
        </w:tc>
        <w:tc>
          <w:tcPr>
            <w:tcW w:w="7500" w:type="dxa"/>
            <w:gridSpan w:val="3"/>
          </w:tcPr>
          <w:p w14:paraId="7E8E343A" w14:textId="77777777" w:rsidR="00613EAC" w:rsidRDefault="00613EAC" w:rsidP="00AA60D9">
            <w:pPr>
              <w:pStyle w:val="17"/>
              <w:numPr>
                <w:ilvl w:val="0"/>
                <w:numId w:val="338"/>
              </w:numPr>
            </w:pPr>
            <w:r w:rsidRPr="002E7941">
              <w:t>Пользователь открывает страницу «Договоры».</w:t>
            </w:r>
          </w:p>
          <w:p w14:paraId="4E83449C" w14:textId="040973E9" w:rsidR="00613EAC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 w:rsidR="00F52BD5">
              <w:t>.</w:t>
            </w:r>
          </w:p>
          <w:p w14:paraId="0D022AE7" w14:textId="37181C33" w:rsidR="00613EAC" w:rsidRPr="002B2AEF" w:rsidRDefault="00613EAC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052" w:type="dxa"/>
            <w:gridSpan w:val="3"/>
          </w:tcPr>
          <w:p w14:paraId="68D710FC" w14:textId="77777777" w:rsidR="00F52BD5" w:rsidRDefault="00F52BD5" w:rsidP="00AA60D9">
            <w:pPr>
              <w:pStyle w:val="17"/>
              <w:numPr>
                <w:ilvl w:val="0"/>
                <w:numId w:val="339"/>
              </w:numPr>
            </w:pPr>
            <w:r w:rsidRPr="00336F61">
              <w:t>ЛКК совершает запрос на просмотр договоров</w:t>
            </w:r>
          </w:p>
          <w:p w14:paraId="0BE4CDB0" w14:textId="77777777" w:rsidR="00F52BD5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08B0B7F7" w14:textId="32FE9CEB" w:rsidR="00613EAC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5649EF6D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27ED5105" w14:textId="77777777" w:rsidR="00635D8B" w:rsidRPr="002E7941" w:rsidRDefault="00635D8B" w:rsidP="00362A5B">
            <w:pPr>
              <w:pStyle w:val="afff"/>
            </w:pPr>
            <w:r>
              <w:t>Общие требования</w:t>
            </w:r>
          </w:p>
        </w:tc>
      </w:tr>
      <w:tr w:rsidR="00635D8B" w:rsidRPr="002472CF" w14:paraId="38E17E19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6D7314CB" w14:textId="77777777" w:rsidR="00635D8B" w:rsidRPr="00686476" w:rsidRDefault="00635D8B" w:rsidP="00AA60D9">
            <w:pPr>
              <w:pStyle w:val="a1"/>
              <w:numPr>
                <w:ilvl w:val="0"/>
                <w:numId w:val="333"/>
              </w:numPr>
            </w:pPr>
          </w:p>
        </w:tc>
        <w:tc>
          <w:tcPr>
            <w:tcW w:w="14552" w:type="dxa"/>
            <w:gridSpan w:val="6"/>
          </w:tcPr>
          <w:p w14:paraId="72F194AC" w14:textId="09DCBB46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F52BD5">
              <w:t>и</w:t>
            </w:r>
            <w:r>
              <w:t xml:space="preserve"> 1</w:t>
            </w:r>
            <w:r w:rsidR="00F52BD5">
              <w:t xml:space="preserve"> - 3</w:t>
            </w:r>
            <w:r>
              <w:t xml:space="preserve"> таблицы </w:t>
            </w:r>
            <w:r w:rsidR="00F52BD5">
              <w:t>33</w:t>
            </w:r>
          </w:p>
        </w:tc>
      </w:tr>
      <w:tr w:rsidR="00635D8B" w:rsidRPr="002472CF" w14:paraId="0D6BC34E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3DAF6969" w14:textId="77777777" w:rsidR="00635D8B" w:rsidRPr="002E7941" w:rsidRDefault="00635D8B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635D8B" w:rsidRPr="002472CF" w14:paraId="4AC0BC64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7A3038DC" w14:textId="77777777" w:rsidR="00635D8B" w:rsidRPr="00686476" w:rsidRDefault="00635D8B" w:rsidP="00AA60D9">
            <w:pPr>
              <w:pStyle w:val="a1"/>
              <w:numPr>
                <w:ilvl w:val="0"/>
                <w:numId w:val="333"/>
              </w:numPr>
            </w:pPr>
          </w:p>
        </w:tc>
        <w:tc>
          <w:tcPr>
            <w:tcW w:w="7368" w:type="dxa"/>
          </w:tcPr>
          <w:p w14:paraId="27025299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1F278908" w14:textId="02FBEBE7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0776C222" w14:textId="4B330ADE" w:rsidR="00635D8B" w:rsidRPr="00635D8B" w:rsidRDefault="00635D8B" w:rsidP="00635D8B">
      <w:pPr>
        <w:pStyle w:val="33"/>
      </w:pPr>
      <w:bookmarkStart w:id="274" w:name="_Toc149855577"/>
      <w:r>
        <w:t>Проверка реализации требований к подсистеме «Уведомления»</w:t>
      </w:r>
      <w:bookmarkEnd w:id="274"/>
    </w:p>
    <w:p w14:paraId="1846428C" w14:textId="0E488F54" w:rsidR="00635D8B" w:rsidRDefault="00635D8B" w:rsidP="00635D8B">
      <w:pPr>
        <w:pStyle w:val="a6"/>
      </w:pPr>
      <w:r>
        <w:t>В таблице</w:t>
      </w:r>
      <w:r w:rsidR="00F52BD5">
        <w:t xml:space="preserve"> 34</w:t>
      </w:r>
      <w:r>
        <w:t xml:space="preserve"> представлены методики проверки выполнения требований к подсистеме «</w:t>
      </w:r>
      <w:r w:rsidR="00F52BD5">
        <w:t>Уведомления</w:t>
      </w:r>
      <w:r>
        <w:t>».</w:t>
      </w:r>
    </w:p>
    <w:p w14:paraId="5A73A077" w14:textId="0F7D7523" w:rsidR="00635D8B" w:rsidRPr="006E5ECA" w:rsidRDefault="00635D8B" w:rsidP="00635D8B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34</w:t>
        </w:r>
      </w:fldSimple>
      <w:r>
        <w:t xml:space="preserve"> – Методика проверки реализации требований к подсистеме «</w:t>
      </w:r>
      <w:r w:rsidR="00F52BD5">
        <w:t>Уведомления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24"/>
        <w:gridCol w:w="6"/>
        <w:gridCol w:w="15"/>
        <w:gridCol w:w="7067"/>
      </w:tblGrid>
      <w:tr w:rsidR="00635D8B" w:rsidRPr="002472CF" w14:paraId="0F43012B" w14:textId="77777777" w:rsidTr="001026F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0DFEA7F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3"/>
            <w:shd w:val="clear" w:color="auto" w:fill="auto"/>
            <w:vAlign w:val="center"/>
          </w:tcPr>
          <w:p w14:paraId="4933C7E1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3"/>
            <w:shd w:val="clear" w:color="auto" w:fill="auto"/>
            <w:vAlign w:val="center"/>
          </w:tcPr>
          <w:p w14:paraId="6287CFFD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7B0F886C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18908373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F52BD5" w:rsidRPr="002472CF" w14:paraId="3714D45C" w14:textId="344DB749" w:rsidTr="00F52BD5">
        <w:trPr>
          <w:trHeight w:val="402"/>
        </w:trPr>
        <w:tc>
          <w:tcPr>
            <w:tcW w:w="616" w:type="dxa"/>
            <w:vAlign w:val="center"/>
          </w:tcPr>
          <w:p w14:paraId="1DF19989" w14:textId="77777777" w:rsidR="00F52BD5" w:rsidRPr="00686476" w:rsidRDefault="00F52BD5" w:rsidP="00AA60D9">
            <w:pPr>
              <w:pStyle w:val="a1"/>
              <w:numPr>
                <w:ilvl w:val="0"/>
                <w:numId w:val="340"/>
              </w:numPr>
            </w:pPr>
          </w:p>
        </w:tc>
        <w:tc>
          <w:tcPr>
            <w:tcW w:w="7470" w:type="dxa"/>
            <w:gridSpan w:val="4"/>
          </w:tcPr>
          <w:p w14:paraId="7AA008BF" w14:textId="77777777" w:rsidR="00F52BD5" w:rsidRDefault="00F52BD5" w:rsidP="00AA60D9">
            <w:pPr>
              <w:pStyle w:val="17"/>
              <w:numPr>
                <w:ilvl w:val="0"/>
                <w:numId w:val="342"/>
              </w:numPr>
            </w:pPr>
            <w:r w:rsidRPr="002E7941">
              <w:t>Пользователь открывает страницу «Договоры».</w:t>
            </w:r>
          </w:p>
          <w:p w14:paraId="0A70945E" w14:textId="38517E2F" w:rsidR="00F52BD5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29CE1FC1" w14:textId="77777777" w:rsidR="00F52BD5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11A30C20" w14:textId="2D1FB94F" w:rsidR="00F52BD5" w:rsidRPr="002B2AEF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82" w:type="dxa"/>
            <w:gridSpan w:val="2"/>
          </w:tcPr>
          <w:p w14:paraId="7DE8420D" w14:textId="70D5310A" w:rsidR="00F52BD5" w:rsidRDefault="00F52BD5" w:rsidP="00AA60D9">
            <w:pPr>
              <w:pStyle w:val="17"/>
              <w:numPr>
                <w:ilvl w:val="0"/>
                <w:numId w:val="341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1F579C76" w14:textId="77777777" w:rsidR="00F52BD5" w:rsidRDefault="00F52BD5" w:rsidP="00AA60D9">
            <w:pPr>
              <w:pStyle w:val="17"/>
              <w:numPr>
                <w:ilvl w:val="0"/>
                <w:numId w:val="341"/>
              </w:numPr>
            </w:pPr>
            <w:r w:rsidRPr="00336F61">
              <w:t>ЛКК отображает список договоров.</w:t>
            </w:r>
          </w:p>
          <w:p w14:paraId="3A9CAB93" w14:textId="1F5032C9" w:rsidR="00F52BD5" w:rsidRDefault="00F52BD5" w:rsidP="00AA60D9">
            <w:pPr>
              <w:pStyle w:val="17"/>
              <w:numPr>
                <w:ilvl w:val="0"/>
                <w:numId w:val="341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3DC73C0D" w14:textId="3514CF5C" w:rsidR="00F52BD5" w:rsidRDefault="00F52BD5" w:rsidP="00AA60D9">
            <w:pPr>
              <w:pStyle w:val="17"/>
              <w:numPr>
                <w:ilvl w:val="0"/>
                <w:numId w:val="341"/>
              </w:numPr>
            </w:pPr>
            <w:r w:rsidRPr="00336F61">
              <w:t>ЛКК добавляет договор к УЗ Пользователя.</w:t>
            </w:r>
          </w:p>
          <w:p w14:paraId="247D3BB2" w14:textId="77777777" w:rsidR="00F52BD5" w:rsidRPr="002B2AEF" w:rsidRDefault="00F52BD5" w:rsidP="001026FE">
            <w:pPr>
              <w:pStyle w:val="afff0"/>
            </w:pPr>
          </w:p>
        </w:tc>
      </w:tr>
      <w:tr w:rsidR="00635D8B" w:rsidRPr="002472CF" w14:paraId="309B8C21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352391C2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F52BD5" w:rsidRPr="002472CF" w14:paraId="61BCDD95" w14:textId="0B477C07" w:rsidTr="00F52BD5">
        <w:trPr>
          <w:trHeight w:val="402"/>
        </w:trPr>
        <w:tc>
          <w:tcPr>
            <w:tcW w:w="616" w:type="dxa"/>
            <w:vAlign w:val="center"/>
          </w:tcPr>
          <w:p w14:paraId="5A5BA0DC" w14:textId="77777777" w:rsidR="00F52BD5" w:rsidRPr="00686476" w:rsidRDefault="00F52BD5" w:rsidP="00AA60D9">
            <w:pPr>
              <w:pStyle w:val="a1"/>
              <w:numPr>
                <w:ilvl w:val="0"/>
                <w:numId w:val="340"/>
              </w:numPr>
            </w:pPr>
          </w:p>
        </w:tc>
        <w:tc>
          <w:tcPr>
            <w:tcW w:w="7485" w:type="dxa"/>
            <w:gridSpan w:val="5"/>
          </w:tcPr>
          <w:p w14:paraId="1D83C126" w14:textId="77777777" w:rsidR="00F52BD5" w:rsidRPr="009B4F9A" w:rsidRDefault="00F52BD5" w:rsidP="00AA60D9">
            <w:pPr>
              <w:pStyle w:val="17"/>
              <w:numPr>
                <w:ilvl w:val="0"/>
                <w:numId w:val="343"/>
              </w:numPr>
            </w:pPr>
            <w:r w:rsidRPr="009B4F9A">
              <w:t>Пользователь открывает страницу «Договоры».</w:t>
            </w:r>
          </w:p>
          <w:p w14:paraId="6C67B5F8" w14:textId="6CB04DBF" w:rsidR="00F52BD5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67" w:type="dxa"/>
          </w:tcPr>
          <w:p w14:paraId="71E5F32E" w14:textId="071B95B0" w:rsidR="00F52BD5" w:rsidRDefault="00F52BD5" w:rsidP="00AA60D9">
            <w:pPr>
              <w:pStyle w:val="17"/>
              <w:numPr>
                <w:ilvl w:val="0"/>
                <w:numId w:val="344"/>
              </w:numPr>
            </w:pPr>
            <w:r>
              <w:t xml:space="preserve">ЛКК отображает договоры, привязанные к УЗ Пользователя </w:t>
            </w:r>
            <w:r w:rsidR="00226F6B">
              <w:t>.</w:t>
            </w:r>
          </w:p>
          <w:p w14:paraId="506DC0A1" w14:textId="595D1839" w:rsidR="00F52BD5" w:rsidRPr="002B2AEF" w:rsidRDefault="00F52BD5" w:rsidP="00AA60D9">
            <w:pPr>
              <w:pStyle w:val="17"/>
              <w:numPr>
                <w:ilvl w:val="0"/>
                <w:numId w:val="344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423EB58E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258D8BF3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F52BD5" w:rsidRPr="002472CF" w14:paraId="49E450E2" w14:textId="47E7FBF7" w:rsidTr="00F52BD5">
        <w:trPr>
          <w:trHeight w:val="402"/>
        </w:trPr>
        <w:tc>
          <w:tcPr>
            <w:tcW w:w="616" w:type="dxa"/>
            <w:vAlign w:val="center"/>
          </w:tcPr>
          <w:p w14:paraId="7AC7DEFA" w14:textId="77777777" w:rsidR="00F52BD5" w:rsidRPr="00686476" w:rsidRDefault="00F52BD5" w:rsidP="00AA60D9">
            <w:pPr>
              <w:pStyle w:val="a1"/>
              <w:numPr>
                <w:ilvl w:val="0"/>
                <w:numId w:val="340"/>
              </w:numPr>
            </w:pPr>
          </w:p>
        </w:tc>
        <w:tc>
          <w:tcPr>
            <w:tcW w:w="7440" w:type="dxa"/>
            <w:gridSpan w:val="2"/>
          </w:tcPr>
          <w:p w14:paraId="5FB24388" w14:textId="77777777" w:rsidR="00F52BD5" w:rsidRDefault="00F52BD5" w:rsidP="00AA60D9">
            <w:pPr>
              <w:pStyle w:val="17"/>
              <w:numPr>
                <w:ilvl w:val="0"/>
                <w:numId w:val="346"/>
              </w:numPr>
            </w:pPr>
            <w:r w:rsidRPr="002E7941">
              <w:t>Пользователь открывает страницу «Договоры».</w:t>
            </w:r>
          </w:p>
          <w:p w14:paraId="21F919CF" w14:textId="53943AC9" w:rsidR="00F52BD5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72372DC8" w14:textId="2BCE0939" w:rsidR="00F52BD5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12" w:type="dxa"/>
            <w:gridSpan w:val="4"/>
          </w:tcPr>
          <w:p w14:paraId="7543DFA0" w14:textId="47E6E619" w:rsidR="00F52BD5" w:rsidRDefault="00F52BD5" w:rsidP="00AA60D9">
            <w:pPr>
              <w:pStyle w:val="17"/>
              <w:numPr>
                <w:ilvl w:val="0"/>
                <w:numId w:val="345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6FA31D97" w14:textId="77777777" w:rsidR="00F52BD5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29BA0082" w14:textId="1A4491A6" w:rsidR="00F52BD5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301E9DC6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56FFD86C" w14:textId="77777777" w:rsidR="00635D8B" w:rsidRPr="002E7941" w:rsidRDefault="00635D8B" w:rsidP="00362A5B">
            <w:pPr>
              <w:pStyle w:val="afff"/>
            </w:pPr>
            <w:r>
              <w:t>Общие требования</w:t>
            </w:r>
          </w:p>
        </w:tc>
      </w:tr>
      <w:tr w:rsidR="00635D8B" w:rsidRPr="002472CF" w14:paraId="517196A1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2197760B" w14:textId="77777777" w:rsidR="00635D8B" w:rsidRPr="00686476" w:rsidRDefault="00635D8B" w:rsidP="00AA60D9">
            <w:pPr>
              <w:pStyle w:val="a1"/>
              <w:numPr>
                <w:ilvl w:val="0"/>
                <w:numId w:val="340"/>
              </w:numPr>
            </w:pPr>
          </w:p>
        </w:tc>
        <w:tc>
          <w:tcPr>
            <w:tcW w:w="14552" w:type="dxa"/>
            <w:gridSpan w:val="6"/>
          </w:tcPr>
          <w:p w14:paraId="4A9857EA" w14:textId="0024F4CE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проверку 1</w:t>
            </w:r>
            <w:r w:rsidR="00F52BD5">
              <w:t xml:space="preserve"> - 3</w:t>
            </w:r>
            <w:r>
              <w:t xml:space="preserve"> таблицы </w:t>
            </w:r>
            <w:r w:rsidR="00F52BD5">
              <w:t>34</w:t>
            </w:r>
          </w:p>
        </w:tc>
      </w:tr>
      <w:tr w:rsidR="00635D8B" w:rsidRPr="002472CF" w14:paraId="2F4B80C3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0DAC8A8A" w14:textId="77777777" w:rsidR="00635D8B" w:rsidRPr="002E7941" w:rsidRDefault="00635D8B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635D8B" w:rsidRPr="002472CF" w14:paraId="04916CE9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7E978E41" w14:textId="77777777" w:rsidR="00635D8B" w:rsidRPr="00686476" w:rsidRDefault="00635D8B" w:rsidP="00AA60D9">
            <w:pPr>
              <w:pStyle w:val="a1"/>
              <w:numPr>
                <w:ilvl w:val="0"/>
                <w:numId w:val="340"/>
              </w:numPr>
            </w:pPr>
          </w:p>
        </w:tc>
        <w:tc>
          <w:tcPr>
            <w:tcW w:w="7368" w:type="dxa"/>
          </w:tcPr>
          <w:p w14:paraId="17395684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0DB8C605" w14:textId="27D40471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6EC58290" w14:textId="617ACF03" w:rsidR="00635D8B" w:rsidRDefault="00635D8B" w:rsidP="00635D8B">
      <w:pPr>
        <w:pStyle w:val="24"/>
      </w:pPr>
      <w:bookmarkStart w:id="275" w:name="_Toc149855578"/>
      <w:r>
        <w:t>Требования к функциям, выполняемым системой в части работы с платными услугами</w:t>
      </w:r>
      <w:bookmarkEnd w:id="275"/>
    </w:p>
    <w:p w14:paraId="2A2EBB7C" w14:textId="077596A2" w:rsidR="00635D8B" w:rsidRDefault="00635D8B" w:rsidP="00635D8B">
      <w:pPr>
        <w:pStyle w:val="33"/>
      </w:pPr>
      <w:bookmarkStart w:id="276" w:name="_Toc149855579"/>
      <w:r>
        <w:t>Проверка реализации требований к подсистеме «Платные услуги»</w:t>
      </w:r>
      <w:bookmarkEnd w:id="276"/>
    </w:p>
    <w:p w14:paraId="5DDB508C" w14:textId="27F3361D" w:rsidR="00635D8B" w:rsidRDefault="00635D8B" w:rsidP="00635D8B">
      <w:pPr>
        <w:pStyle w:val="a6"/>
      </w:pPr>
      <w:r>
        <w:t>В таблице</w:t>
      </w:r>
      <w:r w:rsidR="00F52BD5">
        <w:t xml:space="preserve"> </w:t>
      </w:r>
      <w:r w:rsidR="00226F6B">
        <w:t xml:space="preserve">35 </w:t>
      </w:r>
      <w:r>
        <w:t>представлены методики проверки выполнения требований к подсистеме «</w:t>
      </w:r>
      <w:r w:rsidR="00F52BD5">
        <w:t>Платные услуги</w:t>
      </w:r>
      <w:r>
        <w:t>».</w:t>
      </w:r>
    </w:p>
    <w:p w14:paraId="41ADF628" w14:textId="4BBEB6A7" w:rsidR="00635D8B" w:rsidRPr="006E5ECA" w:rsidRDefault="00635D8B" w:rsidP="00635D8B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35</w:t>
        </w:r>
      </w:fldSimple>
      <w:r>
        <w:t xml:space="preserve"> – Методика проверки реализации требований к подсистеме «</w:t>
      </w:r>
      <w:r w:rsidR="00F52BD5">
        <w:t>Платные услуги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27"/>
        <w:gridCol w:w="15"/>
        <w:gridCol w:w="30"/>
        <w:gridCol w:w="24"/>
        <w:gridCol w:w="7088"/>
      </w:tblGrid>
      <w:tr w:rsidR="00635D8B" w:rsidRPr="002472CF" w14:paraId="76940ECF" w14:textId="77777777" w:rsidTr="001026F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9C93A91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5"/>
            <w:shd w:val="clear" w:color="auto" w:fill="auto"/>
            <w:vAlign w:val="center"/>
          </w:tcPr>
          <w:p w14:paraId="47D8A4F1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D3C8A57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5A81B1CA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290907EC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F52BD5" w:rsidRPr="002472CF" w14:paraId="2223CE4B" w14:textId="47C3D5B7" w:rsidTr="00F52BD5">
        <w:trPr>
          <w:trHeight w:val="402"/>
        </w:trPr>
        <w:tc>
          <w:tcPr>
            <w:tcW w:w="616" w:type="dxa"/>
            <w:vAlign w:val="center"/>
          </w:tcPr>
          <w:p w14:paraId="3C8E700B" w14:textId="77777777" w:rsidR="00F52BD5" w:rsidRPr="00686476" w:rsidRDefault="00F52BD5" w:rsidP="00AA60D9">
            <w:pPr>
              <w:pStyle w:val="a1"/>
              <w:numPr>
                <w:ilvl w:val="0"/>
                <w:numId w:val="347"/>
              </w:numPr>
            </w:pPr>
          </w:p>
        </w:tc>
        <w:tc>
          <w:tcPr>
            <w:tcW w:w="7440" w:type="dxa"/>
            <w:gridSpan w:val="4"/>
          </w:tcPr>
          <w:p w14:paraId="4DE4E6A5" w14:textId="77777777" w:rsidR="00F52BD5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2E7941">
              <w:t>Пользователь открывает страницу «Договоры».</w:t>
            </w:r>
          </w:p>
          <w:p w14:paraId="4F65A215" w14:textId="1EB627D5" w:rsidR="00F52BD5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0D795EE8" w14:textId="77777777" w:rsidR="00F52BD5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76EAA0B2" w14:textId="6CE0D35D" w:rsidR="00F52BD5" w:rsidRPr="002B2AEF" w:rsidRDefault="00F52BD5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112" w:type="dxa"/>
            <w:gridSpan w:val="2"/>
          </w:tcPr>
          <w:p w14:paraId="15F9B4CB" w14:textId="7EB2716C" w:rsidR="00F52BD5" w:rsidRDefault="00F52BD5" w:rsidP="00AA60D9">
            <w:pPr>
              <w:pStyle w:val="17"/>
              <w:numPr>
                <w:ilvl w:val="0"/>
                <w:numId w:val="348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51C7471E" w14:textId="77777777" w:rsidR="00F52BD5" w:rsidRDefault="00F52BD5" w:rsidP="00AA60D9">
            <w:pPr>
              <w:pStyle w:val="17"/>
              <w:numPr>
                <w:ilvl w:val="0"/>
                <w:numId w:val="348"/>
              </w:numPr>
            </w:pPr>
            <w:r w:rsidRPr="00336F61">
              <w:t>ЛКК отображает список договоров.</w:t>
            </w:r>
          </w:p>
          <w:p w14:paraId="3943A07A" w14:textId="7C051875" w:rsidR="00F52BD5" w:rsidRDefault="00F52BD5" w:rsidP="00AA60D9">
            <w:pPr>
              <w:pStyle w:val="17"/>
              <w:numPr>
                <w:ilvl w:val="0"/>
                <w:numId w:val="348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3EEAB9C1" w14:textId="35AE6701" w:rsidR="00F52BD5" w:rsidRPr="002B2AEF" w:rsidRDefault="00F52BD5" w:rsidP="00AA60D9">
            <w:pPr>
              <w:pStyle w:val="17"/>
              <w:numPr>
                <w:ilvl w:val="0"/>
                <w:numId w:val="348"/>
              </w:numPr>
            </w:pPr>
            <w:r w:rsidRPr="00336F61">
              <w:t>ЛКК добавляет договор к УЗ Пользователя</w:t>
            </w:r>
          </w:p>
        </w:tc>
      </w:tr>
      <w:tr w:rsidR="00635D8B" w:rsidRPr="002472CF" w14:paraId="7111E8D7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52ADD003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F52BD5" w:rsidRPr="002472CF" w14:paraId="1FB7689D" w14:textId="63835912" w:rsidTr="00F52BD5">
        <w:trPr>
          <w:trHeight w:val="402"/>
        </w:trPr>
        <w:tc>
          <w:tcPr>
            <w:tcW w:w="616" w:type="dxa"/>
            <w:vAlign w:val="center"/>
          </w:tcPr>
          <w:p w14:paraId="571E7392" w14:textId="77777777" w:rsidR="00F52BD5" w:rsidRPr="00686476" w:rsidRDefault="00F52BD5" w:rsidP="00AA60D9">
            <w:pPr>
              <w:pStyle w:val="a1"/>
              <w:numPr>
                <w:ilvl w:val="0"/>
                <w:numId w:val="347"/>
              </w:numPr>
            </w:pPr>
          </w:p>
        </w:tc>
        <w:tc>
          <w:tcPr>
            <w:tcW w:w="7410" w:type="dxa"/>
            <w:gridSpan w:val="3"/>
          </w:tcPr>
          <w:p w14:paraId="403C9976" w14:textId="77777777" w:rsidR="00F52BD5" w:rsidRPr="009B4F9A" w:rsidRDefault="00F52BD5" w:rsidP="00AA60D9">
            <w:pPr>
              <w:pStyle w:val="17"/>
              <w:numPr>
                <w:ilvl w:val="0"/>
                <w:numId w:val="350"/>
              </w:numPr>
            </w:pPr>
            <w:r w:rsidRPr="009B4F9A">
              <w:t>Пользователь открывает страницу «Договоры».</w:t>
            </w:r>
          </w:p>
          <w:p w14:paraId="223D2B6B" w14:textId="25A663A9" w:rsidR="00F52BD5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142" w:type="dxa"/>
            <w:gridSpan w:val="3"/>
          </w:tcPr>
          <w:p w14:paraId="77A3B029" w14:textId="1779D666" w:rsidR="00226F6B" w:rsidRDefault="00226F6B" w:rsidP="00AA60D9">
            <w:pPr>
              <w:pStyle w:val="17"/>
              <w:numPr>
                <w:ilvl w:val="0"/>
                <w:numId w:val="349"/>
              </w:numPr>
            </w:pPr>
            <w:r>
              <w:t xml:space="preserve">ЛКК отображает договоры, привязанные к УЗ Пользователя и </w:t>
            </w:r>
            <w:r w:rsidRPr="446FF250">
              <w:t>отображает</w:t>
            </w:r>
            <w:r>
              <w:t xml:space="preserve"> список договоров</w:t>
            </w:r>
            <w:r w:rsidRPr="446FF250">
              <w:t>.</w:t>
            </w:r>
          </w:p>
          <w:p w14:paraId="40FCE07B" w14:textId="7F6C8C6A" w:rsidR="00F52BD5" w:rsidRPr="002B2AEF" w:rsidRDefault="00226F6B" w:rsidP="00AA60D9">
            <w:pPr>
              <w:pStyle w:val="17"/>
              <w:numPr>
                <w:ilvl w:val="0"/>
                <w:numId w:val="349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3E523167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5A35001D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F52BD5" w:rsidRPr="002472CF" w14:paraId="60E5C780" w14:textId="442DF345" w:rsidTr="00F52BD5">
        <w:trPr>
          <w:trHeight w:val="402"/>
        </w:trPr>
        <w:tc>
          <w:tcPr>
            <w:tcW w:w="616" w:type="dxa"/>
            <w:vAlign w:val="center"/>
          </w:tcPr>
          <w:p w14:paraId="723E003A" w14:textId="77777777" w:rsidR="00F52BD5" w:rsidRPr="00686476" w:rsidRDefault="00F52BD5" w:rsidP="00AA60D9">
            <w:pPr>
              <w:pStyle w:val="a1"/>
              <w:numPr>
                <w:ilvl w:val="0"/>
                <w:numId w:val="347"/>
              </w:numPr>
            </w:pPr>
          </w:p>
        </w:tc>
        <w:tc>
          <w:tcPr>
            <w:tcW w:w="7395" w:type="dxa"/>
            <w:gridSpan w:val="2"/>
          </w:tcPr>
          <w:p w14:paraId="25E06953" w14:textId="77777777" w:rsidR="00F52BD5" w:rsidRDefault="00F52BD5" w:rsidP="00AA60D9">
            <w:pPr>
              <w:pStyle w:val="17"/>
              <w:numPr>
                <w:ilvl w:val="0"/>
                <w:numId w:val="351"/>
              </w:numPr>
            </w:pPr>
            <w:r w:rsidRPr="002E7941">
              <w:t>Пользователь открывает страницу «Договоры».</w:t>
            </w:r>
          </w:p>
          <w:p w14:paraId="73ED4F17" w14:textId="0D278865" w:rsidR="00F52BD5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 w:rsidR="00226F6B">
              <w:t>.</w:t>
            </w:r>
          </w:p>
          <w:p w14:paraId="146E2749" w14:textId="207D9771" w:rsidR="00F52BD5" w:rsidRPr="002B2AEF" w:rsidRDefault="00F52BD5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57" w:type="dxa"/>
            <w:gridSpan w:val="4"/>
          </w:tcPr>
          <w:p w14:paraId="334FD57E" w14:textId="0FA9E69B" w:rsidR="00226F6B" w:rsidRDefault="00226F6B" w:rsidP="00AA60D9">
            <w:pPr>
              <w:pStyle w:val="17"/>
              <w:numPr>
                <w:ilvl w:val="0"/>
                <w:numId w:val="352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4CCD4DB4" w14:textId="77777777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31DA7C54" w14:textId="360225FA" w:rsidR="00F52BD5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6BD5F905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6A236B3D" w14:textId="77777777" w:rsidR="00635D8B" w:rsidRPr="002E7941" w:rsidRDefault="00635D8B" w:rsidP="00362A5B">
            <w:pPr>
              <w:pStyle w:val="afff"/>
            </w:pPr>
            <w:r>
              <w:t>Об</w:t>
            </w:r>
            <w:r w:rsidRPr="00362A5B">
              <w:t>щие требования</w:t>
            </w:r>
          </w:p>
        </w:tc>
      </w:tr>
      <w:tr w:rsidR="00635D8B" w:rsidRPr="002472CF" w14:paraId="7E7FB86E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0ABF2A4F" w14:textId="77777777" w:rsidR="00635D8B" w:rsidRPr="00686476" w:rsidRDefault="00635D8B" w:rsidP="00AA60D9">
            <w:pPr>
              <w:pStyle w:val="a1"/>
              <w:numPr>
                <w:ilvl w:val="0"/>
                <w:numId w:val="347"/>
              </w:numPr>
            </w:pPr>
          </w:p>
        </w:tc>
        <w:tc>
          <w:tcPr>
            <w:tcW w:w="14552" w:type="dxa"/>
            <w:gridSpan w:val="6"/>
          </w:tcPr>
          <w:p w14:paraId="62C6C4FB" w14:textId="6031655E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226F6B">
              <w:t>и</w:t>
            </w:r>
            <w:r>
              <w:t xml:space="preserve"> 1</w:t>
            </w:r>
            <w:r w:rsidR="00226F6B">
              <w:t xml:space="preserve"> - 3</w:t>
            </w:r>
            <w:r>
              <w:t xml:space="preserve"> таблицы </w:t>
            </w:r>
            <w:r w:rsidR="00226F6B">
              <w:t>35</w:t>
            </w:r>
          </w:p>
        </w:tc>
      </w:tr>
      <w:tr w:rsidR="00635D8B" w:rsidRPr="002472CF" w14:paraId="3C0B4D17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04D35FB5" w14:textId="77777777" w:rsidR="00635D8B" w:rsidRPr="002E7941" w:rsidRDefault="00635D8B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635D8B" w:rsidRPr="002472CF" w14:paraId="7980CED8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189936E3" w14:textId="77777777" w:rsidR="00635D8B" w:rsidRPr="00686476" w:rsidRDefault="00635D8B" w:rsidP="00AA60D9">
            <w:pPr>
              <w:pStyle w:val="a1"/>
              <w:numPr>
                <w:ilvl w:val="0"/>
                <w:numId w:val="347"/>
              </w:numPr>
            </w:pPr>
          </w:p>
        </w:tc>
        <w:tc>
          <w:tcPr>
            <w:tcW w:w="7368" w:type="dxa"/>
          </w:tcPr>
          <w:p w14:paraId="48DB5989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2206CA04" w14:textId="33258B8A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67C1D129" w14:textId="1B0D762D" w:rsidR="00635D8B" w:rsidRDefault="00635D8B" w:rsidP="00635D8B">
      <w:pPr>
        <w:pStyle w:val="33"/>
      </w:pPr>
      <w:bookmarkStart w:id="277" w:name="_Toc149855580"/>
      <w:r>
        <w:t>Проверка реализации требований к подсистеме «Заказы»</w:t>
      </w:r>
      <w:bookmarkEnd w:id="277"/>
    </w:p>
    <w:p w14:paraId="11820CA1" w14:textId="1C56278C" w:rsidR="00635D8B" w:rsidRDefault="00635D8B" w:rsidP="00635D8B">
      <w:pPr>
        <w:pStyle w:val="a6"/>
      </w:pPr>
      <w:r>
        <w:t>В таблице</w:t>
      </w:r>
      <w:r w:rsidR="00226F6B">
        <w:t xml:space="preserve"> 36</w:t>
      </w:r>
      <w:r>
        <w:t xml:space="preserve"> представлены методики проверки выполнения требований к подсистеме «</w:t>
      </w:r>
      <w:r w:rsidR="00226F6B">
        <w:t>Заказы</w:t>
      </w:r>
      <w:r>
        <w:t>».</w:t>
      </w:r>
    </w:p>
    <w:p w14:paraId="452B4432" w14:textId="36B8B7CA" w:rsidR="00635D8B" w:rsidRPr="006E5ECA" w:rsidRDefault="00635D8B" w:rsidP="00635D8B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36</w:t>
        </w:r>
      </w:fldSimple>
      <w:r>
        <w:t xml:space="preserve"> – Методика проверки реализации требований к подсистеме «</w:t>
      </w:r>
      <w:r w:rsidR="00226F6B">
        <w:t>Заказы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15"/>
        <w:gridCol w:w="9"/>
        <w:gridCol w:w="7088"/>
      </w:tblGrid>
      <w:tr w:rsidR="00635D8B" w:rsidRPr="002472CF" w14:paraId="18E5FE22" w14:textId="77777777" w:rsidTr="001026F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7E4057C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1B33F49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48FBA2D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6FC5E4D9" w14:textId="77777777" w:rsidTr="001026FE">
        <w:trPr>
          <w:trHeight w:val="402"/>
        </w:trPr>
        <w:tc>
          <w:tcPr>
            <w:tcW w:w="15168" w:type="dxa"/>
            <w:gridSpan w:val="6"/>
            <w:vAlign w:val="center"/>
          </w:tcPr>
          <w:p w14:paraId="4A531127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226F6B" w:rsidRPr="002472CF" w14:paraId="723997A9" w14:textId="2900A895" w:rsidTr="00226F6B">
        <w:trPr>
          <w:trHeight w:val="402"/>
        </w:trPr>
        <w:tc>
          <w:tcPr>
            <w:tcW w:w="616" w:type="dxa"/>
            <w:vAlign w:val="center"/>
          </w:tcPr>
          <w:p w14:paraId="15E95750" w14:textId="77777777" w:rsidR="00226F6B" w:rsidRPr="00686476" w:rsidRDefault="00226F6B" w:rsidP="00AA60D9">
            <w:pPr>
              <w:pStyle w:val="a1"/>
              <w:numPr>
                <w:ilvl w:val="0"/>
                <w:numId w:val="353"/>
              </w:numPr>
            </w:pPr>
          </w:p>
        </w:tc>
        <w:tc>
          <w:tcPr>
            <w:tcW w:w="7440" w:type="dxa"/>
            <w:gridSpan w:val="2"/>
          </w:tcPr>
          <w:p w14:paraId="2FEF196C" w14:textId="77777777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2E7941">
              <w:t>Пользователь открывает страницу «Договоры».</w:t>
            </w:r>
          </w:p>
          <w:p w14:paraId="0F811A5A" w14:textId="688590B3" w:rsidR="00226F6B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37778F7B" w14:textId="77777777" w:rsidR="00226F6B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43320D6B" w14:textId="0E91A814" w:rsidR="00226F6B" w:rsidRPr="002B2AEF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112" w:type="dxa"/>
            <w:gridSpan w:val="3"/>
          </w:tcPr>
          <w:p w14:paraId="13A755EC" w14:textId="495F5DE1" w:rsidR="00226F6B" w:rsidRDefault="00226F6B" w:rsidP="00AA60D9">
            <w:pPr>
              <w:pStyle w:val="17"/>
              <w:numPr>
                <w:ilvl w:val="0"/>
                <w:numId w:val="354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4A7BB8AE" w14:textId="77777777" w:rsidR="00226F6B" w:rsidRDefault="00226F6B" w:rsidP="00AA60D9">
            <w:pPr>
              <w:pStyle w:val="17"/>
              <w:numPr>
                <w:ilvl w:val="0"/>
                <w:numId w:val="354"/>
              </w:numPr>
            </w:pPr>
            <w:r w:rsidRPr="00336F61">
              <w:t>ЛКК отображает список договоров.</w:t>
            </w:r>
          </w:p>
          <w:p w14:paraId="007321CA" w14:textId="39DF2036" w:rsidR="00226F6B" w:rsidRDefault="00226F6B" w:rsidP="00AA60D9">
            <w:pPr>
              <w:pStyle w:val="17"/>
              <w:numPr>
                <w:ilvl w:val="0"/>
                <w:numId w:val="354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195012D4" w14:textId="49840376" w:rsidR="00226F6B" w:rsidRPr="002B2AEF" w:rsidRDefault="00226F6B" w:rsidP="00AA60D9">
            <w:pPr>
              <w:pStyle w:val="17"/>
              <w:numPr>
                <w:ilvl w:val="0"/>
                <w:numId w:val="354"/>
              </w:numPr>
            </w:pPr>
            <w:r w:rsidRPr="00336F61">
              <w:t>ЛКК добавляет договор к УЗ Пользователя</w:t>
            </w:r>
          </w:p>
        </w:tc>
      </w:tr>
      <w:tr w:rsidR="00635D8B" w:rsidRPr="002472CF" w14:paraId="04F4D6AE" w14:textId="77777777" w:rsidTr="001026FE">
        <w:trPr>
          <w:trHeight w:val="402"/>
        </w:trPr>
        <w:tc>
          <w:tcPr>
            <w:tcW w:w="15168" w:type="dxa"/>
            <w:gridSpan w:val="6"/>
            <w:vAlign w:val="center"/>
          </w:tcPr>
          <w:p w14:paraId="267C2DC6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226F6B" w:rsidRPr="002472CF" w14:paraId="17A84AE0" w14:textId="3FA4BC3D" w:rsidTr="00226F6B">
        <w:trPr>
          <w:trHeight w:val="402"/>
        </w:trPr>
        <w:tc>
          <w:tcPr>
            <w:tcW w:w="616" w:type="dxa"/>
            <w:vAlign w:val="center"/>
          </w:tcPr>
          <w:p w14:paraId="3FDC8B35" w14:textId="77777777" w:rsidR="00226F6B" w:rsidRPr="00686476" w:rsidRDefault="00226F6B" w:rsidP="00AA60D9">
            <w:pPr>
              <w:pStyle w:val="a1"/>
              <w:numPr>
                <w:ilvl w:val="0"/>
                <w:numId w:val="353"/>
              </w:numPr>
            </w:pPr>
          </w:p>
        </w:tc>
        <w:tc>
          <w:tcPr>
            <w:tcW w:w="7455" w:type="dxa"/>
            <w:gridSpan w:val="3"/>
          </w:tcPr>
          <w:p w14:paraId="53BA798A" w14:textId="77777777" w:rsidR="00226F6B" w:rsidRPr="009B4F9A" w:rsidRDefault="00226F6B" w:rsidP="00AA60D9">
            <w:pPr>
              <w:pStyle w:val="17"/>
              <w:numPr>
                <w:ilvl w:val="0"/>
                <w:numId w:val="356"/>
              </w:numPr>
            </w:pPr>
            <w:r w:rsidRPr="009B4F9A">
              <w:t>Пользователь открывает страницу «Договоры».</w:t>
            </w:r>
          </w:p>
          <w:p w14:paraId="6854C8CD" w14:textId="724ACF8D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97" w:type="dxa"/>
            <w:gridSpan w:val="2"/>
          </w:tcPr>
          <w:p w14:paraId="240CFB45" w14:textId="3B093D63" w:rsidR="00226F6B" w:rsidRDefault="00226F6B" w:rsidP="00AA60D9">
            <w:pPr>
              <w:pStyle w:val="17"/>
              <w:numPr>
                <w:ilvl w:val="0"/>
                <w:numId w:val="355"/>
              </w:numPr>
            </w:pPr>
            <w:r>
              <w:t xml:space="preserve">ЛКК отображает договоры, привязанные к УЗ Пользователя и </w:t>
            </w:r>
            <w:r w:rsidRPr="446FF250">
              <w:t>отображает</w:t>
            </w:r>
            <w:r>
              <w:t xml:space="preserve"> список договоров</w:t>
            </w:r>
            <w:r w:rsidRPr="446FF250">
              <w:t>.</w:t>
            </w:r>
          </w:p>
          <w:p w14:paraId="2DD63BD7" w14:textId="4CAB1657" w:rsidR="00226F6B" w:rsidRPr="002B2AEF" w:rsidRDefault="00226F6B" w:rsidP="00AA60D9">
            <w:pPr>
              <w:pStyle w:val="17"/>
              <w:numPr>
                <w:ilvl w:val="0"/>
                <w:numId w:val="355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6070CF85" w14:textId="77777777" w:rsidTr="001026FE">
        <w:trPr>
          <w:trHeight w:val="402"/>
        </w:trPr>
        <w:tc>
          <w:tcPr>
            <w:tcW w:w="15168" w:type="dxa"/>
            <w:gridSpan w:val="6"/>
            <w:vAlign w:val="center"/>
          </w:tcPr>
          <w:p w14:paraId="2E4D2428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226F6B" w:rsidRPr="002472CF" w14:paraId="551A45C4" w14:textId="1C949BEF" w:rsidTr="00226F6B">
        <w:trPr>
          <w:trHeight w:val="402"/>
        </w:trPr>
        <w:tc>
          <w:tcPr>
            <w:tcW w:w="616" w:type="dxa"/>
            <w:vAlign w:val="center"/>
          </w:tcPr>
          <w:p w14:paraId="62D61BF9" w14:textId="77777777" w:rsidR="00226F6B" w:rsidRPr="00686476" w:rsidRDefault="00226F6B" w:rsidP="00AA60D9">
            <w:pPr>
              <w:pStyle w:val="a1"/>
              <w:numPr>
                <w:ilvl w:val="0"/>
                <w:numId w:val="353"/>
              </w:numPr>
            </w:pPr>
          </w:p>
        </w:tc>
        <w:tc>
          <w:tcPr>
            <w:tcW w:w="7455" w:type="dxa"/>
            <w:gridSpan w:val="3"/>
          </w:tcPr>
          <w:p w14:paraId="7F4F95E5" w14:textId="77777777" w:rsidR="00226F6B" w:rsidRDefault="00226F6B" w:rsidP="00AA60D9">
            <w:pPr>
              <w:pStyle w:val="17"/>
              <w:numPr>
                <w:ilvl w:val="0"/>
                <w:numId w:val="358"/>
              </w:numPr>
            </w:pPr>
            <w:r w:rsidRPr="002E7941">
              <w:t>Пользователь открывает страницу «Договоры».</w:t>
            </w:r>
          </w:p>
          <w:p w14:paraId="61C6EA56" w14:textId="52EA6C27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2014B2C0" w14:textId="0D350F04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097" w:type="dxa"/>
            <w:gridSpan w:val="2"/>
          </w:tcPr>
          <w:p w14:paraId="28DFB185" w14:textId="0643E83E" w:rsidR="00226F6B" w:rsidRDefault="00226F6B" w:rsidP="00AA60D9">
            <w:pPr>
              <w:pStyle w:val="17"/>
              <w:numPr>
                <w:ilvl w:val="0"/>
                <w:numId w:val="357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1F3CB9BE" w14:textId="77777777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0C2EED3B" w14:textId="478DC121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726EB702" w14:textId="77777777" w:rsidTr="001026FE">
        <w:trPr>
          <w:trHeight w:val="402"/>
        </w:trPr>
        <w:tc>
          <w:tcPr>
            <w:tcW w:w="15168" w:type="dxa"/>
            <w:gridSpan w:val="6"/>
            <w:vAlign w:val="center"/>
          </w:tcPr>
          <w:p w14:paraId="6BF35E1F" w14:textId="77777777" w:rsidR="00635D8B" w:rsidRPr="002E7941" w:rsidRDefault="00635D8B" w:rsidP="00362A5B">
            <w:pPr>
              <w:pStyle w:val="afff"/>
            </w:pPr>
            <w:r>
              <w:t>Общие требования</w:t>
            </w:r>
          </w:p>
        </w:tc>
      </w:tr>
      <w:tr w:rsidR="00635D8B" w:rsidRPr="002472CF" w14:paraId="408F5939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1C6FA95C" w14:textId="77777777" w:rsidR="00635D8B" w:rsidRPr="00686476" w:rsidRDefault="00635D8B" w:rsidP="00AA60D9">
            <w:pPr>
              <w:pStyle w:val="a1"/>
              <w:numPr>
                <w:ilvl w:val="0"/>
                <w:numId w:val="353"/>
              </w:numPr>
            </w:pPr>
          </w:p>
        </w:tc>
        <w:tc>
          <w:tcPr>
            <w:tcW w:w="14552" w:type="dxa"/>
            <w:gridSpan w:val="5"/>
          </w:tcPr>
          <w:p w14:paraId="02C0FBFA" w14:textId="58560540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проверку 1</w:t>
            </w:r>
            <w:r w:rsidR="00226F6B">
              <w:t xml:space="preserve"> - 3</w:t>
            </w:r>
            <w:r>
              <w:t xml:space="preserve"> таблицы</w:t>
            </w:r>
            <w:r w:rsidR="00226F6B">
              <w:t xml:space="preserve"> 36</w:t>
            </w:r>
          </w:p>
        </w:tc>
      </w:tr>
      <w:tr w:rsidR="00635D8B" w:rsidRPr="002472CF" w14:paraId="08BC72A9" w14:textId="77777777" w:rsidTr="001026FE">
        <w:trPr>
          <w:trHeight w:val="402"/>
        </w:trPr>
        <w:tc>
          <w:tcPr>
            <w:tcW w:w="15168" w:type="dxa"/>
            <w:gridSpan w:val="6"/>
            <w:vAlign w:val="center"/>
          </w:tcPr>
          <w:p w14:paraId="565EAA69" w14:textId="77777777" w:rsidR="00635D8B" w:rsidRPr="002E7941" w:rsidRDefault="00635D8B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635D8B" w:rsidRPr="002472CF" w14:paraId="5EAA06CB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4087822E" w14:textId="77777777" w:rsidR="00635D8B" w:rsidRPr="00686476" w:rsidRDefault="00635D8B" w:rsidP="00AA60D9">
            <w:pPr>
              <w:pStyle w:val="a1"/>
              <w:numPr>
                <w:ilvl w:val="0"/>
                <w:numId w:val="353"/>
              </w:numPr>
            </w:pPr>
          </w:p>
        </w:tc>
        <w:tc>
          <w:tcPr>
            <w:tcW w:w="7368" w:type="dxa"/>
          </w:tcPr>
          <w:p w14:paraId="2999EED0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4"/>
          </w:tcPr>
          <w:p w14:paraId="116B5BB6" w14:textId="03DFBA04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3C7B96D8" w14:textId="474D06FA" w:rsidR="00635D8B" w:rsidRPr="00635D8B" w:rsidRDefault="00635D8B" w:rsidP="00635D8B">
      <w:pPr>
        <w:pStyle w:val="33"/>
      </w:pPr>
      <w:bookmarkStart w:id="278" w:name="_Toc149855581"/>
      <w:r>
        <w:t>Проверка реализации требований к подсистеме «Отчеты»</w:t>
      </w:r>
      <w:bookmarkEnd w:id="278"/>
    </w:p>
    <w:p w14:paraId="6C56A1B3" w14:textId="714A71F6" w:rsidR="00635D8B" w:rsidRDefault="00635D8B" w:rsidP="00635D8B">
      <w:pPr>
        <w:pStyle w:val="a6"/>
      </w:pPr>
      <w:r>
        <w:t>В таблице</w:t>
      </w:r>
      <w:r w:rsidR="00226F6B">
        <w:t xml:space="preserve"> 37</w:t>
      </w:r>
      <w:r>
        <w:t xml:space="preserve"> представлены методики проверки выполнения требований к подсистеме «</w:t>
      </w:r>
      <w:r w:rsidR="00226F6B">
        <w:t>Отчеты</w:t>
      </w:r>
      <w:r>
        <w:t>».</w:t>
      </w:r>
    </w:p>
    <w:p w14:paraId="528649EF" w14:textId="4A4D9E32" w:rsidR="00635D8B" w:rsidRPr="006E5ECA" w:rsidRDefault="00635D8B" w:rsidP="00635D8B">
      <w:pPr>
        <w:pStyle w:val="affe"/>
      </w:pPr>
      <w:r>
        <w:lastRenderedPageBreak/>
        <w:t xml:space="preserve">Таблица </w:t>
      </w:r>
      <w:fldSimple w:instr=" SEQ Таблица \* ARABIC ">
        <w:r w:rsidR="00226F6B">
          <w:rPr>
            <w:noProof/>
          </w:rPr>
          <w:t>37</w:t>
        </w:r>
      </w:fldSimple>
      <w:r>
        <w:t xml:space="preserve"> – Методика проверки реализации требований к подсистеме «</w:t>
      </w:r>
      <w:r w:rsidR="00226F6B">
        <w:t>Отчеты</w:t>
      </w:r>
      <w:r>
        <w:t>»</w:t>
      </w:r>
    </w:p>
    <w:tbl>
      <w:tblPr>
        <w:tblStyle w:val="afffffc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368"/>
        <w:gridCol w:w="72"/>
        <w:gridCol w:w="15"/>
        <w:gridCol w:w="9"/>
        <w:gridCol w:w="6"/>
        <w:gridCol w:w="7082"/>
      </w:tblGrid>
      <w:tr w:rsidR="00635D8B" w:rsidRPr="002472CF" w14:paraId="0DA93114" w14:textId="77777777" w:rsidTr="001026F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04CF440C" w14:textId="77777777" w:rsidR="00635D8B" w:rsidRPr="002472CF" w:rsidRDefault="00635D8B" w:rsidP="001026FE">
            <w:pPr>
              <w:pStyle w:val="afe"/>
            </w:pPr>
            <w:r w:rsidRPr="002472CF">
              <w:t>№ п/п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1E723B41" w14:textId="77777777" w:rsidR="00635D8B" w:rsidRPr="002472CF" w:rsidRDefault="00635D8B" w:rsidP="001026FE">
            <w:pPr>
              <w:pStyle w:val="afe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1F57FD9D" w14:textId="77777777" w:rsidR="00635D8B" w:rsidRPr="002472CF" w:rsidRDefault="00635D8B" w:rsidP="001026FE">
            <w:pPr>
              <w:pStyle w:val="afe"/>
            </w:pPr>
            <w:r w:rsidRPr="002472CF">
              <w:t>Ожидаемый результат</w:t>
            </w:r>
          </w:p>
        </w:tc>
      </w:tr>
      <w:tr w:rsidR="00635D8B" w:rsidRPr="002472CF" w14:paraId="745F03F0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2ECC72DB" w14:textId="77777777" w:rsidR="00635D8B" w:rsidRPr="002B2AEF" w:rsidRDefault="00635D8B" w:rsidP="00362A5B">
            <w:pPr>
              <w:pStyle w:val="afff"/>
            </w:pPr>
            <w:r>
              <w:t>Добавление договора или ЛС к УЗ</w:t>
            </w:r>
          </w:p>
        </w:tc>
      </w:tr>
      <w:tr w:rsidR="00226F6B" w:rsidRPr="002472CF" w14:paraId="7BA510BB" w14:textId="7DC6869E" w:rsidTr="00226F6B">
        <w:trPr>
          <w:trHeight w:val="402"/>
        </w:trPr>
        <w:tc>
          <w:tcPr>
            <w:tcW w:w="616" w:type="dxa"/>
            <w:vAlign w:val="center"/>
          </w:tcPr>
          <w:p w14:paraId="7C26F9DB" w14:textId="77777777" w:rsidR="00226F6B" w:rsidRPr="00686476" w:rsidRDefault="00226F6B" w:rsidP="00AA60D9">
            <w:pPr>
              <w:pStyle w:val="a1"/>
              <w:numPr>
                <w:ilvl w:val="0"/>
                <w:numId w:val="359"/>
              </w:numPr>
            </w:pPr>
          </w:p>
        </w:tc>
        <w:tc>
          <w:tcPr>
            <w:tcW w:w="7455" w:type="dxa"/>
            <w:gridSpan w:val="3"/>
          </w:tcPr>
          <w:p w14:paraId="34B87748" w14:textId="77777777" w:rsidR="00226F6B" w:rsidRDefault="00226F6B" w:rsidP="00AA60D9">
            <w:pPr>
              <w:pStyle w:val="17"/>
              <w:numPr>
                <w:ilvl w:val="0"/>
                <w:numId w:val="361"/>
              </w:numPr>
            </w:pPr>
            <w:r w:rsidRPr="002E7941">
              <w:t>Пользователь открывает страницу «Договоры».</w:t>
            </w:r>
          </w:p>
          <w:p w14:paraId="4EC07B71" w14:textId="7F57E306" w:rsidR="00226F6B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186077D1" w14:textId="77777777" w:rsidR="00226F6B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инициирует добавление договора к УЗ.</w:t>
            </w:r>
          </w:p>
          <w:p w14:paraId="2B948452" w14:textId="3E5FCDA9" w:rsidR="00226F6B" w:rsidRPr="002B2AEF" w:rsidRDefault="00226F6B" w:rsidP="00AA60D9">
            <w:pPr>
              <w:pStyle w:val="17"/>
              <w:numPr>
                <w:ilvl w:val="0"/>
                <w:numId w:val="174"/>
              </w:numPr>
            </w:pPr>
            <w:r w:rsidRPr="00336F61">
              <w:t>Пользователь вводит номер договора/ЛС и номер прибора учета</w:t>
            </w:r>
          </w:p>
        </w:tc>
        <w:tc>
          <w:tcPr>
            <w:tcW w:w="7097" w:type="dxa"/>
            <w:gridSpan w:val="3"/>
          </w:tcPr>
          <w:p w14:paraId="7E55B595" w14:textId="77777777" w:rsidR="00226F6B" w:rsidRDefault="00226F6B" w:rsidP="00AA60D9">
            <w:pPr>
              <w:pStyle w:val="17"/>
              <w:numPr>
                <w:ilvl w:val="0"/>
                <w:numId w:val="360"/>
              </w:numPr>
            </w:pPr>
            <w:r w:rsidRPr="00336F61">
              <w:t>ЛКК совершает запрос на просмотр договоров</w:t>
            </w:r>
          </w:p>
          <w:p w14:paraId="6A7E2EAB" w14:textId="77777777" w:rsidR="00226F6B" w:rsidRDefault="00226F6B" w:rsidP="00AA60D9">
            <w:pPr>
              <w:pStyle w:val="17"/>
              <w:numPr>
                <w:ilvl w:val="0"/>
                <w:numId w:val="360"/>
              </w:numPr>
            </w:pPr>
            <w:r w:rsidRPr="00336F61">
              <w:t>ЛКК отображает список договоров.</w:t>
            </w:r>
          </w:p>
          <w:p w14:paraId="03551880" w14:textId="0FFFFA68" w:rsidR="00226F6B" w:rsidRDefault="00226F6B" w:rsidP="00AA60D9">
            <w:pPr>
              <w:pStyle w:val="17"/>
              <w:numPr>
                <w:ilvl w:val="0"/>
                <w:numId w:val="360"/>
              </w:numPr>
            </w:pPr>
            <w:r w:rsidRPr="00336F61">
              <w:t>ЛКК отображает форму добавления договора к УЗ</w:t>
            </w:r>
            <w:r>
              <w:t xml:space="preserve"> и </w:t>
            </w:r>
            <w:r w:rsidRPr="00336F61">
              <w:t>просит ввести номер договора/ЛС и номер прибора учета.</w:t>
            </w:r>
          </w:p>
          <w:p w14:paraId="44275A1A" w14:textId="1FC90F2D" w:rsidR="00226F6B" w:rsidRPr="002B2AEF" w:rsidRDefault="00226F6B" w:rsidP="00AA60D9">
            <w:pPr>
              <w:pStyle w:val="17"/>
              <w:numPr>
                <w:ilvl w:val="0"/>
                <w:numId w:val="360"/>
              </w:numPr>
            </w:pPr>
            <w:r w:rsidRPr="00336F61">
              <w:t>ЛКК добавляет договор к УЗ Пользователя</w:t>
            </w:r>
          </w:p>
        </w:tc>
      </w:tr>
      <w:tr w:rsidR="00635D8B" w:rsidRPr="002472CF" w14:paraId="71B6E97D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067FD910" w14:textId="77777777" w:rsidR="00635D8B" w:rsidRPr="002B2AEF" w:rsidRDefault="00635D8B" w:rsidP="00362A5B">
            <w:pPr>
              <w:pStyle w:val="afff"/>
            </w:pPr>
            <w:r>
              <w:t>Удаление договора из УЗ</w:t>
            </w:r>
          </w:p>
        </w:tc>
      </w:tr>
      <w:tr w:rsidR="00226F6B" w:rsidRPr="002472CF" w14:paraId="6D5BDA35" w14:textId="3744A652" w:rsidTr="00226F6B">
        <w:trPr>
          <w:trHeight w:val="402"/>
        </w:trPr>
        <w:tc>
          <w:tcPr>
            <w:tcW w:w="616" w:type="dxa"/>
            <w:vAlign w:val="center"/>
          </w:tcPr>
          <w:p w14:paraId="112866D6" w14:textId="77777777" w:rsidR="00226F6B" w:rsidRPr="00686476" w:rsidRDefault="00226F6B" w:rsidP="00AA60D9">
            <w:pPr>
              <w:pStyle w:val="a1"/>
              <w:numPr>
                <w:ilvl w:val="0"/>
                <w:numId w:val="359"/>
              </w:numPr>
            </w:pPr>
          </w:p>
        </w:tc>
        <w:tc>
          <w:tcPr>
            <w:tcW w:w="7470" w:type="dxa"/>
            <w:gridSpan w:val="5"/>
          </w:tcPr>
          <w:p w14:paraId="180D4BC8" w14:textId="77777777" w:rsidR="00226F6B" w:rsidRPr="009B4F9A" w:rsidRDefault="00226F6B" w:rsidP="00AA60D9">
            <w:pPr>
              <w:pStyle w:val="17"/>
              <w:numPr>
                <w:ilvl w:val="0"/>
                <w:numId w:val="363"/>
              </w:numPr>
            </w:pPr>
            <w:r w:rsidRPr="009B4F9A">
              <w:t>Пользователь открывает страницу «Договоры».</w:t>
            </w:r>
          </w:p>
          <w:p w14:paraId="74D01252" w14:textId="350C94D2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>
              <w:t>Пользователь инициирует удаление договора из УЗ</w:t>
            </w:r>
          </w:p>
        </w:tc>
        <w:tc>
          <w:tcPr>
            <w:tcW w:w="7082" w:type="dxa"/>
          </w:tcPr>
          <w:p w14:paraId="153FECB8" w14:textId="77777777" w:rsidR="00226F6B" w:rsidRDefault="00226F6B" w:rsidP="00AA60D9">
            <w:pPr>
              <w:pStyle w:val="17"/>
              <w:numPr>
                <w:ilvl w:val="0"/>
                <w:numId w:val="362"/>
              </w:numPr>
            </w:pPr>
            <w:r>
              <w:t>ЛКК отображает договоры, привязанные к УЗ Пользователя.</w:t>
            </w:r>
          </w:p>
          <w:p w14:paraId="5FAD57C7" w14:textId="6BAF85BD" w:rsidR="00226F6B" w:rsidRPr="002B2AEF" w:rsidRDefault="00226F6B" w:rsidP="00AA60D9">
            <w:pPr>
              <w:pStyle w:val="17"/>
              <w:numPr>
                <w:ilvl w:val="0"/>
                <w:numId w:val="362"/>
              </w:numPr>
            </w:pPr>
            <w:r>
              <w:t>ЛКК удаляет договор из УЗ Пользователя</w:t>
            </w:r>
          </w:p>
        </w:tc>
      </w:tr>
      <w:tr w:rsidR="00635D8B" w:rsidRPr="002472CF" w14:paraId="5FCC9A0B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77CF1E5C" w14:textId="77777777" w:rsidR="00635D8B" w:rsidRPr="002B2AEF" w:rsidRDefault="00635D8B" w:rsidP="00362A5B">
            <w:pPr>
              <w:pStyle w:val="afff"/>
            </w:pPr>
            <w:r>
              <w:t>Просмотр договоров</w:t>
            </w:r>
          </w:p>
        </w:tc>
      </w:tr>
      <w:tr w:rsidR="00226F6B" w:rsidRPr="002472CF" w14:paraId="33271EF1" w14:textId="55A4DB77" w:rsidTr="00226F6B">
        <w:trPr>
          <w:trHeight w:val="402"/>
        </w:trPr>
        <w:tc>
          <w:tcPr>
            <w:tcW w:w="616" w:type="dxa"/>
            <w:vAlign w:val="center"/>
          </w:tcPr>
          <w:p w14:paraId="473E841E" w14:textId="77777777" w:rsidR="00226F6B" w:rsidRPr="00686476" w:rsidRDefault="00226F6B" w:rsidP="00AA60D9">
            <w:pPr>
              <w:pStyle w:val="a1"/>
              <w:numPr>
                <w:ilvl w:val="0"/>
                <w:numId w:val="359"/>
              </w:numPr>
            </w:pPr>
          </w:p>
        </w:tc>
        <w:tc>
          <w:tcPr>
            <w:tcW w:w="7440" w:type="dxa"/>
            <w:gridSpan w:val="2"/>
          </w:tcPr>
          <w:p w14:paraId="5CDAE3DF" w14:textId="77777777" w:rsidR="00226F6B" w:rsidRDefault="00226F6B" w:rsidP="00AA60D9">
            <w:pPr>
              <w:pStyle w:val="17"/>
              <w:numPr>
                <w:ilvl w:val="0"/>
                <w:numId w:val="365"/>
              </w:numPr>
            </w:pPr>
            <w:r w:rsidRPr="002E7941">
              <w:t>Пользователь открывает страницу «Договоры».</w:t>
            </w:r>
          </w:p>
          <w:p w14:paraId="3BB1DBE3" w14:textId="030A788C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  <w:r>
              <w:t>.</w:t>
            </w:r>
          </w:p>
          <w:p w14:paraId="595F2BFB" w14:textId="3BEB845D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</w:tc>
        <w:tc>
          <w:tcPr>
            <w:tcW w:w="7112" w:type="dxa"/>
            <w:gridSpan w:val="4"/>
          </w:tcPr>
          <w:p w14:paraId="433EBDB8" w14:textId="55485DFA" w:rsidR="00226F6B" w:rsidRDefault="00226F6B" w:rsidP="00AA60D9">
            <w:pPr>
              <w:pStyle w:val="17"/>
              <w:numPr>
                <w:ilvl w:val="0"/>
                <w:numId w:val="364"/>
              </w:numPr>
            </w:pPr>
            <w:r w:rsidRPr="00336F61">
              <w:t>ЛКК совершает запрос на просмотр договоров</w:t>
            </w:r>
            <w:r>
              <w:t>.</w:t>
            </w:r>
          </w:p>
          <w:p w14:paraId="177085DB" w14:textId="77777777" w:rsidR="00226F6B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>ЛКК отображает список договоров.</w:t>
            </w:r>
          </w:p>
          <w:p w14:paraId="308441BE" w14:textId="5541B84E" w:rsidR="00226F6B" w:rsidRPr="002B2AEF" w:rsidRDefault="00226F6B" w:rsidP="00AA60D9">
            <w:pPr>
              <w:pStyle w:val="17"/>
              <w:numPr>
                <w:ilvl w:val="0"/>
                <w:numId w:val="178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  <w:tr w:rsidR="00635D8B" w:rsidRPr="002472CF" w14:paraId="29FC7E93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7EDAC675" w14:textId="77777777" w:rsidR="00635D8B" w:rsidRPr="002E7941" w:rsidRDefault="00635D8B" w:rsidP="00362A5B">
            <w:pPr>
              <w:pStyle w:val="afff"/>
            </w:pPr>
            <w:r>
              <w:t>Общие требования</w:t>
            </w:r>
          </w:p>
        </w:tc>
      </w:tr>
      <w:tr w:rsidR="00635D8B" w:rsidRPr="002472CF" w14:paraId="1254DA6E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5690A1D8" w14:textId="77777777" w:rsidR="00635D8B" w:rsidRPr="00686476" w:rsidRDefault="00635D8B" w:rsidP="00AA60D9">
            <w:pPr>
              <w:pStyle w:val="a1"/>
              <w:numPr>
                <w:ilvl w:val="0"/>
                <w:numId w:val="359"/>
              </w:numPr>
            </w:pPr>
          </w:p>
        </w:tc>
        <w:tc>
          <w:tcPr>
            <w:tcW w:w="14552" w:type="dxa"/>
            <w:gridSpan w:val="6"/>
          </w:tcPr>
          <w:p w14:paraId="059DD083" w14:textId="7669D882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>Выполнить проверк</w:t>
            </w:r>
            <w:r w:rsidR="00226F6B">
              <w:t>и</w:t>
            </w:r>
            <w:r>
              <w:t xml:space="preserve"> 1</w:t>
            </w:r>
            <w:r w:rsidR="00226F6B">
              <w:t xml:space="preserve"> - 3</w:t>
            </w:r>
            <w:r>
              <w:t xml:space="preserve"> таблицы </w:t>
            </w:r>
            <w:r w:rsidR="00226F6B">
              <w:t>37</w:t>
            </w:r>
          </w:p>
        </w:tc>
      </w:tr>
      <w:tr w:rsidR="00635D8B" w:rsidRPr="002472CF" w14:paraId="793A37BF" w14:textId="77777777" w:rsidTr="001026FE">
        <w:trPr>
          <w:trHeight w:val="402"/>
        </w:trPr>
        <w:tc>
          <w:tcPr>
            <w:tcW w:w="15168" w:type="dxa"/>
            <w:gridSpan w:val="7"/>
            <w:vAlign w:val="center"/>
          </w:tcPr>
          <w:p w14:paraId="5C4C6136" w14:textId="77777777" w:rsidR="00635D8B" w:rsidRPr="002E7941" w:rsidRDefault="00635D8B" w:rsidP="00362A5B">
            <w:pPr>
              <w:pStyle w:val="afff"/>
            </w:pPr>
            <w:r>
              <w:t>Требования к экранным формам</w:t>
            </w:r>
          </w:p>
        </w:tc>
      </w:tr>
      <w:tr w:rsidR="00635D8B" w:rsidRPr="002472CF" w14:paraId="151A74C2" w14:textId="77777777" w:rsidTr="001026FE">
        <w:trPr>
          <w:trHeight w:val="402"/>
        </w:trPr>
        <w:tc>
          <w:tcPr>
            <w:tcW w:w="616" w:type="dxa"/>
            <w:vAlign w:val="center"/>
          </w:tcPr>
          <w:p w14:paraId="49798024" w14:textId="77777777" w:rsidR="00635D8B" w:rsidRPr="00686476" w:rsidRDefault="00635D8B" w:rsidP="00AA60D9">
            <w:pPr>
              <w:pStyle w:val="a1"/>
              <w:numPr>
                <w:ilvl w:val="0"/>
                <w:numId w:val="359"/>
              </w:numPr>
            </w:pPr>
          </w:p>
        </w:tc>
        <w:tc>
          <w:tcPr>
            <w:tcW w:w="7368" w:type="dxa"/>
          </w:tcPr>
          <w:p w14:paraId="5535B254" w14:textId="77777777" w:rsidR="00635D8B" w:rsidRPr="002E7941" w:rsidRDefault="00635D8B" w:rsidP="001026FE">
            <w:pPr>
              <w:pStyle w:val="17"/>
              <w:numPr>
                <w:ilvl w:val="0"/>
                <w:numId w:val="0"/>
              </w:numPr>
            </w:pPr>
            <w:r>
              <w:t xml:space="preserve">Выполнить проверки 1- 3 </w:t>
            </w:r>
          </w:p>
        </w:tc>
        <w:tc>
          <w:tcPr>
            <w:tcW w:w="7184" w:type="dxa"/>
            <w:gridSpan w:val="5"/>
          </w:tcPr>
          <w:p w14:paraId="080724C6" w14:textId="67C9254A" w:rsidR="00635D8B" w:rsidRPr="002E7941" w:rsidRDefault="00997004" w:rsidP="001026FE">
            <w:pPr>
              <w:pStyle w:val="17"/>
              <w:numPr>
                <w:ilvl w:val="0"/>
                <w:numId w:val="0"/>
              </w:numPr>
            </w:pPr>
            <w:r>
              <w:t>Отображаемые формы соответствуют согласованным макетам</w:t>
            </w:r>
          </w:p>
        </w:tc>
      </w:tr>
    </w:tbl>
    <w:p w14:paraId="40150D49" w14:textId="77777777" w:rsidR="00635D8B" w:rsidRPr="00635D8B" w:rsidRDefault="00635D8B" w:rsidP="00635D8B">
      <w:pPr>
        <w:pStyle w:val="a6"/>
      </w:pPr>
    </w:p>
    <w:p w14:paraId="0FE4DFA6" w14:textId="77777777" w:rsidR="002A744C" w:rsidRDefault="002A744C" w:rsidP="0040382B">
      <w:pPr>
        <w:pStyle w:val="24"/>
        <w:sectPr w:rsidR="002A744C" w:rsidSect="003A5FB4">
          <w:pgSz w:w="16838" w:h="11906" w:orient="landscape"/>
          <w:pgMar w:top="1701" w:right="1134" w:bottom="851" w:left="1134" w:header="709" w:footer="403" w:gutter="0"/>
          <w:cols w:space="708"/>
          <w:docGrid w:linePitch="360"/>
        </w:sectPr>
      </w:pPr>
    </w:p>
    <w:p w14:paraId="322E21AF" w14:textId="68F4BC33" w:rsidR="0040382B" w:rsidRDefault="0040382B" w:rsidP="0040382B">
      <w:pPr>
        <w:pStyle w:val="24"/>
      </w:pPr>
      <w:bookmarkStart w:id="279" w:name="_Toc149855582"/>
      <w:commentRangeStart w:id="280"/>
      <w:r>
        <w:lastRenderedPageBreak/>
        <w:t xml:space="preserve">Требования к интеграции с внешними </w:t>
      </w:r>
      <w:commentRangeStart w:id="281"/>
      <w:r>
        <w:t>системами</w:t>
      </w:r>
      <w:commentRangeEnd w:id="281"/>
      <w:r w:rsidR="00635D8B">
        <w:rPr>
          <w:rStyle w:val="affffd"/>
          <w:rFonts w:cs="Times New Roman"/>
          <w:b w:val="0"/>
          <w:bCs w:val="0"/>
          <w:iCs w:val="0"/>
        </w:rPr>
        <w:commentReference w:id="281"/>
      </w:r>
      <w:commentRangeEnd w:id="280"/>
      <w:r w:rsidR="002A744C">
        <w:rPr>
          <w:rStyle w:val="affffd"/>
          <w:rFonts w:cs="Times New Roman"/>
          <w:b w:val="0"/>
          <w:bCs w:val="0"/>
          <w:iCs w:val="0"/>
        </w:rPr>
        <w:commentReference w:id="280"/>
      </w:r>
      <w:bookmarkEnd w:id="279"/>
    </w:p>
    <w:p w14:paraId="2ECF0C98" w14:textId="20B8684A" w:rsidR="0040382B" w:rsidRDefault="0040382B" w:rsidP="0040382B">
      <w:pPr>
        <w:pStyle w:val="33"/>
      </w:pPr>
      <w:bookmarkStart w:id="282" w:name="_Toc149855583"/>
      <w:r w:rsidRPr="002472CF">
        <w:t xml:space="preserve">Проверка </w:t>
      </w:r>
      <w:r>
        <w:t>реализации интеграции с АСУ ПТП</w:t>
      </w:r>
      <w:bookmarkEnd w:id="282"/>
    </w:p>
    <w:p w14:paraId="582301C7" w14:textId="764DF8EE" w:rsidR="0040382B" w:rsidRDefault="002922D7" w:rsidP="0040382B">
      <w:pPr>
        <w:pStyle w:val="a6"/>
      </w:pPr>
      <w:r>
        <w:t>В рамках проверок, указанных в настоящей Программе и методике испытаний отражены проверки, в рамках которых осуществляется взаимодействие с АСУ ПТП</w:t>
      </w:r>
      <w:r w:rsidR="0040382B">
        <w:t>.</w:t>
      </w:r>
    </w:p>
    <w:p w14:paraId="06039BDD" w14:textId="65A7A953" w:rsidR="0040382B" w:rsidRDefault="0040382B" w:rsidP="0040382B">
      <w:pPr>
        <w:pStyle w:val="33"/>
      </w:pPr>
      <w:bookmarkStart w:id="283" w:name="_Toc149855584"/>
      <w:r w:rsidRPr="002472CF">
        <w:t xml:space="preserve">Проверка </w:t>
      </w:r>
      <w:r>
        <w:t xml:space="preserve">реализации </w:t>
      </w:r>
      <w:r w:rsidR="005D4096">
        <w:t>интеграции с ИС «Балтика»</w:t>
      </w:r>
      <w:bookmarkEnd w:id="283"/>
    </w:p>
    <w:p w14:paraId="537F336B" w14:textId="495331BF" w:rsidR="0040382B" w:rsidRDefault="002922D7" w:rsidP="0040382B">
      <w:pPr>
        <w:pStyle w:val="a6"/>
      </w:pPr>
      <w:r>
        <w:t>В рамках проверок, указанных в настоящей Программе и методике испытаний отражены проверки, в рамках которых осуществляется взаимодействие с ИС «Балтика»</w:t>
      </w:r>
      <w:r w:rsidR="0040382B">
        <w:t>.</w:t>
      </w:r>
    </w:p>
    <w:p w14:paraId="485CFDBF" w14:textId="4C3B22E7" w:rsidR="00635D8B" w:rsidRDefault="00635D8B" w:rsidP="005D4096">
      <w:pPr>
        <w:pStyle w:val="33"/>
      </w:pPr>
      <w:bookmarkStart w:id="284" w:name="_Toc149855585"/>
      <w:r w:rsidRPr="002472CF">
        <w:t xml:space="preserve">Проверка </w:t>
      </w:r>
      <w:r>
        <w:t>реализации интеграции с биллингом</w:t>
      </w:r>
      <w:bookmarkEnd w:id="284"/>
    </w:p>
    <w:p w14:paraId="13B6D5F5" w14:textId="77777777" w:rsidR="002A744C" w:rsidRPr="002A744C" w:rsidRDefault="002A744C" w:rsidP="002A744C">
      <w:pPr>
        <w:pStyle w:val="a6"/>
      </w:pPr>
    </w:p>
    <w:p w14:paraId="78A699C6" w14:textId="6AEE0AA2" w:rsidR="00635D8B" w:rsidRDefault="00635D8B" w:rsidP="00635D8B">
      <w:pPr>
        <w:pStyle w:val="33"/>
      </w:pPr>
      <w:bookmarkStart w:id="285" w:name="_Toc149855586"/>
      <w:r w:rsidRPr="002472CF">
        <w:t xml:space="preserve">Проверка </w:t>
      </w:r>
      <w:r>
        <w:t>реализации интеграции с ИАС/ЕСАС</w:t>
      </w:r>
      <w:bookmarkEnd w:id="285"/>
    </w:p>
    <w:p w14:paraId="0394A5BB" w14:textId="77777777" w:rsidR="00635D8B" w:rsidRPr="00635D8B" w:rsidRDefault="00635D8B" w:rsidP="00635D8B">
      <w:pPr>
        <w:pStyle w:val="a6"/>
      </w:pPr>
    </w:p>
    <w:p w14:paraId="3640212A" w14:textId="77777777" w:rsidR="00635D8B" w:rsidRDefault="00635D8B" w:rsidP="00635D8B">
      <w:pPr>
        <w:pStyle w:val="33"/>
      </w:pPr>
      <w:bookmarkStart w:id="286" w:name="_Toc149855587"/>
      <w:r w:rsidRPr="002472CF">
        <w:t xml:space="preserve">Проверка </w:t>
      </w:r>
      <w:r>
        <w:t>реализации интеграции с СМС-шлюзом «Мегафон»</w:t>
      </w:r>
      <w:bookmarkEnd w:id="286"/>
    </w:p>
    <w:p w14:paraId="55450E17" w14:textId="77777777" w:rsidR="00635D8B" w:rsidRDefault="00635D8B" w:rsidP="00635D8B">
      <w:pPr>
        <w:pStyle w:val="a6"/>
      </w:pPr>
      <w:r>
        <w:t>Выполнить процедуру отправки информации о данных для отправки СМС-сообщения. Выполнить процедуру инициирования запроса отправки СМС-сообщения. Обе процедуры выполнены успешно.</w:t>
      </w:r>
    </w:p>
    <w:p w14:paraId="553A6D48" w14:textId="77777777" w:rsidR="00635D8B" w:rsidRPr="006E5ECA" w:rsidRDefault="00635D8B" w:rsidP="00635D8B">
      <w:pPr>
        <w:pStyle w:val="a6"/>
      </w:pPr>
      <w:r>
        <w:t>Интеграция с СМС-шлюзом реализована в соответствии с инструкцией «Мегафон» по подключению к сервису по внешнему API.</w:t>
      </w:r>
    </w:p>
    <w:p w14:paraId="04D6D91D" w14:textId="71118660" w:rsidR="005D4096" w:rsidRDefault="005D4096" w:rsidP="005D4096">
      <w:pPr>
        <w:pStyle w:val="33"/>
      </w:pPr>
      <w:bookmarkStart w:id="287" w:name="_Toc149855588"/>
      <w:r w:rsidRPr="002472CF">
        <w:t xml:space="preserve">Проверка </w:t>
      </w:r>
      <w:r>
        <w:t>реализации интеграции с банком-эквайером и сервисом фискализации</w:t>
      </w:r>
      <w:bookmarkEnd w:id="287"/>
    </w:p>
    <w:p w14:paraId="20B77802" w14:textId="76D14336" w:rsidR="00396B87" w:rsidRDefault="00396B87" w:rsidP="002A744C">
      <w:pPr>
        <w:pStyle w:val="a6"/>
      </w:pPr>
      <w:r>
        <w:t>Реализовано интеграция с банком-эквайером и сервисом фискализации ОранжДата</w:t>
      </w:r>
      <w:r w:rsidR="005D4096">
        <w:t>.</w:t>
      </w:r>
      <w:r>
        <w:t xml:space="preserve"> Взаимодействие включает:</w:t>
      </w:r>
    </w:p>
    <w:p w14:paraId="39839F79" w14:textId="77777777" w:rsidR="00396B87" w:rsidRPr="008A6BDC" w:rsidRDefault="00396B87" w:rsidP="00396B87">
      <w:pPr>
        <w:pStyle w:val="10"/>
      </w:pPr>
      <w:r w:rsidRPr="008A6BDC">
        <w:t>взаимодействие в части отправки платежей, совершенных в Системе;</w:t>
      </w:r>
    </w:p>
    <w:p w14:paraId="0989A806" w14:textId="77777777" w:rsidR="00396B87" w:rsidRPr="008A6BDC" w:rsidRDefault="00396B87" w:rsidP="00396B87">
      <w:pPr>
        <w:pStyle w:val="10"/>
      </w:pPr>
      <w:r w:rsidRPr="008A6BDC">
        <w:t xml:space="preserve">передача данных для формирования фискальных данных в соответствии с Федеральным законом «О применении контрольно-кассовой техники при осуществлении расчетов в Российской Федерации» от 22.05.2003 </w:t>
      </w:r>
      <w:r>
        <w:t>N</w:t>
      </w:r>
      <w:r w:rsidRPr="008A6BDC">
        <w:t xml:space="preserve"> 54-ФЗ.</w:t>
      </w:r>
    </w:p>
    <w:p w14:paraId="00FF911A" w14:textId="77777777" w:rsidR="00396B87" w:rsidRPr="008A6BDC" w:rsidRDefault="00396B87" w:rsidP="00396B87">
      <w:pPr>
        <w:pStyle w:val="10"/>
      </w:pPr>
      <w:r w:rsidRPr="008A6BDC">
        <w:t>Процесс формирования чека.</w:t>
      </w:r>
    </w:p>
    <w:p w14:paraId="4153CE94" w14:textId="77D620DB" w:rsidR="005D4096" w:rsidRDefault="00396B87" w:rsidP="005D4096">
      <w:pPr>
        <w:pStyle w:val="a6"/>
      </w:pPr>
      <w:r>
        <w:t xml:space="preserve">Сверить данные, получаемые в рамках взаимодействия. Перечень данных </w:t>
      </w:r>
      <w:r w:rsidR="00635D8B">
        <w:t>совпадает с перечнем,</w:t>
      </w:r>
      <w:r>
        <w:t xml:space="preserve"> указанным в технической документации.</w:t>
      </w:r>
    </w:p>
    <w:p w14:paraId="2BEC5916" w14:textId="130B37E3" w:rsidR="00BA0426" w:rsidRDefault="00BA0426" w:rsidP="00BA0426">
      <w:pPr>
        <w:pStyle w:val="33"/>
      </w:pPr>
      <w:bookmarkStart w:id="288" w:name="_Toc149855589"/>
      <w:r w:rsidRPr="002472CF">
        <w:lastRenderedPageBreak/>
        <w:t xml:space="preserve">Проверка </w:t>
      </w:r>
      <w:r>
        <w:t>реализации интеграции с системой предварительной записи «</w:t>
      </w:r>
      <w:r>
        <w:rPr>
          <w:lang w:val="en-US"/>
        </w:rPr>
        <w:t>QuickQ</w:t>
      </w:r>
      <w:r>
        <w:t>»</w:t>
      </w:r>
      <w:bookmarkEnd w:id="288"/>
    </w:p>
    <w:p w14:paraId="252272AA" w14:textId="50924798" w:rsidR="00BA0426" w:rsidRDefault="00396B87" w:rsidP="00396B87">
      <w:pPr>
        <w:pStyle w:val="a6"/>
      </w:pPr>
      <w:r>
        <w:t>Реализовано взаимодействие с системой</w:t>
      </w:r>
      <w:r w:rsidR="00BA0426">
        <w:t xml:space="preserve"> предварительной записи «</w:t>
      </w:r>
      <w:r w:rsidR="00BA0426">
        <w:rPr>
          <w:lang w:val="en-US"/>
        </w:rPr>
        <w:t>QuickQ</w:t>
      </w:r>
      <w:r w:rsidR="00BA0426">
        <w:t>».</w:t>
      </w:r>
      <w:r>
        <w:t xml:space="preserve"> Перечень данных совпадает с перечнем, указанным в технической документации на Систему.</w:t>
      </w:r>
    </w:p>
    <w:p w14:paraId="6210A5A8" w14:textId="1881D34C" w:rsidR="00BA0426" w:rsidRDefault="00BA0426" w:rsidP="00BA0426">
      <w:pPr>
        <w:pStyle w:val="33"/>
      </w:pPr>
      <w:bookmarkStart w:id="289" w:name="_Toc149855590"/>
      <w:r w:rsidRPr="002472CF">
        <w:t xml:space="preserve">Проверка </w:t>
      </w:r>
      <w:r>
        <w:t>реализации интеграции с АСУВ</w:t>
      </w:r>
      <w:bookmarkEnd w:id="289"/>
    </w:p>
    <w:p w14:paraId="4793D28A" w14:textId="0365F248" w:rsidR="00396B87" w:rsidRPr="00396B87" w:rsidRDefault="00396B87" w:rsidP="00396B87">
      <w:pPr>
        <w:pStyle w:val="a6"/>
      </w:pPr>
      <w:r>
        <w:t>Реализовано взаимодействие с системой АСУВ. Перейти к перечню данных, полученных в рамках взаимодействия. Перечень совпадает с перечнем, указанным в технической документации на Систему.</w:t>
      </w:r>
    </w:p>
    <w:p w14:paraId="2647690A" w14:textId="4065DB3F" w:rsidR="00BA0426" w:rsidRDefault="00BA0426" w:rsidP="00BA0426">
      <w:pPr>
        <w:pStyle w:val="24"/>
      </w:pPr>
      <w:bookmarkStart w:id="290" w:name="_Toc149855591"/>
      <w:r>
        <w:t>Требования к подсистеме обеспечения</w:t>
      </w:r>
      <w:bookmarkEnd w:id="290"/>
    </w:p>
    <w:p w14:paraId="1C9559E9" w14:textId="29428CE6" w:rsidR="00BA0426" w:rsidRDefault="00BA0426" w:rsidP="00BA0426">
      <w:pPr>
        <w:pStyle w:val="33"/>
      </w:pPr>
      <w:bookmarkStart w:id="291" w:name="_Toc149855592"/>
      <w:r w:rsidRPr="002472CF">
        <w:t xml:space="preserve">Проверка </w:t>
      </w:r>
      <w:r>
        <w:t xml:space="preserve">подсистемы </w:t>
      </w:r>
      <w:commentRangeStart w:id="292"/>
      <w:r>
        <w:t>журналирования</w:t>
      </w:r>
      <w:commentRangeEnd w:id="292"/>
      <w:r w:rsidR="00635D8B">
        <w:rPr>
          <w:rStyle w:val="affffd"/>
          <w:rFonts w:cs="Times New Roman"/>
          <w:b w:val="0"/>
          <w:bCs w:val="0"/>
        </w:rPr>
        <w:commentReference w:id="292"/>
      </w:r>
      <w:bookmarkEnd w:id="291"/>
    </w:p>
    <w:p w14:paraId="28A6F8BE" w14:textId="1AA96664" w:rsidR="00BA0426" w:rsidRPr="00396B87" w:rsidRDefault="00396B87" w:rsidP="00BA0426">
      <w:pPr>
        <w:pStyle w:val="a6"/>
      </w:pPr>
      <w:r>
        <w:t xml:space="preserve">Логирование осуществляется путем вывода логов в поток </w:t>
      </w:r>
      <w:r>
        <w:rPr>
          <w:lang w:eastAsia="x-none"/>
        </w:rPr>
        <w:t xml:space="preserve">вывода данных </w:t>
      </w:r>
      <w:r>
        <w:rPr>
          <w:lang w:val="en-US" w:eastAsia="x-none"/>
        </w:rPr>
        <w:t>std</w:t>
      </w:r>
      <w:r w:rsidRPr="00C86EE8">
        <w:rPr>
          <w:lang w:eastAsia="x-none"/>
        </w:rPr>
        <w:t xml:space="preserve"> </w:t>
      </w:r>
      <w:r>
        <w:rPr>
          <w:lang w:val="en-US" w:eastAsia="x-none"/>
        </w:rPr>
        <w:t>out</w:t>
      </w:r>
      <w:r w:rsidR="00BA0426">
        <w:t>.</w:t>
      </w:r>
      <w:r>
        <w:t xml:space="preserve"> Дальнейшие действия производятся с применением ПО </w:t>
      </w:r>
      <w:r>
        <w:rPr>
          <w:lang w:val="en-US" w:eastAsia="x-none"/>
        </w:rPr>
        <w:t>Kubernates</w:t>
      </w:r>
      <w:r>
        <w:rPr>
          <w:lang w:eastAsia="x-none"/>
        </w:rPr>
        <w:t xml:space="preserve">. Описание работы с </w:t>
      </w:r>
      <w:r>
        <w:rPr>
          <w:lang w:val="en-US" w:eastAsia="x-none"/>
        </w:rPr>
        <w:t>Kubernates</w:t>
      </w:r>
      <w:r>
        <w:rPr>
          <w:lang w:eastAsia="x-none"/>
        </w:rPr>
        <w:t xml:space="preserve"> представлено в соответствующих эксплуатационных документах.</w:t>
      </w:r>
    </w:p>
    <w:p w14:paraId="15400091" w14:textId="5A2DDEBB" w:rsidR="00BA0426" w:rsidRDefault="00BA0426" w:rsidP="00BA0426">
      <w:pPr>
        <w:pStyle w:val="33"/>
      </w:pPr>
      <w:bookmarkStart w:id="293" w:name="_Toc149855593"/>
      <w:r w:rsidRPr="002472CF">
        <w:t xml:space="preserve">Проверка </w:t>
      </w:r>
      <w:r>
        <w:t xml:space="preserve">подсистемы </w:t>
      </w:r>
      <w:commentRangeStart w:id="294"/>
      <w:r>
        <w:t>мониторинга</w:t>
      </w:r>
      <w:commentRangeEnd w:id="294"/>
      <w:r w:rsidR="00635D8B">
        <w:rPr>
          <w:rStyle w:val="affffd"/>
          <w:rFonts w:cs="Times New Roman"/>
          <w:b w:val="0"/>
          <w:bCs w:val="0"/>
        </w:rPr>
        <w:commentReference w:id="294"/>
      </w:r>
      <w:bookmarkEnd w:id="293"/>
    </w:p>
    <w:p w14:paraId="4027B817" w14:textId="4ADB2FFF" w:rsidR="00396B87" w:rsidRPr="00B5704E" w:rsidRDefault="00396B87" w:rsidP="00396B87">
      <w:pPr>
        <w:pStyle w:val="aff4"/>
        <w:rPr>
          <w:lang w:eastAsia="x-none"/>
        </w:rPr>
      </w:pPr>
      <w:r w:rsidRPr="00B5704E">
        <w:rPr>
          <w:lang w:eastAsia="x-none"/>
        </w:rPr>
        <w:t>П</w:t>
      </w:r>
      <w:r w:rsidRPr="00396B87">
        <w:rPr>
          <w:rStyle w:val="aa"/>
        </w:rPr>
        <w:t>одсистема мониторинга</w:t>
      </w:r>
      <w:r>
        <w:rPr>
          <w:rStyle w:val="aa"/>
        </w:rPr>
        <w:t xml:space="preserve"> ф</w:t>
      </w:r>
      <w:r w:rsidRPr="00396B87">
        <w:rPr>
          <w:rStyle w:val="aa"/>
        </w:rPr>
        <w:t>ункционир</w:t>
      </w:r>
      <w:r>
        <w:rPr>
          <w:rStyle w:val="aa"/>
        </w:rPr>
        <w:t>ует</w:t>
      </w:r>
      <w:r w:rsidRPr="00396B87">
        <w:rPr>
          <w:rStyle w:val="aa"/>
        </w:rPr>
        <w:t xml:space="preserve"> непрерывно и обеспечива</w:t>
      </w:r>
      <w:r>
        <w:rPr>
          <w:rStyle w:val="aa"/>
        </w:rPr>
        <w:t>ет</w:t>
      </w:r>
      <w:r w:rsidRPr="00396B87">
        <w:rPr>
          <w:rStyle w:val="aa"/>
        </w:rPr>
        <w:t>:</w:t>
      </w:r>
    </w:p>
    <w:p w14:paraId="4ECE29E3" w14:textId="77777777" w:rsidR="00396B87" w:rsidRPr="007B4F5A" w:rsidRDefault="00396B87" w:rsidP="00396B87">
      <w:pPr>
        <w:pStyle w:val="10"/>
      </w:pPr>
      <w:r w:rsidRPr="005D2035">
        <w:t>контроль показателей производительности</w:t>
      </w:r>
      <w:r>
        <w:t>:</w:t>
      </w:r>
    </w:p>
    <w:p w14:paraId="5629DA02" w14:textId="77777777" w:rsidR="00396B87" w:rsidRDefault="00396B87" w:rsidP="00396B87">
      <w:pPr>
        <w:pStyle w:val="21"/>
      </w:pPr>
      <w:r>
        <w:t>количество запросов в секунду</w:t>
      </w:r>
      <w:r w:rsidRPr="005D2035">
        <w:t>;</w:t>
      </w:r>
    </w:p>
    <w:p w14:paraId="1E9D51D3" w14:textId="77777777" w:rsidR="00396B87" w:rsidRPr="005D2035" w:rsidRDefault="00396B87" w:rsidP="00396B87">
      <w:pPr>
        <w:pStyle w:val="21"/>
      </w:pPr>
      <w:r>
        <w:t>время ответа на запрос в секундах;</w:t>
      </w:r>
    </w:p>
    <w:p w14:paraId="1458CFFD" w14:textId="77777777" w:rsidR="00396B87" w:rsidRDefault="00396B87" w:rsidP="00396B87">
      <w:pPr>
        <w:pStyle w:val="21"/>
      </w:pPr>
      <w:r w:rsidRPr="005D2035">
        <w:t xml:space="preserve">контроль </w:t>
      </w:r>
      <w:bookmarkStart w:id="295" w:name="_Hlk106120071"/>
      <w:r w:rsidRPr="005D2035">
        <w:t xml:space="preserve">показателей технического состояния </w:t>
      </w:r>
      <w:bookmarkEnd w:id="295"/>
      <w:r w:rsidRPr="005D2035">
        <w:t>(health check)</w:t>
      </w:r>
      <w:r>
        <w:t>:</w:t>
      </w:r>
    </w:p>
    <w:p w14:paraId="2E2FE990" w14:textId="77777777" w:rsidR="00396B87" w:rsidRDefault="00396B87" w:rsidP="00396B87">
      <w:pPr>
        <w:pStyle w:val="21"/>
      </w:pPr>
      <w:r>
        <w:t>использование процессорного времени</w:t>
      </w:r>
      <w:r w:rsidRPr="005D2035">
        <w:t>;</w:t>
      </w:r>
    </w:p>
    <w:p w14:paraId="7F200C2E" w14:textId="77777777" w:rsidR="00396B87" w:rsidRDefault="00396B87" w:rsidP="00396B87">
      <w:pPr>
        <w:pStyle w:val="21"/>
      </w:pPr>
      <w:r>
        <w:t>использование оперативной памяти;</w:t>
      </w:r>
    </w:p>
    <w:p w14:paraId="0B803CDF" w14:textId="77777777" w:rsidR="00396B87" w:rsidRDefault="00396B87" w:rsidP="00396B87">
      <w:pPr>
        <w:pStyle w:val="21"/>
      </w:pPr>
      <w:r>
        <w:t>текущая скорость обмена с файловой подсистемой;</w:t>
      </w:r>
    </w:p>
    <w:p w14:paraId="51ABE9BD" w14:textId="77777777" w:rsidR="00396B87" w:rsidRPr="005D2035" w:rsidRDefault="00396B87" w:rsidP="00396B87">
      <w:pPr>
        <w:pStyle w:val="21"/>
      </w:pPr>
      <w:r>
        <w:t>текущая скорость обмена по сети;</w:t>
      </w:r>
    </w:p>
    <w:p w14:paraId="4B32D060" w14:textId="77777777" w:rsidR="00396B87" w:rsidRPr="00C00CBA" w:rsidRDefault="00396B87" w:rsidP="00396B87">
      <w:pPr>
        <w:pStyle w:val="10"/>
      </w:pPr>
      <w:r w:rsidRPr="00C00CBA">
        <w:t>контроль показателей доступности</w:t>
      </w:r>
      <w:r>
        <w:t xml:space="preserve"> за счет </w:t>
      </w:r>
      <w:r w:rsidRPr="00C00CBA">
        <w:t>проверки наличия отклика не тестовые запросы со стороны системы мониторинга (по средствам протокола ICMP);</w:t>
      </w:r>
    </w:p>
    <w:p w14:paraId="53628215" w14:textId="474157E6" w:rsidR="00BA0426" w:rsidRDefault="00396B87" w:rsidP="00396B87">
      <w:pPr>
        <w:pStyle w:val="10"/>
      </w:pPr>
      <w:r w:rsidRPr="005D2035">
        <w:t>уведомление ответственного персонала при достижении критических показателей</w:t>
      </w:r>
      <w:r>
        <w:t xml:space="preserve"> производительности</w:t>
      </w:r>
      <w:r w:rsidRPr="005D2035">
        <w:t xml:space="preserve"> или возникновении событий ИБ</w:t>
      </w:r>
      <w:r>
        <w:t>:</w:t>
      </w:r>
      <w:r w:rsidDel="008E76B3">
        <w:t xml:space="preserve"> </w:t>
      </w:r>
      <w:r>
        <w:t xml:space="preserve">превышение </w:t>
      </w:r>
      <w:r>
        <w:lastRenderedPageBreak/>
        <w:t>допустимого количества попыток авторизации в клиентской и административной части</w:t>
      </w:r>
      <w:r w:rsidRPr="00C00CBA">
        <w:t>.</w:t>
      </w:r>
    </w:p>
    <w:p w14:paraId="5A580DD5" w14:textId="4F5F6749" w:rsidR="00BA0426" w:rsidRDefault="00BA0426" w:rsidP="00BA0426">
      <w:pPr>
        <w:pStyle w:val="33"/>
      </w:pPr>
      <w:bookmarkStart w:id="296" w:name="_Toc149855594"/>
      <w:r w:rsidRPr="002472CF">
        <w:t xml:space="preserve">Проверка </w:t>
      </w:r>
      <w:r>
        <w:t>реализации видов обеспечения</w:t>
      </w:r>
      <w:bookmarkEnd w:id="296"/>
    </w:p>
    <w:p w14:paraId="1A0A3C41" w14:textId="4CA93712" w:rsidR="00BA0426" w:rsidRPr="00BA0426" w:rsidRDefault="00FC3125" w:rsidP="00BA0426">
      <w:pPr>
        <w:pStyle w:val="41"/>
      </w:pPr>
      <w:r>
        <w:t>Проверка требований к реализации математического обеспечения</w:t>
      </w:r>
    </w:p>
    <w:p w14:paraId="7F1794B1" w14:textId="68D74E11" w:rsidR="00BA0426" w:rsidRDefault="00396B87" w:rsidP="00BA0426">
      <w:pPr>
        <w:pStyle w:val="a6"/>
      </w:pPr>
      <w:r w:rsidRPr="00B5704E">
        <w:t xml:space="preserve">При разработке </w:t>
      </w:r>
      <w:r>
        <w:t>ЛКК</w:t>
      </w:r>
      <w:r w:rsidRPr="00B5704E">
        <w:t xml:space="preserve"> </w:t>
      </w:r>
      <w:r>
        <w:t>использовались</w:t>
      </w:r>
      <w:r w:rsidRPr="00B5704E">
        <w:t xml:space="preserve"> математические методы и алгоритмы, обеспечивающие эффективность решения задач</w:t>
      </w:r>
      <w:r>
        <w:t>. Решения по математическому обеспечению представлены в соответствующих документах.</w:t>
      </w:r>
    </w:p>
    <w:p w14:paraId="36913F6F" w14:textId="2A62F702" w:rsidR="00FC3125" w:rsidRPr="00BA0426" w:rsidRDefault="00FC3125" w:rsidP="00FC3125">
      <w:pPr>
        <w:pStyle w:val="41"/>
      </w:pPr>
      <w:r>
        <w:t>Проверка требований к реализации информационному обеспечению</w:t>
      </w:r>
    </w:p>
    <w:p w14:paraId="7D3B48FB" w14:textId="0446561A" w:rsidR="00FC3125" w:rsidRDefault="00396B87" w:rsidP="00FC3125">
      <w:pPr>
        <w:pStyle w:val="a6"/>
      </w:pPr>
      <w:r>
        <w:t>Проверки, отраженные в настоящей Программе и методике испытаний, демонстрировали процедуры журналирования событий. Решения по организации архитектуры БД отражены в соответствующей технической документации.</w:t>
      </w:r>
    </w:p>
    <w:p w14:paraId="479A4508" w14:textId="2935BC5A" w:rsidR="00FC3125" w:rsidRPr="00BA0426" w:rsidRDefault="00FC3125" w:rsidP="00FC3125">
      <w:pPr>
        <w:pStyle w:val="41"/>
      </w:pPr>
      <w:r>
        <w:t>Проверка требований к реализации лингвистическому обеспечению</w:t>
      </w:r>
    </w:p>
    <w:p w14:paraId="04572AB6" w14:textId="1AC41A53" w:rsidR="00FC3125" w:rsidRDefault="00396B87" w:rsidP="00FC3125">
      <w:pPr>
        <w:pStyle w:val="a6"/>
      </w:pPr>
      <w:r>
        <w:t>Интерфейс реализован на русском языке, что подтверждается проверками функциональных возможностей Системы, проведенными по настоящей Программе и методике.</w:t>
      </w:r>
    </w:p>
    <w:p w14:paraId="4B130842" w14:textId="5C33648B" w:rsidR="00FC3125" w:rsidRDefault="00FC3125" w:rsidP="00FC3125">
      <w:pPr>
        <w:pStyle w:val="41"/>
      </w:pPr>
      <w:r>
        <w:t>Проверка требований к реализации программного обеспечения</w:t>
      </w:r>
    </w:p>
    <w:p w14:paraId="3AA51272" w14:textId="6062EBFE" w:rsidR="00396B87" w:rsidRPr="00396B87" w:rsidRDefault="00396B87" w:rsidP="00396B87">
      <w:pPr>
        <w:pStyle w:val="a6"/>
      </w:pPr>
      <w:r>
        <w:t>Решения по использованию программного обеспечения отражены в технической документации описывающей решения по реализации Системы.</w:t>
      </w:r>
    </w:p>
    <w:p w14:paraId="727DDE74" w14:textId="388431C1" w:rsidR="00FC3125" w:rsidRDefault="00FC3125" w:rsidP="00FC3125">
      <w:pPr>
        <w:pStyle w:val="41"/>
      </w:pPr>
      <w:r>
        <w:t>Проверка требований к реализации технического обеспечения</w:t>
      </w:r>
    </w:p>
    <w:p w14:paraId="42757D60" w14:textId="64E910B9" w:rsidR="00396B87" w:rsidRPr="00396B87" w:rsidRDefault="00396B87" w:rsidP="00396B87">
      <w:pPr>
        <w:pStyle w:val="a6"/>
      </w:pPr>
      <w:r>
        <w:t>Требование реализуется сотрудниками Заказчика.</w:t>
      </w:r>
    </w:p>
    <w:p w14:paraId="66BB9453" w14:textId="7BEEBC44" w:rsidR="00FC3125" w:rsidRPr="00BA0426" w:rsidRDefault="00FC3125" w:rsidP="00FC3125">
      <w:pPr>
        <w:pStyle w:val="41"/>
      </w:pPr>
      <w:r>
        <w:t>Проверка требований к реализации метрологического обеспечения</w:t>
      </w:r>
    </w:p>
    <w:p w14:paraId="453634A8" w14:textId="03F1A471" w:rsidR="00FC3125" w:rsidRDefault="00396B87" w:rsidP="00FC3125">
      <w:pPr>
        <w:pStyle w:val="a6"/>
      </w:pPr>
      <w:r>
        <w:t>Требования не предъявлялись.</w:t>
      </w:r>
    </w:p>
    <w:p w14:paraId="336233AA" w14:textId="57502996" w:rsidR="00FC3125" w:rsidRPr="00BA0426" w:rsidRDefault="00FC3125" w:rsidP="00FC3125">
      <w:pPr>
        <w:pStyle w:val="41"/>
      </w:pPr>
      <w:r>
        <w:t>Проверка требований к реализации организационного обеспечения</w:t>
      </w:r>
    </w:p>
    <w:p w14:paraId="5964D19B" w14:textId="4BCB2810" w:rsidR="00FC3125" w:rsidRDefault="002A744C" w:rsidP="00FC3125">
      <w:pPr>
        <w:pStyle w:val="a6"/>
      </w:pPr>
      <w:r>
        <w:t>Требования реализуются сотрудниками Заказчика</w:t>
      </w:r>
      <w:r w:rsidR="00FC3125">
        <w:t>.</w:t>
      </w:r>
    </w:p>
    <w:p w14:paraId="64E5DFBC" w14:textId="4E5386A5" w:rsidR="0084612F" w:rsidRPr="00BA0426" w:rsidRDefault="0084612F" w:rsidP="0084612F">
      <w:pPr>
        <w:pStyle w:val="41"/>
      </w:pPr>
      <w:commentRangeStart w:id="297"/>
      <w:r>
        <w:lastRenderedPageBreak/>
        <w:t>Проверка требований к реализации методического обеспечения</w:t>
      </w:r>
      <w:commentRangeEnd w:id="297"/>
      <w:r w:rsidR="002A744C">
        <w:rPr>
          <w:rStyle w:val="affffd"/>
          <w:rFonts w:cs="Times New Roman"/>
          <w:b w:val="0"/>
          <w:bCs w:val="0"/>
        </w:rPr>
        <w:commentReference w:id="297"/>
      </w:r>
    </w:p>
    <w:p w14:paraId="640D6856" w14:textId="77777777" w:rsidR="002A744C" w:rsidRDefault="002A744C" w:rsidP="002A744C">
      <w:pPr>
        <w:pStyle w:val="a6"/>
      </w:pPr>
      <w:r>
        <w:t>При реализации Системы учитывались требования следующих нормативных документов:</w:t>
      </w:r>
    </w:p>
    <w:p w14:paraId="71688D2C" w14:textId="76F2CF02" w:rsidR="002A744C" w:rsidRPr="008A6BDC" w:rsidRDefault="002A744C" w:rsidP="002A744C">
      <w:pPr>
        <w:pStyle w:val="10"/>
      </w:pPr>
      <w:r w:rsidRPr="008A6BDC">
        <w:t>СТП 7.3-03-2008 Стандарт предприятия. Порядок разработки, внедрения, сопровождения и эксплуатации автоматизированных систем управления технологическими процессами</w:t>
      </w:r>
      <w:r>
        <w:t>.</w:t>
      </w:r>
    </w:p>
    <w:p w14:paraId="52FCBA55" w14:textId="7F93ECEA" w:rsidR="002A744C" w:rsidRPr="00B5704E" w:rsidRDefault="002A744C" w:rsidP="002A744C">
      <w:pPr>
        <w:pStyle w:val="10"/>
      </w:pPr>
      <w:r w:rsidRPr="008A6BDC">
        <w:t xml:space="preserve">ГОСТ 24.104-85 ЕСС АСУ. Автоматизированные системы управления. </w:t>
      </w:r>
      <w:r>
        <w:t>Общие требования.</w:t>
      </w:r>
    </w:p>
    <w:p w14:paraId="11B83D1E" w14:textId="0514D6B8" w:rsidR="002A744C" w:rsidRDefault="002A744C" w:rsidP="002A744C">
      <w:pPr>
        <w:pStyle w:val="10"/>
      </w:pPr>
      <w:r w:rsidRPr="008A6BDC">
        <w:t xml:space="preserve">РД 50-682-89. Руководящий документ по стандартизации. Методические указания. Информационная технология. Комплекс стандартов и руководящих документов на автоматизированные системы. </w:t>
      </w:r>
      <w:r>
        <w:t>Общие положения.</w:t>
      </w:r>
    </w:p>
    <w:p w14:paraId="21DCE9E6" w14:textId="6BB502BA" w:rsidR="0084612F" w:rsidRPr="00BA0426" w:rsidRDefault="0084612F" w:rsidP="0084612F">
      <w:pPr>
        <w:pStyle w:val="33"/>
      </w:pPr>
      <w:bookmarkStart w:id="298" w:name="_Toc149855595"/>
      <w:r>
        <w:t>Проверка требований к надежности</w:t>
      </w:r>
      <w:bookmarkEnd w:id="298"/>
    </w:p>
    <w:p w14:paraId="43555017" w14:textId="4C10E8A5" w:rsidR="00BD184D" w:rsidRPr="00BD184D" w:rsidRDefault="00635D8B" w:rsidP="00CA2E72">
      <w:pPr>
        <w:pStyle w:val="a6"/>
      </w:pPr>
      <w:r>
        <w:t>Решения по надежности отражены в технической документации описывающей решения по реализации Системы. Подтверждение надежности Системы осуществляется в рамках опытной эксплуатации.</w:t>
      </w:r>
    </w:p>
    <w:sectPr w:rsidR="00BD184D" w:rsidRPr="00BD184D" w:rsidSect="002A744C">
      <w:pgSz w:w="11906" w:h="16838"/>
      <w:pgMar w:top="1134" w:right="851" w:bottom="1134" w:left="1701" w:header="709" w:footer="40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Фролова Кристина" w:date="2023-10-30T14:02:00Z" w:initials="ФК">
    <w:p w14:paraId="7EC3C5B1" w14:textId="29F7C059" w:rsidR="00B91E44" w:rsidRDefault="00B91E44">
      <w:pPr>
        <w:pStyle w:val="affffff"/>
      </w:pPr>
      <w:r>
        <w:rPr>
          <w:rStyle w:val="affffd"/>
        </w:rPr>
        <w:annotationRef/>
      </w:r>
      <w:r>
        <w:t>Нужен перечень форматов и в каком документы их могли указывать</w:t>
      </w:r>
    </w:p>
  </w:comment>
  <w:comment w:id="29" w:author="Фролова Кристина" w:date="2023-10-30T14:13:00Z" w:initials="ФК">
    <w:p w14:paraId="08183DA4" w14:textId="125CFDF2" w:rsidR="00B91E44" w:rsidRDefault="00B91E44">
      <w:pPr>
        <w:pStyle w:val="affffff"/>
      </w:pPr>
      <w:r>
        <w:rPr>
          <w:rStyle w:val="affffd"/>
        </w:rPr>
        <w:annotationRef/>
      </w:r>
      <w:r>
        <w:t>Какие технические документы готовились? Нужно дать ссылку на разделы где это указано</w:t>
      </w:r>
    </w:p>
  </w:comment>
  <w:comment w:id="32" w:author="Фролова Кристина" w:date="2023-10-30T14:47:00Z" w:initials="ФК">
    <w:p w14:paraId="2852FF38" w14:textId="6CC3EF54" w:rsidR="00B91E44" w:rsidRDefault="00B91E44">
      <w:pPr>
        <w:pStyle w:val="affffff"/>
      </w:pPr>
      <w:r>
        <w:rPr>
          <w:rStyle w:val="affffd"/>
        </w:rPr>
        <w:annotationRef/>
      </w:r>
      <w:r>
        <w:t xml:space="preserve">Проверить: </w:t>
      </w:r>
      <w:r w:rsidRPr="008A6BDC">
        <w:t xml:space="preserve">выдача пользователю сообщений, содержащих </w:t>
      </w:r>
      <w:r>
        <w:t>соответствующие</w:t>
      </w:r>
      <w:r w:rsidRPr="008A6BDC">
        <w:t xml:space="preserve"> описани</w:t>
      </w:r>
      <w:r>
        <w:t>я</w:t>
      </w:r>
      <w:r w:rsidRPr="008A6BDC">
        <w:t xml:space="preserve"> нарушения работоспособности</w:t>
      </w:r>
    </w:p>
  </w:comment>
  <w:comment w:id="33" w:author="Фролова Кристина" w:date="2023-10-30T15:07:00Z" w:initials="ФК">
    <w:p w14:paraId="602CCAB8" w14:textId="77777777" w:rsidR="00B91E44" w:rsidRDefault="00B91E44" w:rsidP="00CC359B">
      <w:pPr>
        <w:ind w:right="-143"/>
        <w:rPr>
          <w:lang w:eastAsia="x-none"/>
        </w:rPr>
      </w:pPr>
      <w:r>
        <w:rPr>
          <w:rStyle w:val="affffd"/>
        </w:rPr>
        <w:annotationRef/>
      </w:r>
      <w:r>
        <w:t xml:space="preserve">Как планируем проверять: </w:t>
      </w:r>
      <w:r w:rsidRPr="00B5704E">
        <w:rPr>
          <w:lang w:eastAsia="x-none"/>
        </w:rPr>
        <w:t>Во время опытной эксплуатации рекомендуется работа скомпилированного в отладочном режиме ПО для сохранения отладочной информации</w:t>
      </w:r>
      <w:r>
        <w:rPr>
          <w:lang w:eastAsia="x-none"/>
        </w:rPr>
        <w:t>:</w:t>
      </w:r>
    </w:p>
    <w:p w14:paraId="3169E9F5" w14:textId="77777777" w:rsidR="00B91E44" w:rsidRDefault="00B91E44" w:rsidP="00CC359B">
      <w:pPr>
        <w:pStyle w:val="-1"/>
        <w:tabs>
          <w:tab w:val="left" w:pos="1134"/>
        </w:tabs>
      </w:pPr>
      <w:r w:rsidRPr="006E07AF">
        <w:t>верси</w:t>
      </w:r>
      <w:r>
        <w:t>и</w:t>
      </w:r>
      <w:r w:rsidRPr="006E07AF">
        <w:t xml:space="preserve"> </w:t>
      </w:r>
      <w:r>
        <w:t>ОС;</w:t>
      </w:r>
    </w:p>
    <w:p w14:paraId="4741322C" w14:textId="77777777" w:rsidR="00B91E44" w:rsidRDefault="00B91E44" w:rsidP="00CC359B">
      <w:pPr>
        <w:pStyle w:val="-1"/>
        <w:tabs>
          <w:tab w:val="left" w:pos="1134"/>
        </w:tabs>
      </w:pPr>
      <w:r w:rsidRPr="006E07AF">
        <w:t>верси</w:t>
      </w:r>
      <w:r>
        <w:t>и</w:t>
      </w:r>
      <w:r w:rsidRPr="006E07AF">
        <w:t xml:space="preserve"> приложения</w:t>
      </w:r>
      <w:r>
        <w:t>;</w:t>
      </w:r>
    </w:p>
    <w:p w14:paraId="2B2E977B" w14:textId="77777777" w:rsidR="00B91E44" w:rsidRDefault="00B91E44" w:rsidP="00CC359B">
      <w:pPr>
        <w:pStyle w:val="-1"/>
        <w:tabs>
          <w:tab w:val="left" w:pos="1134"/>
        </w:tabs>
      </w:pPr>
      <w:r>
        <w:t>логи действий пользователя;</w:t>
      </w:r>
    </w:p>
    <w:p w14:paraId="357606D3" w14:textId="77777777" w:rsidR="00B91E44" w:rsidRPr="004E5A2D" w:rsidRDefault="00B91E44" w:rsidP="00CC359B">
      <w:pPr>
        <w:pStyle w:val="-1"/>
        <w:tabs>
          <w:tab w:val="left" w:pos="1134"/>
        </w:tabs>
      </w:pPr>
      <w:r w:rsidRPr="00342D46">
        <w:t>текст ошибки при возникновении</w:t>
      </w:r>
      <w:r>
        <w:t>;</w:t>
      </w:r>
    </w:p>
    <w:p w14:paraId="0BF0AEE3" w14:textId="77777777" w:rsidR="00B91E44" w:rsidRPr="00DF2AD0" w:rsidRDefault="00B91E44" w:rsidP="00CC359B">
      <w:pPr>
        <w:pStyle w:val="-1"/>
        <w:tabs>
          <w:tab w:val="left" w:pos="1134"/>
        </w:tabs>
      </w:pPr>
      <w:r>
        <w:t>дата и время возникновения ошибки.</w:t>
      </w:r>
    </w:p>
    <w:p w14:paraId="5CF3FB68" w14:textId="2B71F2F6" w:rsidR="00B91E44" w:rsidRDefault="00B91E44">
      <w:pPr>
        <w:pStyle w:val="affffff"/>
      </w:pPr>
    </w:p>
  </w:comment>
  <w:comment w:id="34" w:author="Фролова Кристина" w:date="2023-10-30T15:12:00Z" w:initials="ФК">
    <w:p w14:paraId="604B6FD7" w14:textId="3E66E9F0" w:rsidR="00B91E44" w:rsidRDefault="00B91E44">
      <w:pPr>
        <w:pStyle w:val="affffff"/>
      </w:pPr>
      <w:r>
        <w:rPr>
          <w:rStyle w:val="affffd"/>
        </w:rPr>
        <w:annotationRef/>
      </w:r>
      <w:r>
        <w:t>Как проверить: Отправка пакетов осуществляется при обратной связи от пользователя для выявления проблем совместимости МП с моделью устройства и ОС.</w:t>
      </w:r>
    </w:p>
  </w:comment>
  <w:comment w:id="35" w:author="Фролова Кристина" w:date="2023-10-30T14:48:00Z" w:initials="ФК">
    <w:p w14:paraId="4EDD2F95" w14:textId="5822E76B" w:rsidR="00B91E44" w:rsidRDefault="00B91E44">
      <w:pPr>
        <w:pStyle w:val="affffff"/>
      </w:pPr>
      <w:r>
        <w:rPr>
          <w:rStyle w:val="affffd"/>
        </w:rPr>
        <w:annotationRef/>
      </w:r>
      <w:r w:rsidRPr="00B5704E">
        <w:rPr>
          <w:lang w:eastAsia="x-none"/>
        </w:rPr>
        <w:t>Компоненты должны предоставлять интерфейс для возможности просмотра диагностических событий</w:t>
      </w:r>
      <w:r>
        <w:rPr>
          <w:lang w:eastAsia="x-none"/>
        </w:rPr>
        <w:t xml:space="preserve"> (см. п.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_Ref107515143 \r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>
        <w:rPr>
          <w:lang w:eastAsia="x-none"/>
        </w:rPr>
        <w:t>6.2</w:t>
      </w:r>
      <w:r>
        <w:rPr>
          <w:lang w:eastAsia="x-none"/>
        </w:rPr>
        <w:fldChar w:fldCharType="end"/>
      </w:r>
      <w:r>
        <w:rPr>
          <w:lang w:eastAsia="x-none"/>
        </w:rPr>
        <w:t>)</w:t>
      </w:r>
      <w:r w:rsidRPr="00B5704E">
        <w:rPr>
          <w:lang w:eastAsia="x-none"/>
        </w:rPr>
        <w:t>, мониторинга процесса выполнения программ</w:t>
      </w:r>
      <w:r>
        <w:rPr>
          <w:lang w:eastAsia="x-none"/>
        </w:rPr>
        <w:t xml:space="preserve"> – нужна проверка</w:t>
      </w:r>
    </w:p>
  </w:comment>
  <w:comment w:id="36" w:author="Фролова Кристина" w:date="2023-10-30T14:26:00Z" w:initials="ФК">
    <w:p w14:paraId="3F258C8E" w14:textId="77777777" w:rsidR="00B91E44" w:rsidRPr="00B5704E" w:rsidRDefault="00B91E44" w:rsidP="003832AD">
      <w:pPr>
        <w:ind w:right="-143"/>
        <w:rPr>
          <w:lang w:eastAsia="x-none"/>
        </w:rPr>
      </w:pPr>
      <w:r>
        <w:rPr>
          <w:rStyle w:val="affffd"/>
        </w:rPr>
        <w:annotationRef/>
      </w:r>
      <w:r>
        <w:t xml:space="preserve">Скорректировать. Требование: </w:t>
      </w:r>
      <w:r w:rsidRPr="00B5704E">
        <w:rPr>
          <w:lang w:eastAsia="x-none"/>
        </w:rPr>
        <w:t>При возникновении аварийных ситуаций, либо ошибок в ПО, диагностические инструменты должны позволять сохранять полный набор информации,</w:t>
      </w:r>
      <w:r w:rsidRPr="00B5704E">
        <w:t xml:space="preserve"> </w:t>
      </w:r>
      <w:r w:rsidRPr="00B5704E">
        <w:rPr>
          <w:lang w:eastAsia="x-none"/>
        </w:rPr>
        <w:t>необходимой разработчику для идентификации проблемы (запись ошибок, текущее состояние памяти, файловой системы</w:t>
      </w:r>
      <w:r>
        <w:rPr>
          <w:lang w:eastAsia="x-none"/>
        </w:rPr>
        <w:t>, дату и время</w:t>
      </w:r>
      <w:r w:rsidRPr="00B5704E">
        <w:rPr>
          <w:lang w:eastAsia="x-none"/>
        </w:rPr>
        <w:t>).</w:t>
      </w:r>
    </w:p>
    <w:p w14:paraId="7480C77F" w14:textId="1E8E01D9" w:rsidR="00B91E44" w:rsidRDefault="00B91E44">
      <w:pPr>
        <w:pStyle w:val="affffff"/>
      </w:pPr>
    </w:p>
  </w:comment>
  <w:comment w:id="37" w:author="Фролова Кристина" w:date="2023-10-30T15:16:00Z" w:initials="ФК">
    <w:p w14:paraId="0BD03F4B" w14:textId="2F86CADD" w:rsidR="00B91E44" w:rsidRDefault="00B91E44">
      <w:pPr>
        <w:pStyle w:val="affffff"/>
      </w:pPr>
      <w:r>
        <w:rPr>
          <w:rStyle w:val="affffd"/>
        </w:rPr>
        <w:annotationRef/>
      </w:r>
      <w:r>
        <w:t>В какой документации это указано?</w:t>
      </w:r>
    </w:p>
  </w:comment>
  <w:comment w:id="38" w:author="Фролова Кристина" w:date="2023-10-30T15:18:00Z" w:initials="ФК">
    <w:p w14:paraId="1E6FC5B6" w14:textId="4D8A7F7D" w:rsidR="00B91E44" w:rsidRDefault="00B91E44">
      <w:pPr>
        <w:pStyle w:val="affffff"/>
      </w:pPr>
      <w:r>
        <w:rPr>
          <w:rStyle w:val="affffd"/>
        </w:rPr>
        <w:annotationRef/>
      </w:r>
      <w:r>
        <w:t>Ссылка на документ</w:t>
      </w:r>
    </w:p>
  </w:comment>
  <w:comment w:id="39" w:author="Фролова Кристина" w:date="2023-10-30T15:30:00Z" w:initials="ФК">
    <w:p w14:paraId="67516E8C" w14:textId="105C5C28" w:rsidR="00B91E44" w:rsidRDefault="00B91E44">
      <w:pPr>
        <w:pStyle w:val="affffff"/>
      </w:pPr>
      <w:r>
        <w:rPr>
          <w:rStyle w:val="affffd"/>
        </w:rPr>
        <w:annotationRef/>
      </w:r>
      <w:r>
        <w:t>Скорректировать пункт</w:t>
      </w:r>
    </w:p>
  </w:comment>
  <w:comment w:id="42" w:author="Фролова Кристина" w:date="2023-10-30T15:31:00Z" w:initials="ФК">
    <w:p w14:paraId="44B6A248" w14:textId="26EA896C" w:rsidR="00B91E44" w:rsidRDefault="00B91E44">
      <w:pPr>
        <w:pStyle w:val="affffff"/>
      </w:pPr>
      <w:r>
        <w:rPr>
          <w:rStyle w:val="affffd"/>
        </w:rPr>
        <w:annotationRef/>
      </w:r>
      <w:r>
        <w:t>Если ест информационные плашки. Заменить текст на информацию о плашках</w:t>
      </w:r>
    </w:p>
  </w:comment>
  <w:comment w:id="58" w:author="Фролова Кристина" w:date="2023-10-31T18:29:00Z" w:initials="ФК">
    <w:p w14:paraId="5E8116A5" w14:textId="5E7C7283" w:rsidR="00B91E44" w:rsidRDefault="00B91E44">
      <w:pPr>
        <w:pStyle w:val="affffff"/>
      </w:pPr>
      <w:r>
        <w:rPr>
          <w:rStyle w:val="affffd"/>
        </w:rPr>
        <w:annotationRef/>
      </w:r>
      <w:r>
        <w:t>Как показать?</w:t>
      </w:r>
    </w:p>
  </w:comment>
  <w:comment w:id="90" w:author="Фролова Кристина" w:date="2023-11-01T10:41:00Z" w:initials="ФК">
    <w:p w14:paraId="4C4E4ACC" w14:textId="77777777" w:rsidR="00B91E44" w:rsidRDefault="00B91E44">
      <w:pPr>
        <w:pStyle w:val="affffff"/>
        <w:rPr>
          <w:lang w:eastAsia="x-none"/>
        </w:rPr>
      </w:pPr>
      <w:r>
        <w:rPr>
          <w:rStyle w:val="affffd"/>
        </w:rPr>
        <w:annotationRef/>
      </w:r>
      <w:r>
        <w:rPr>
          <w:lang w:eastAsia="x-none"/>
        </w:rPr>
        <w:t>Пользователи имеющие назначенную роль могут совершать переключения между своим аккаунтом и аккаунтом пользователя, который назначил роль – не поняла что имеется в виду. И как проверить.</w:t>
      </w:r>
    </w:p>
    <w:p w14:paraId="794F2AB7" w14:textId="760F5A7C" w:rsidR="00B91E44" w:rsidRDefault="00B91E44">
      <w:pPr>
        <w:pStyle w:val="affffff"/>
      </w:pPr>
      <w:r>
        <w:rPr>
          <w:lang w:eastAsia="x-none"/>
        </w:rPr>
        <w:t>Админский вход под учеткой?</w:t>
      </w:r>
    </w:p>
  </w:comment>
  <w:comment w:id="209" w:author="Фролова Кристина" w:date="2023-11-01T16:14:00Z" w:initials="ФК">
    <w:p w14:paraId="46BF1C9F" w14:textId="2CB9D688" w:rsidR="00B91E44" w:rsidRDefault="00B91E44">
      <w:pPr>
        <w:pStyle w:val="affffff"/>
      </w:pPr>
      <w:r>
        <w:rPr>
          <w:rStyle w:val="affffd"/>
        </w:rPr>
        <w:annotationRef/>
      </w:r>
    </w:p>
  </w:comment>
  <w:comment w:id="260" w:author="Фролова Кристина" w:date="2023-11-01T17:53:00Z" w:initials="ФК">
    <w:p w14:paraId="789C3436" w14:textId="77777777" w:rsidR="00B91E44" w:rsidRDefault="00B91E44" w:rsidP="00BC55EF">
      <w:r>
        <w:rPr>
          <w:rStyle w:val="affffd"/>
        </w:rPr>
        <w:annotationRef/>
      </w:r>
      <w:r>
        <w:t xml:space="preserve">Функции системы реализуются путем интеграции с ИС ЦРА (п. </w:t>
      </w:r>
      <w:r>
        <w:fldChar w:fldCharType="begin"/>
      </w:r>
      <w:r>
        <w:instrText xml:space="preserve"> REF _Ref111577704 \n \h </w:instrText>
      </w:r>
      <w:r>
        <w:fldChar w:fldCharType="separate"/>
      </w:r>
      <w:r>
        <w:t>5.4</w:t>
      </w:r>
      <w:r>
        <w:fldChar w:fldCharType="end"/>
      </w:r>
      <w:r>
        <w:t>).</w:t>
      </w:r>
    </w:p>
    <w:p w14:paraId="193986C9" w14:textId="5AEE87F9" w:rsidR="00B91E44" w:rsidRDefault="00B91E44">
      <w:pPr>
        <w:pStyle w:val="affffff"/>
      </w:pPr>
      <w:r>
        <w:t xml:space="preserve"> Как показывать?</w:t>
      </w:r>
    </w:p>
  </w:comment>
  <w:comment w:id="281" w:author="Фролова Кристина" w:date="2023-11-01T18:47:00Z" w:initials="ФК">
    <w:p w14:paraId="611703F3" w14:textId="0088DE59" w:rsidR="00B91E44" w:rsidRDefault="00B91E44" w:rsidP="00635D8B">
      <w:pPr>
        <w:pStyle w:val="affffff"/>
        <w:ind w:firstLine="0"/>
      </w:pPr>
      <w:r>
        <w:rPr>
          <w:rStyle w:val="affffd"/>
        </w:rPr>
        <w:annotationRef/>
      </w:r>
      <w:r>
        <w:t>Не знаю как правильно это показывать и тестировать</w:t>
      </w:r>
    </w:p>
  </w:comment>
  <w:comment w:id="280" w:author="Фролова Кристина" w:date="2023-11-02T20:45:00Z" w:initials="ФК">
    <w:p w14:paraId="683AC9E7" w14:textId="3838CAE1" w:rsidR="00B91E44" w:rsidRDefault="00B91E44">
      <w:pPr>
        <w:pStyle w:val="affffff"/>
      </w:pPr>
      <w:r>
        <w:rPr>
          <w:rStyle w:val="affffd"/>
        </w:rPr>
        <w:annotationRef/>
      </w:r>
      <w:r>
        <w:t>В виду того, что не понятно на чем показываем – нет идей, как доказывать это взаимодействие и как проверять</w:t>
      </w:r>
    </w:p>
  </w:comment>
  <w:comment w:id="292" w:author="Фролова Кристина" w:date="2023-11-01T18:52:00Z" w:initials="ФК">
    <w:p w14:paraId="1EEF7737" w14:textId="2E6B2506" w:rsidR="00B91E44" w:rsidRDefault="00B91E44">
      <w:pPr>
        <w:pStyle w:val="affffff"/>
      </w:pPr>
      <w:r>
        <w:rPr>
          <w:rStyle w:val="affffd"/>
        </w:rPr>
        <w:annotationRef/>
      </w:r>
      <w:r>
        <w:t>По хорошему надо показать как это отображается и ссылки где можно посмотреть</w:t>
      </w:r>
    </w:p>
  </w:comment>
  <w:comment w:id="294" w:author="Фролова Кристина" w:date="2023-11-01T18:52:00Z" w:initials="ФК">
    <w:p w14:paraId="646E2BF1" w14:textId="15BD9219" w:rsidR="00B91E44" w:rsidRDefault="00B91E44">
      <w:pPr>
        <w:pStyle w:val="affffff"/>
      </w:pPr>
      <w:r>
        <w:rPr>
          <w:rStyle w:val="affffd"/>
        </w:rPr>
        <w:annotationRef/>
      </w:r>
      <w:r>
        <w:t>По хорошему надо показать как это отображается и ссылки где можно посмотреть</w:t>
      </w:r>
    </w:p>
  </w:comment>
  <w:comment w:id="297" w:author="Фролова Кристина" w:date="2023-11-02T20:48:00Z" w:initials="ФК">
    <w:p w14:paraId="5A64A517" w14:textId="07FB24CC" w:rsidR="00B91E44" w:rsidRDefault="00B91E44">
      <w:pPr>
        <w:pStyle w:val="affffff"/>
      </w:pPr>
      <w:r>
        <w:rPr>
          <w:rStyle w:val="affffd"/>
        </w:rPr>
        <w:annotationRef/>
      </w:r>
      <w:r>
        <w:t>Также дурацкая немного ситуация. Обычно делается просто ссылка на документы, где описывает, как эти документы используются или просто упоминаются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C3C5B1" w15:done="0"/>
  <w15:commentEx w15:paraId="08183DA4" w15:done="0"/>
  <w15:commentEx w15:paraId="2852FF38" w15:done="0"/>
  <w15:commentEx w15:paraId="5CF3FB68" w15:done="0"/>
  <w15:commentEx w15:paraId="604B6FD7" w15:done="0"/>
  <w15:commentEx w15:paraId="4EDD2F95" w15:done="0"/>
  <w15:commentEx w15:paraId="7480C77F" w15:done="0"/>
  <w15:commentEx w15:paraId="0BD03F4B" w15:done="0"/>
  <w15:commentEx w15:paraId="1E6FC5B6" w15:done="0"/>
  <w15:commentEx w15:paraId="67516E8C" w15:done="0"/>
  <w15:commentEx w15:paraId="44B6A248" w15:done="0"/>
  <w15:commentEx w15:paraId="5E8116A5" w15:done="0"/>
  <w15:commentEx w15:paraId="794F2AB7" w15:done="0"/>
  <w15:commentEx w15:paraId="46BF1C9F" w15:done="0"/>
  <w15:commentEx w15:paraId="193986C9" w15:done="0"/>
  <w15:commentEx w15:paraId="611703F3" w15:done="0"/>
  <w15:commentEx w15:paraId="683AC9E7" w15:done="0"/>
  <w15:commentEx w15:paraId="1EEF7737" w15:done="0"/>
  <w15:commentEx w15:paraId="646E2BF1" w15:done="0"/>
  <w15:commentEx w15:paraId="5A64A5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EA35FF" w16cex:dateUtc="2023-10-30T11:02:00Z"/>
  <w16cex:commentExtensible w16cex:durableId="28EA387A" w16cex:dateUtc="2023-10-30T11:13:00Z"/>
  <w16cex:commentExtensible w16cex:durableId="28EA4076" w16cex:dateUtc="2023-10-30T11:47:00Z"/>
  <w16cex:commentExtensible w16cex:durableId="28EA454D" w16cex:dateUtc="2023-10-30T12:07:00Z"/>
  <w16cex:commentExtensible w16cex:durableId="28EA4671" w16cex:dateUtc="2023-10-30T12:12:00Z"/>
  <w16cex:commentExtensible w16cex:durableId="28EA40C3" w16cex:dateUtc="2023-10-30T11:48:00Z"/>
  <w16cex:commentExtensible w16cex:durableId="28EA3B93" w16cex:dateUtc="2023-10-30T11:26:00Z"/>
  <w16cex:commentExtensible w16cex:durableId="28EA475D" w16cex:dateUtc="2023-10-30T12:16:00Z"/>
  <w16cex:commentExtensible w16cex:durableId="28EA47D3" w16cex:dateUtc="2023-10-30T12:18:00Z"/>
  <w16cex:commentExtensible w16cex:durableId="28EA4AAB" w16cex:dateUtc="2023-10-30T12:30:00Z"/>
  <w16cex:commentExtensible w16cex:durableId="28EA4ADF" w16cex:dateUtc="2023-10-30T12:31:00Z"/>
  <w16cex:commentExtensible w16cex:durableId="28EBC604" w16cex:dateUtc="2023-10-31T15:29:00Z"/>
  <w16cex:commentExtensible w16cex:durableId="28ECA9E4" w16cex:dateUtc="2023-11-01T07:41:00Z"/>
  <w16cex:commentExtensible w16cex:durableId="28ECF7E4" w16cex:dateUtc="2023-11-01T13:14:00Z"/>
  <w16cex:commentExtensible w16cex:durableId="28ED0F37" w16cex:dateUtc="2023-11-01T14:53:00Z"/>
  <w16cex:commentExtensible w16cex:durableId="28ED1BBB" w16cex:dateUtc="2023-11-01T15:47:00Z"/>
  <w16cex:commentExtensible w16cex:durableId="28EE88DD" w16cex:dateUtc="2023-11-02T17:45:00Z"/>
  <w16cex:commentExtensible w16cex:durableId="28ED1CE0" w16cex:dateUtc="2023-11-01T15:52:00Z"/>
  <w16cex:commentExtensible w16cex:durableId="28ED1CE2" w16cex:dateUtc="2023-11-01T15:52:00Z"/>
  <w16cex:commentExtensible w16cex:durableId="28EE8992" w16cex:dateUtc="2023-11-02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C3C5B1" w16cid:durableId="28EA35FF"/>
  <w16cid:commentId w16cid:paraId="08183DA4" w16cid:durableId="28EA387A"/>
  <w16cid:commentId w16cid:paraId="2852FF38" w16cid:durableId="28EA4076"/>
  <w16cid:commentId w16cid:paraId="5CF3FB68" w16cid:durableId="28EA454D"/>
  <w16cid:commentId w16cid:paraId="604B6FD7" w16cid:durableId="28EA4671"/>
  <w16cid:commentId w16cid:paraId="4EDD2F95" w16cid:durableId="28EA40C3"/>
  <w16cid:commentId w16cid:paraId="7480C77F" w16cid:durableId="28EA3B93"/>
  <w16cid:commentId w16cid:paraId="0BD03F4B" w16cid:durableId="28EA475D"/>
  <w16cid:commentId w16cid:paraId="1E6FC5B6" w16cid:durableId="28EA47D3"/>
  <w16cid:commentId w16cid:paraId="67516E8C" w16cid:durableId="28EA4AAB"/>
  <w16cid:commentId w16cid:paraId="44B6A248" w16cid:durableId="28EA4ADF"/>
  <w16cid:commentId w16cid:paraId="5E8116A5" w16cid:durableId="28EBC604"/>
  <w16cid:commentId w16cid:paraId="794F2AB7" w16cid:durableId="28ECA9E4"/>
  <w16cid:commentId w16cid:paraId="46BF1C9F" w16cid:durableId="28ECF7E4"/>
  <w16cid:commentId w16cid:paraId="193986C9" w16cid:durableId="28ED0F37"/>
  <w16cid:commentId w16cid:paraId="611703F3" w16cid:durableId="28ED1BBB"/>
  <w16cid:commentId w16cid:paraId="683AC9E7" w16cid:durableId="28EE88DD"/>
  <w16cid:commentId w16cid:paraId="1EEF7737" w16cid:durableId="28ED1CE0"/>
  <w16cid:commentId w16cid:paraId="646E2BF1" w16cid:durableId="28ED1CE2"/>
  <w16cid:commentId w16cid:paraId="5A64A517" w16cid:durableId="28EE89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6882E" w14:textId="77777777" w:rsidR="004F01C6" w:rsidRDefault="004F01C6" w:rsidP="008D3CFB">
      <w:r>
        <w:separator/>
      </w:r>
    </w:p>
  </w:endnote>
  <w:endnote w:type="continuationSeparator" w:id="0">
    <w:p w14:paraId="7698AE45" w14:textId="77777777" w:rsidR="004F01C6" w:rsidRDefault="004F01C6" w:rsidP="008D3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4519569"/>
      <w:docPartObj>
        <w:docPartGallery w:val="Page Numbers (Bottom of Page)"/>
        <w:docPartUnique/>
      </w:docPartObj>
    </w:sdtPr>
    <w:sdtContent>
      <w:p w14:paraId="634378C0" w14:textId="64C559D7" w:rsidR="00B91E44" w:rsidRDefault="00B91E44" w:rsidP="00616420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4A4">
          <w:rPr>
            <w:noProof/>
          </w:rPr>
          <w:t>59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81CF8" w14:textId="77777777" w:rsidR="004F01C6" w:rsidRDefault="004F01C6" w:rsidP="008D3CFB">
      <w:r>
        <w:separator/>
      </w:r>
    </w:p>
  </w:footnote>
  <w:footnote w:type="continuationSeparator" w:id="0">
    <w:p w14:paraId="640A5B80" w14:textId="77777777" w:rsidR="004F01C6" w:rsidRDefault="004F01C6" w:rsidP="008D3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A84B1" w14:textId="77777777" w:rsidR="00B91E44" w:rsidRPr="00D16335" w:rsidRDefault="00B91E44" w:rsidP="00D16335">
    <w:pPr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544341"/>
      <w:docPartObj>
        <w:docPartGallery w:val="Page Numbers (Top of Page)"/>
        <w:docPartUnique/>
      </w:docPartObj>
    </w:sdtPr>
    <w:sdtContent>
      <w:p w14:paraId="7013E4C4" w14:textId="1391C54E" w:rsidR="00B91E44" w:rsidRDefault="00B91E44">
        <w:pPr>
          <w:pStyle w:val="af1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557885"/>
      <w:docPartObj>
        <w:docPartGallery w:val="Page Numbers (Top of Page)"/>
        <w:docPartUnique/>
      </w:docPartObj>
    </w:sdtPr>
    <w:sdtContent>
      <w:p w14:paraId="3030AC4C" w14:textId="32EE3D4E" w:rsidR="00B91E44" w:rsidRDefault="00B91E44">
        <w:pPr>
          <w:pStyle w:val="af1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713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" w15:restartNumberingAfterBreak="0">
    <w:nsid w:val="018F73C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" w15:restartNumberingAfterBreak="0">
    <w:nsid w:val="027F7DE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" w15:restartNumberingAfterBreak="0">
    <w:nsid w:val="03D23187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" w15:restartNumberingAfterBreak="0">
    <w:nsid w:val="043D3DC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" w15:restartNumberingAfterBreak="0">
    <w:nsid w:val="05845AA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" w15:restartNumberingAfterBreak="0">
    <w:nsid w:val="0A3C5D3B"/>
    <w:multiLevelType w:val="hybridMultilevel"/>
    <w:tmpl w:val="4940AB12"/>
    <w:lvl w:ilvl="0" w:tplc="56E4BFB4">
      <w:start w:val="1"/>
      <w:numFmt w:val="bullet"/>
      <w:pStyle w:val="U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D0A0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0E772308"/>
    <w:multiLevelType w:val="hybridMultilevel"/>
    <w:tmpl w:val="43C44AAA"/>
    <w:lvl w:ilvl="0" w:tplc="DF2EA80C">
      <w:start w:val="1"/>
      <w:numFmt w:val="decimal"/>
      <w:pStyle w:val="a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B539D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0" w15:restartNumberingAfterBreak="0">
    <w:nsid w:val="10D03BE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1" w15:restartNumberingAfterBreak="0">
    <w:nsid w:val="13817066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2" w15:restartNumberingAfterBreak="0">
    <w:nsid w:val="151D3046"/>
    <w:multiLevelType w:val="multilevel"/>
    <w:tmpl w:val="6E68F85C"/>
    <w:styleLink w:val="a0"/>
    <w:lvl w:ilvl="0">
      <w:start w:val="1"/>
      <w:numFmt w:val="bullet"/>
      <w:pStyle w:val="-1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decimal"/>
      <w:pStyle w:val="-2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bullet"/>
      <w:pStyle w:val="-3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pStyle w:val="-4"/>
      <w:lvlText w:val="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2835"/>
        </w:tabs>
        <w:ind w:left="1800" w:firstLine="61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6F0177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4" w15:restartNumberingAfterBreak="0">
    <w:nsid w:val="17C647C8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5" w15:restartNumberingAfterBreak="0">
    <w:nsid w:val="1A8344D9"/>
    <w:multiLevelType w:val="hybridMultilevel"/>
    <w:tmpl w:val="DC207926"/>
    <w:lvl w:ilvl="0" w:tplc="079C67F2">
      <w:start w:val="1"/>
      <w:numFmt w:val="bullet"/>
      <w:pStyle w:val="2"/>
      <w:lvlText w:val="o"/>
      <w:lvlJc w:val="left"/>
      <w:pPr>
        <w:tabs>
          <w:tab w:val="num" w:pos="680"/>
        </w:tabs>
        <w:ind w:left="680" w:hanging="283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F2F92"/>
    <w:multiLevelType w:val="multilevel"/>
    <w:tmpl w:val="7DEE71F6"/>
    <w:lvl w:ilvl="0">
      <w:start w:val="1"/>
      <w:numFmt w:val="decimal"/>
      <w:pStyle w:val="a1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7" w15:restartNumberingAfterBreak="0">
    <w:nsid w:val="275516BE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8" w15:restartNumberingAfterBreak="0">
    <w:nsid w:val="290E4612"/>
    <w:multiLevelType w:val="multilevel"/>
    <w:tmpl w:val="58BEFAD0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9932F74"/>
    <w:multiLevelType w:val="hybridMultilevel"/>
    <w:tmpl w:val="D84A28A8"/>
    <w:lvl w:ilvl="0" w:tplc="3710DC78">
      <w:start w:val="1"/>
      <w:numFmt w:val="bullet"/>
      <w:pStyle w:val="10"/>
      <w:lvlText w:val="–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AC15A9F"/>
    <w:multiLevelType w:val="hybridMultilevel"/>
    <w:tmpl w:val="A94AF032"/>
    <w:lvl w:ilvl="0" w:tplc="56A8E926">
      <w:start w:val="1"/>
      <w:numFmt w:val="bullet"/>
      <w:pStyle w:val="3"/>
      <w:lvlText w:val="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2EB51AD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2" w15:restartNumberingAfterBreak="0">
    <w:nsid w:val="35583FB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3" w15:restartNumberingAfterBreak="0">
    <w:nsid w:val="37185E3E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4" w15:restartNumberingAfterBreak="0">
    <w:nsid w:val="37585E4D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5" w15:restartNumberingAfterBreak="0">
    <w:nsid w:val="38181D0C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6" w15:restartNumberingAfterBreak="0">
    <w:nsid w:val="390661C2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7" w15:restartNumberingAfterBreak="0">
    <w:nsid w:val="39D31F98"/>
    <w:multiLevelType w:val="hybridMultilevel"/>
    <w:tmpl w:val="685AC866"/>
    <w:lvl w:ilvl="0" w:tplc="9EB29E16">
      <w:start w:val="1"/>
      <w:numFmt w:val="bullet"/>
      <w:pStyle w:val="11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3A743A18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9" w15:restartNumberingAfterBreak="0">
    <w:nsid w:val="3B7F4271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0" w15:restartNumberingAfterBreak="0">
    <w:nsid w:val="3EDD5478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1" w15:restartNumberingAfterBreak="0">
    <w:nsid w:val="40BF2E52"/>
    <w:multiLevelType w:val="multilevel"/>
    <w:tmpl w:val="7BC0E56A"/>
    <w:name w:val="таблица_№"/>
    <w:lvl w:ilvl="0">
      <w:start w:val="1"/>
      <w:numFmt w:val="decimal"/>
      <w:pStyle w:val="a2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41406619"/>
    <w:multiLevelType w:val="hybridMultilevel"/>
    <w:tmpl w:val="BBA2ECF0"/>
    <w:lvl w:ilvl="0" w:tplc="4824F6AE">
      <w:start w:val="1"/>
      <w:numFmt w:val="bullet"/>
      <w:pStyle w:val="UC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7D0BD3"/>
    <w:multiLevelType w:val="hybridMultilevel"/>
    <w:tmpl w:val="13B67FBA"/>
    <w:lvl w:ilvl="0" w:tplc="AA68EF7C">
      <w:start w:val="1"/>
      <w:numFmt w:val="bullet"/>
      <w:pStyle w:val="30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4" w15:restartNumberingAfterBreak="0">
    <w:nsid w:val="42127477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5" w15:restartNumberingAfterBreak="0">
    <w:nsid w:val="42C8372A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6" w15:restartNumberingAfterBreak="0">
    <w:nsid w:val="436B2696"/>
    <w:multiLevelType w:val="hybridMultilevel"/>
    <w:tmpl w:val="5B7AE326"/>
    <w:lvl w:ilvl="0" w:tplc="B85E7AD6">
      <w:start w:val="1"/>
      <w:numFmt w:val="bullet"/>
      <w:pStyle w:val="4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95BC7"/>
    <w:multiLevelType w:val="hybridMultilevel"/>
    <w:tmpl w:val="DB84EF3A"/>
    <w:lvl w:ilvl="0" w:tplc="0570F15A">
      <w:start w:val="1"/>
      <w:numFmt w:val="bullet"/>
      <w:pStyle w:val="21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7F78A9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9" w15:restartNumberingAfterBreak="0">
    <w:nsid w:val="4A735AE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0" w15:restartNumberingAfterBreak="0">
    <w:nsid w:val="4AEF7587"/>
    <w:multiLevelType w:val="hybridMultilevel"/>
    <w:tmpl w:val="20A6CB98"/>
    <w:lvl w:ilvl="0" w:tplc="0419000F">
      <w:start w:val="1"/>
      <w:numFmt w:val="decimal"/>
      <w:pStyle w:val="1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4E372A"/>
    <w:multiLevelType w:val="multilevel"/>
    <w:tmpl w:val="7E8665D2"/>
    <w:lvl w:ilvl="0">
      <w:start w:val="1"/>
      <w:numFmt w:val="decimal"/>
      <w:pStyle w:val="a3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0" w:firstLine="155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0" w:firstLine="1985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35"/>
        </w:tabs>
        <w:ind w:left="0" w:firstLine="24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260"/>
        </w:tabs>
        <w:ind w:left="0" w:firstLine="28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86"/>
        </w:tabs>
        <w:ind w:left="0" w:firstLine="32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11"/>
        </w:tabs>
        <w:ind w:left="0" w:firstLine="3686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536"/>
        </w:tabs>
        <w:ind w:left="0" w:firstLine="4111"/>
      </w:pPr>
      <w:rPr>
        <w:rFonts w:hint="default"/>
      </w:rPr>
    </w:lvl>
  </w:abstractNum>
  <w:abstractNum w:abstractNumId="42" w15:restartNumberingAfterBreak="0">
    <w:nsid w:val="4B6C30DF"/>
    <w:multiLevelType w:val="hybridMultilevel"/>
    <w:tmpl w:val="8F345DF2"/>
    <w:lvl w:ilvl="0" w:tplc="1A7A2F0C">
      <w:start w:val="1"/>
      <w:numFmt w:val="bullet"/>
      <w:pStyle w:val="13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31DDA"/>
    <w:multiLevelType w:val="hybridMultilevel"/>
    <w:tmpl w:val="ADE240B0"/>
    <w:lvl w:ilvl="0" w:tplc="0F7C87C2">
      <w:start w:val="1"/>
      <w:numFmt w:val="decimal"/>
      <w:pStyle w:val="a4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8E732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5" w15:restartNumberingAfterBreak="0">
    <w:nsid w:val="50690960"/>
    <w:multiLevelType w:val="multilevel"/>
    <w:tmpl w:val="FCCA5BE0"/>
    <w:lvl w:ilvl="0">
      <w:start w:val="1"/>
      <w:numFmt w:val="decimal"/>
      <w:pStyle w:val="14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2B0005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7" w15:restartNumberingAfterBreak="0">
    <w:nsid w:val="54E17D6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8" w15:restartNumberingAfterBreak="0">
    <w:nsid w:val="57761809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9" w15:restartNumberingAfterBreak="0">
    <w:nsid w:val="580D4115"/>
    <w:multiLevelType w:val="multilevel"/>
    <w:tmpl w:val="325EC09A"/>
    <w:lvl w:ilvl="0">
      <w:start w:val="1"/>
      <w:numFmt w:val="decimal"/>
      <w:pStyle w:val="15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50" w15:restartNumberingAfterBreak="0">
    <w:nsid w:val="59573726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1" w15:restartNumberingAfterBreak="0">
    <w:nsid w:val="595B4342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2" w15:restartNumberingAfterBreak="0">
    <w:nsid w:val="5A9556CB"/>
    <w:multiLevelType w:val="multilevel"/>
    <w:tmpl w:val="409E7DCA"/>
    <w:lvl w:ilvl="0">
      <w:start w:val="1"/>
      <w:numFmt w:val="decimal"/>
      <w:pStyle w:val="16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3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3" w15:restartNumberingAfterBreak="0">
    <w:nsid w:val="5D6A6CC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4" w15:restartNumberingAfterBreak="0">
    <w:nsid w:val="5E66432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5" w15:restartNumberingAfterBreak="0">
    <w:nsid w:val="5F440BC9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6" w15:restartNumberingAfterBreak="0">
    <w:nsid w:val="6106786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57" w15:restartNumberingAfterBreak="0">
    <w:nsid w:val="62DF52F2"/>
    <w:multiLevelType w:val="multilevel"/>
    <w:tmpl w:val="10D4D4F4"/>
    <w:lvl w:ilvl="0">
      <w:start w:val="1"/>
      <w:numFmt w:val="decimal"/>
      <w:pStyle w:val="17"/>
      <w:lvlText w:val="%1."/>
      <w:lvlJc w:val="left"/>
      <w:pPr>
        <w:tabs>
          <w:tab w:val="num" w:pos="397"/>
        </w:tabs>
        <w:ind w:left="397" w:hanging="284"/>
      </w:pPr>
      <w:rPr>
        <w:rFonts w:hint="default"/>
        <w:b w:val="0"/>
        <w:bCs w:val="0"/>
      </w:rPr>
    </w:lvl>
    <w:lvl w:ilvl="1">
      <w:start w:val="1"/>
      <w:numFmt w:val="decimal"/>
      <w:pStyle w:val="25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58" w15:restartNumberingAfterBreak="0">
    <w:nsid w:val="656F28FF"/>
    <w:multiLevelType w:val="multilevel"/>
    <w:tmpl w:val="CD1E6F4E"/>
    <w:lvl w:ilvl="0">
      <w:start w:val="1"/>
      <w:numFmt w:val="bullet"/>
      <w:pStyle w:val="dash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59" w15:restartNumberingAfterBreak="0">
    <w:nsid w:val="684320E3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0" w15:restartNumberingAfterBreak="0">
    <w:nsid w:val="691063C1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1" w15:restartNumberingAfterBreak="0">
    <w:nsid w:val="6B34791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2" w15:restartNumberingAfterBreak="0">
    <w:nsid w:val="6EBD1996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3" w15:restartNumberingAfterBreak="0">
    <w:nsid w:val="6F140F46"/>
    <w:multiLevelType w:val="hybridMultilevel"/>
    <w:tmpl w:val="FD622A74"/>
    <w:lvl w:ilvl="0" w:tplc="0314527A">
      <w:start w:val="1"/>
      <w:numFmt w:val="decimal"/>
      <w:pStyle w:val="UC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6775F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5" w15:restartNumberingAfterBreak="0">
    <w:nsid w:val="73EE535A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6" w15:restartNumberingAfterBreak="0">
    <w:nsid w:val="77C64022"/>
    <w:multiLevelType w:val="hybridMultilevel"/>
    <w:tmpl w:val="64BAC9F4"/>
    <w:lvl w:ilvl="0" w:tplc="9D8437E0">
      <w:start w:val="1"/>
      <w:numFmt w:val="decimal"/>
      <w:pStyle w:val="UC1"/>
      <w:lvlText w:val="%1."/>
      <w:lvlJc w:val="left"/>
      <w:pPr>
        <w:ind w:left="720" w:hanging="360"/>
      </w:pPr>
      <w:rPr>
        <w:u w:val="none"/>
      </w:rPr>
    </w:lvl>
    <w:lvl w:ilvl="1" w:tplc="DC681A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F6E23C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52A05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6DA1E7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BC88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EF0F4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744E58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25CC14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49"/>
  </w:num>
  <w:num w:numId="3">
    <w:abstractNumId w:val="43"/>
  </w:num>
  <w:num w:numId="4">
    <w:abstractNumId w:val="18"/>
  </w:num>
  <w:num w:numId="5">
    <w:abstractNumId w:val="8"/>
  </w:num>
  <w:num w:numId="6">
    <w:abstractNumId w:val="16"/>
  </w:num>
  <w:num w:numId="7">
    <w:abstractNumId w:val="42"/>
  </w:num>
  <w:num w:numId="8">
    <w:abstractNumId w:val="45"/>
  </w:num>
  <w:num w:numId="9">
    <w:abstractNumId w:val="52"/>
  </w:num>
  <w:num w:numId="10">
    <w:abstractNumId w:val="19"/>
  </w:num>
  <w:num w:numId="11">
    <w:abstractNumId w:val="40"/>
  </w:num>
  <w:num w:numId="12">
    <w:abstractNumId w:val="37"/>
  </w:num>
  <w:num w:numId="13">
    <w:abstractNumId w:val="33"/>
  </w:num>
  <w:num w:numId="14">
    <w:abstractNumId w:val="36"/>
  </w:num>
  <w:num w:numId="15">
    <w:abstractNumId w:val="15"/>
  </w:num>
  <w:num w:numId="16">
    <w:abstractNumId w:val="20"/>
  </w:num>
  <w:num w:numId="17">
    <w:abstractNumId w:val="46"/>
  </w:num>
  <w:num w:numId="18">
    <w:abstractNumId w:val="23"/>
  </w:num>
  <w:num w:numId="19">
    <w:abstractNumId w:val="29"/>
  </w:num>
  <w:num w:numId="20">
    <w:abstractNumId w:val="12"/>
  </w:num>
  <w:num w:numId="21">
    <w:abstractNumId w:val="28"/>
  </w:num>
  <w:num w:numId="22">
    <w:abstractNumId w:val="30"/>
  </w:num>
  <w:num w:numId="23">
    <w:abstractNumId w:val="21"/>
  </w:num>
  <w:num w:numId="24">
    <w:abstractNumId w:val="48"/>
  </w:num>
  <w:num w:numId="25">
    <w:abstractNumId w:val="24"/>
  </w:num>
  <w:num w:numId="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6"/>
    <w:lvlOverride w:ilvl="0">
      <w:startOverride w:val="1"/>
    </w:lvlOverride>
  </w:num>
  <w:num w:numId="28">
    <w:abstractNumId w:val="6"/>
  </w:num>
  <w:num w:numId="2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0"/>
  </w:num>
  <w:num w:numId="4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6"/>
  </w:num>
  <w:num w:numId="7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</w:num>
  <w:num w:numId="8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"/>
  </w:num>
  <w:num w:numId="86">
    <w:abstractNumId w:val="58"/>
  </w:num>
  <w:num w:numId="87">
    <w:abstractNumId w:val="34"/>
  </w:num>
  <w:num w:numId="88">
    <w:abstractNumId w:val="10"/>
  </w:num>
  <w:num w:numId="89">
    <w:abstractNumId w:val="55"/>
  </w:num>
  <w:num w:numId="90">
    <w:abstractNumId w:val="56"/>
  </w:num>
  <w:num w:numId="91">
    <w:abstractNumId w:val="54"/>
  </w:num>
  <w:num w:numId="92">
    <w:abstractNumId w:val="35"/>
  </w:num>
  <w:num w:numId="93">
    <w:abstractNumId w:val="62"/>
  </w:num>
  <w:num w:numId="94">
    <w:abstractNumId w:val="5"/>
  </w:num>
  <w:num w:numId="9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57"/>
  </w:num>
  <w:num w:numId="1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44"/>
  </w:num>
  <w:num w:numId="189">
    <w:abstractNumId w:val="7"/>
  </w:num>
  <w:num w:numId="19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7"/>
  </w:num>
  <w:num w:numId="19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32"/>
  </w:num>
  <w:num w:numId="21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63"/>
    <w:lvlOverride w:ilvl="0">
      <w:startOverride w:val="1"/>
    </w:lvlOverride>
  </w:num>
  <w:num w:numId="218">
    <w:abstractNumId w:val="65"/>
  </w:num>
  <w:num w:numId="219">
    <w:abstractNumId w:val="2"/>
  </w:num>
  <w:num w:numId="22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14"/>
  </w:num>
  <w:num w:numId="2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1"/>
  </w:num>
  <w:num w:numId="263">
    <w:abstractNumId w:val="38"/>
  </w:num>
  <w:num w:numId="26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>
    <w:abstractNumId w:val="13"/>
  </w:num>
  <w:num w:numId="27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3">
    <w:abstractNumId w:val="25"/>
  </w:num>
  <w:num w:numId="284">
    <w:abstractNumId w:val="50"/>
  </w:num>
  <w:num w:numId="28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7">
    <w:abstractNumId w:val="4"/>
  </w:num>
  <w:num w:numId="298">
    <w:abstractNumId w:val="59"/>
  </w:num>
  <w:num w:numId="29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2">
    <w:abstractNumId w:val="9"/>
  </w:num>
  <w:num w:numId="31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9">
    <w:abstractNumId w:val="53"/>
  </w:num>
  <w:num w:numId="320">
    <w:abstractNumId w:val="22"/>
  </w:num>
  <w:num w:numId="32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3">
    <w:abstractNumId w:val="47"/>
  </w:num>
  <w:num w:numId="33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0">
    <w:abstractNumId w:val="64"/>
  </w:num>
  <w:num w:numId="3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>
    <w:abstractNumId w:val="3"/>
  </w:num>
  <w:num w:numId="34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>
    <w:abstractNumId w:val="61"/>
  </w:num>
  <w:num w:numId="3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51"/>
  </w:num>
  <w:num w:numId="36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57"/>
  </w:num>
  <w:num w:numId="367">
    <w:abstractNumId w:val="57"/>
  </w:num>
  <w:num w:numId="368">
    <w:abstractNumId w:val="57"/>
  </w:num>
  <w:num w:numId="369">
    <w:abstractNumId w:val="57"/>
  </w:num>
  <w:num w:numId="37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57"/>
  </w:num>
  <w:num w:numId="37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5"/>
  </w:num>
  <w:num w:numId="376">
    <w:abstractNumId w:val="42"/>
  </w:num>
  <w:num w:numId="377">
    <w:abstractNumId w:val="42"/>
  </w:num>
  <w:numIdMacAtCleanup w:val="37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Фролова Кристина">
    <w15:presenceInfo w15:providerId="Windows Live" w15:userId="225b569607b0a87b"/>
  </w15:person>
  <w15:person w15:author="Владимир">
    <w15:presenceInfo w15:providerId="None" w15:userId="Владимир"/>
  </w15:person>
  <w15:person w15:author="Дрога Владимир Павлович">
    <w15:presenceInfo w15:providerId="AD" w15:userId="S-1-5-21-1093044224-1778606342-1471347174-35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08"/>
  <w:clickAndTypeStyle w:val="a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35"/>
    <w:rsid w:val="0000263B"/>
    <w:rsid w:val="00010611"/>
    <w:rsid w:val="00010CFE"/>
    <w:rsid w:val="00013CBD"/>
    <w:rsid w:val="00017AB1"/>
    <w:rsid w:val="000227E6"/>
    <w:rsid w:val="00022E66"/>
    <w:rsid w:val="00023DFF"/>
    <w:rsid w:val="000324B6"/>
    <w:rsid w:val="0003282D"/>
    <w:rsid w:val="000345C1"/>
    <w:rsid w:val="00040C6F"/>
    <w:rsid w:val="00042103"/>
    <w:rsid w:val="000457D7"/>
    <w:rsid w:val="00046E0B"/>
    <w:rsid w:val="00047078"/>
    <w:rsid w:val="0005264D"/>
    <w:rsid w:val="00055D03"/>
    <w:rsid w:val="000566F1"/>
    <w:rsid w:val="0006238C"/>
    <w:rsid w:val="0006651D"/>
    <w:rsid w:val="00066CCF"/>
    <w:rsid w:val="00066EAA"/>
    <w:rsid w:val="00067B55"/>
    <w:rsid w:val="00067CA1"/>
    <w:rsid w:val="00067D13"/>
    <w:rsid w:val="00070946"/>
    <w:rsid w:val="00073571"/>
    <w:rsid w:val="000736C1"/>
    <w:rsid w:val="000866D2"/>
    <w:rsid w:val="00090BCB"/>
    <w:rsid w:val="0009155C"/>
    <w:rsid w:val="000949AC"/>
    <w:rsid w:val="000A4057"/>
    <w:rsid w:val="000A42C0"/>
    <w:rsid w:val="000A431F"/>
    <w:rsid w:val="000B2620"/>
    <w:rsid w:val="000B3106"/>
    <w:rsid w:val="000C13C4"/>
    <w:rsid w:val="000C16F8"/>
    <w:rsid w:val="000C5DCF"/>
    <w:rsid w:val="000C5E57"/>
    <w:rsid w:val="000C61FC"/>
    <w:rsid w:val="000D0654"/>
    <w:rsid w:val="000D542F"/>
    <w:rsid w:val="000D76D7"/>
    <w:rsid w:val="000D7C2D"/>
    <w:rsid w:val="000E1B0A"/>
    <w:rsid w:val="000E5575"/>
    <w:rsid w:val="000E7F6E"/>
    <w:rsid w:val="000F5AB2"/>
    <w:rsid w:val="000F6C23"/>
    <w:rsid w:val="000F776E"/>
    <w:rsid w:val="00100C8D"/>
    <w:rsid w:val="001026FE"/>
    <w:rsid w:val="00104A72"/>
    <w:rsid w:val="001061CC"/>
    <w:rsid w:val="00107A3D"/>
    <w:rsid w:val="001100DD"/>
    <w:rsid w:val="00114658"/>
    <w:rsid w:val="001203CA"/>
    <w:rsid w:val="00121FA2"/>
    <w:rsid w:val="00122C49"/>
    <w:rsid w:val="0012770D"/>
    <w:rsid w:val="001346E5"/>
    <w:rsid w:val="0014061C"/>
    <w:rsid w:val="00145537"/>
    <w:rsid w:val="001479FF"/>
    <w:rsid w:val="001538C6"/>
    <w:rsid w:val="00153A2B"/>
    <w:rsid w:val="00155A3A"/>
    <w:rsid w:val="001569E5"/>
    <w:rsid w:val="00160D55"/>
    <w:rsid w:val="00162A8C"/>
    <w:rsid w:val="00164F55"/>
    <w:rsid w:val="00174297"/>
    <w:rsid w:val="001832D1"/>
    <w:rsid w:val="00186685"/>
    <w:rsid w:val="00191423"/>
    <w:rsid w:val="00192F1B"/>
    <w:rsid w:val="00193728"/>
    <w:rsid w:val="00195106"/>
    <w:rsid w:val="00195AC4"/>
    <w:rsid w:val="001969F5"/>
    <w:rsid w:val="001A1B07"/>
    <w:rsid w:val="001A3521"/>
    <w:rsid w:val="001B619F"/>
    <w:rsid w:val="001B72BC"/>
    <w:rsid w:val="001B77AC"/>
    <w:rsid w:val="001B7869"/>
    <w:rsid w:val="001D0D90"/>
    <w:rsid w:val="001D452A"/>
    <w:rsid w:val="001D7E07"/>
    <w:rsid w:val="001E01EB"/>
    <w:rsid w:val="001E2596"/>
    <w:rsid w:val="001E2CFF"/>
    <w:rsid w:val="001E4282"/>
    <w:rsid w:val="001F11B6"/>
    <w:rsid w:val="001F169F"/>
    <w:rsid w:val="001F5CA5"/>
    <w:rsid w:val="001F7FB8"/>
    <w:rsid w:val="002001FD"/>
    <w:rsid w:val="002008FA"/>
    <w:rsid w:val="00206399"/>
    <w:rsid w:val="00206425"/>
    <w:rsid w:val="00206BC3"/>
    <w:rsid w:val="00213124"/>
    <w:rsid w:val="00215480"/>
    <w:rsid w:val="00215785"/>
    <w:rsid w:val="00223242"/>
    <w:rsid w:val="00226F6B"/>
    <w:rsid w:val="00231693"/>
    <w:rsid w:val="00232E2E"/>
    <w:rsid w:val="00235D0F"/>
    <w:rsid w:val="00237623"/>
    <w:rsid w:val="00237A2B"/>
    <w:rsid w:val="00243256"/>
    <w:rsid w:val="00251B6C"/>
    <w:rsid w:val="00252528"/>
    <w:rsid w:val="0025254C"/>
    <w:rsid w:val="00252571"/>
    <w:rsid w:val="002558BE"/>
    <w:rsid w:val="00257934"/>
    <w:rsid w:val="0026656E"/>
    <w:rsid w:val="00267315"/>
    <w:rsid w:val="00267BFF"/>
    <w:rsid w:val="00270162"/>
    <w:rsid w:val="002723E2"/>
    <w:rsid w:val="00273125"/>
    <w:rsid w:val="002745B3"/>
    <w:rsid w:val="00275346"/>
    <w:rsid w:val="00281805"/>
    <w:rsid w:val="00283C53"/>
    <w:rsid w:val="00286BBE"/>
    <w:rsid w:val="002906C3"/>
    <w:rsid w:val="00291326"/>
    <w:rsid w:val="002922D7"/>
    <w:rsid w:val="00293ED9"/>
    <w:rsid w:val="00294608"/>
    <w:rsid w:val="002A6B5B"/>
    <w:rsid w:val="002A7298"/>
    <w:rsid w:val="002A744C"/>
    <w:rsid w:val="002B15B7"/>
    <w:rsid w:val="002B2AEF"/>
    <w:rsid w:val="002C4024"/>
    <w:rsid w:val="002C56F6"/>
    <w:rsid w:val="002C6B03"/>
    <w:rsid w:val="002D1E5F"/>
    <w:rsid w:val="002D205B"/>
    <w:rsid w:val="002D4419"/>
    <w:rsid w:val="002E113B"/>
    <w:rsid w:val="002E13A7"/>
    <w:rsid w:val="002E1402"/>
    <w:rsid w:val="002E1C3B"/>
    <w:rsid w:val="002E2984"/>
    <w:rsid w:val="002E3247"/>
    <w:rsid w:val="002E7985"/>
    <w:rsid w:val="002F09EA"/>
    <w:rsid w:val="002F245D"/>
    <w:rsid w:val="002F4F24"/>
    <w:rsid w:val="002F71CE"/>
    <w:rsid w:val="003064B8"/>
    <w:rsid w:val="00307318"/>
    <w:rsid w:val="00311E34"/>
    <w:rsid w:val="003120FC"/>
    <w:rsid w:val="0032114C"/>
    <w:rsid w:val="003247C4"/>
    <w:rsid w:val="00335D0C"/>
    <w:rsid w:val="0034301D"/>
    <w:rsid w:val="003477E4"/>
    <w:rsid w:val="00347C19"/>
    <w:rsid w:val="003509D4"/>
    <w:rsid w:val="00353AD6"/>
    <w:rsid w:val="00354853"/>
    <w:rsid w:val="003572FE"/>
    <w:rsid w:val="003606B2"/>
    <w:rsid w:val="00361378"/>
    <w:rsid w:val="00362A5B"/>
    <w:rsid w:val="00363E5B"/>
    <w:rsid w:val="00364ECB"/>
    <w:rsid w:val="00367098"/>
    <w:rsid w:val="00371A0B"/>
    <w:rsid w:val="0037325E"/>
    <w:rsid w:val="003749F8"/>
    <w:rsid w:val="00374C6A"/>
    <w:rsid w:val="00375301"/>
    <w:rsid w:val="00380AE0"/>
    <w:rsid w:val="003832AD"/>
    <w:rsid w:val="00390EE7"/>
    <w:rsid w:val="00392847"/>
    <w:rsid w:val="00393560"/>
    <w:rsid w:val="00394F02"/>
    <w:rsid w:val="00395AB9"/>
    <w:rsid w:val="00396B87"/>
    <w:rsid w:val="003A0D2D"/>
    <w:rsid w:val="003A5FB4"/>
    <w:rsid w:val="003A71C2"/>
    <w:rsid w:val="003A7D4D"/>
    <w:rsid w:val="003B3781"/>
    <w:rsid w:val="003B3F6D"/>
    <w:rsid w:val="003B47D9"/>
    <w:rsid w:val="003B4D06"/>
    <w:rsid w:val="003B569D"/>
    <w:rsid w:val="003B6FC8"/>
    <w:rsid w:val="003C2D29"/>
    <w:rsid w:val="003C4220"/>
    <w:rsid w:val="003C57FD"/>
    <w:rsid w:val="003D1025"/>
    <w:rsid w:val="003D1478"/>
    <w:rsid w:val="003D3785"/>
    <w:rsid w:val="003D56BA"/>
    <w:rsid w:val="003E37A4"/>
    <w:rsid w:val="003E5EDB"/>
    <w:rsid w:val="003E6136"/>
    <w:rsid w:val="003E6CC7"/>
    <w:rsid w:val="003E709C"/>
    <w:rsid w:val="003F0138"/>
    <w:rsid w:val="003F0C37"/>
    <w:rsid w:val="003F7134"/>
    <w:rsid w:val="0040382B"/>
    <w:rsid w:val="00405807"/>
    <w:rsid w:val="00415CC1"/>
    <w:rsid w:val="00415EE5"/>
    <w:rsid w:val="00417DB8"/>
    <w:rsid w:val="00421A65"/>
    <w:rsid w:val="004246AB"/>
    <w:rsid w:val="0043373C"/>
    <w:rsid w:val="0043494F"/>
    <w:rsid w:val="004351A0"/>
    <w:rsid w:val="00437B62"/>
    <w:rsid w:val="00442A3E"/>
    <w:rsid w:val="00444BE4"/>
    <w:rsid w:val="0044551E"/>
    <w:rsid w:val="0045278A"/>
    <w:rsid w:val="004536F9"/>
    <w:rsid w:val="00454D1D"/>
    <w:rsid w:val="00457CDF"/>
    <w:rsid w:val="00466F2D"/>
    <w:rsid w:val="004676C3"/>
    <w:rsid w:val="00470F7F"/>
    <w:rsid w:val="00470FB4"/>
    <w:rsid w:val="004746B5"/>
    <w:rsid w:val="004857DD"/>
    <w:rsid w:val="00485D9C"/>
    <w:rsid w:val="004864FF"/>
    <w:rsid w:val="00490B90"/>
    <w:rsid w:val="00491C20"/>
    <w:rsid w:val="0049600D"/>
    <w:rsid w:val="004A1F36"/>
    <w:rsid w:val="004A6FD2"/>
    <w:rsid w:val="004A7972"/>
    <w:rsid w:val="004A7F3F"/>
    <w:rsid w:val="004B2716"/>
    <w:rsid w:val="004C11FB"/>
    <w:rsid w:val="004C3102"/>
    <w:rsid w:val="004C547A"/>
    <w:rsid w:val="004C6012"/>
    <w:rsid w:val="004D18F9"/>
    <w:rsid w:val="004D70F7"/>
    <w:rsid w:val="004E0836"/>
    <w:rsid w:val="004E44AE"/>
    <w:rsid w:val="004F01C6"/>
    <w:rsid w:val="004F3F0F"/>
    <w:rsid w:val="004F5CC8"/>
    <w:rsid w:val="004F5E74"/>
    <w:rsid w:val="005047D7"/>
    <w:rsid w:val="0050745C"/>
    <w:rsid w:val="005124EC"/>
    <w:rsid w:val="0052195A"/>
    <w:rsid w:val="00527FD9"/>
    <w:rsid w:val="005330E8"/>
    <w:rsid w:val="00534F43"/>
    <w:rsid w:val="00542C4A"/>
    <w:rsid w:val="005448D4"/>
    <w:rsid w:val="0054527A"/>
    <w:rsid w:val="00553840"/>
    <w:rsid w:val="00553B88"/>
    <w:rsid w:val="005565C3"/>
    <w:rsid w:val="00557B07"/>
    <w:rsid w:val="005603B5"/>
    <w:rsid w:val="005612A8"/>
    <w:rsid w:val="0056350E"/>
    <w:rsid w:val="00565DC9"/>
    <w:rsid w:val="00565E49"/>
    <w:rsid w:val="00567C54"/>
    <w:rsid w:val="00567EF6"/>
    <w:rsid w:val="005760E9"/>
    <w:rsid w:val="00583CED"/>
    <w:rsid w:val="00584F66"/>
    <w:rsid w:val="00585EC0"/>
    <w:rsid w:val="00586DD8"/>
    <w:rsid w:val="00587244"/>
    <w:rsid w:val="00587A39"/>
    <w:rsid w:val="005A1CCF"/>
    <w:rsid w:val="005A262E"/>
    <w:rsid w:val="005A28CB"/>
    <w:rsid w:val="005A39A0"/>
    <w:rsid w:val="005A533F"/>
    <w:rsid w:val="005A6C78"/>
    <w:rsid w:val="005B3635"/>
    <w:rsid w:val="005B59B4"/>
    <w:rsid w:val="005C13E0"/>
    <w:rsid w:val="005C5C3A"/>
    <w:rsid w:val="005C7D55"/>
    <w:rsid w:val="005D2F8E"/>
    <w:rsid w:val="005D4096"/>
    <w:rsid w:val="005E3F40"/>
    <w:rsid w:val="005E5DC9"/>
    <w:rsid w:val="005E75BF"/>
    <w:rsid w:val="005F3230"/>
    <w:rsid w:val="005F5A54"/>
    <w:rsid w:val="005F6FDF"/>
    <w:rsid w:val="00604758"/>
    <w:rsid w:val="00607ADA"/>
    <w:rsid w:val="00613EAC"/>
    <w:rsid w:val="0061486D"/>
    <w:rsid w:val="00615AED"/>
    <w:rsid w:val="00616420"/>
    <w:rsid w:val="006177C5"/>
    <w:rsid w:val="00620E22"/>
    <w:rsid w:val="00621622"/>
    <w:rsid w:val="00626F00"/>
    <w:rsid w:val="006271E2"/>
    <w:rsid w:val="00627206"/>
    <w:rsid w:val="00627B3D"/>
    <w:rsid w:val="0063136F"/>
    <w:rsid w:val="0063177F"/>
    <w:rsid w:val="006352A1"/>
    <w:rsid w:val="00635D8B"/>
    <w:rsid w:val="006459E2"/>
    <w:rsid w:val="00646D2E"/>
    <w:rsid w:val="00652E40"/>
    <w:rsid w:val="006532A5"/>
    <w:rsid w:val="00653DA0"/>
    <w:rsid w:val="0066192C"/>
    <w:rsid w:val="006658DF"/>
    <w:rsid w:val="006703C7"/>
    <w:rsid w:val="00670C5C"/>
    <w:rsid w:val="00675938"/>
    <w:rsid w:val="00683379"/>
    <w:rsid w:val="00683C1C"/>
    <w:rsid w:val="00686476"/>
    <w:rsid w:val="00690B67"/>
    <w:rsid w:val="006928E4"/>
    <w:rsid w:val="0069300B"/>
    <w:rsid w:val="00693A2B"/>
    <w:rsid w:val="00694946"/>
    <w:rsid w:val="006949A1"/>
    <w:rsid w:val="00697D4D"/>
    <w:rsid w:val="006A1141"/>
    <w:rsid w:val="006A1471"/>
    <w:rsid w:val="006A4DEA"/>
    <w:rsid w:val="006A6330"/>
    <w:rsid w:val="006B0963"/>
    <w:rsid w:val="006B3F28"/>
    <w:rsid w:val="006B4CAD"/>
    <w:rsid w:val="006B63A3"/>
    <w:rsid w:val="006B7CC9"/>
    <w:rsid w:val="006C0293"/>
    <w:rsid w:val="006C2226"/>
    <w:rsid w:val="006C24C7"/>
    <w:rsid w:val="006C2CB1"/>
    <w:rsid w:val="006C4D80"/>
    <w:rsid w:val="006C6EDE"/>
    <w:rsid w:val="006D1A2E"/>
    <w:rsid w:val="006E5ECA"/>
    <w:rsid w:val="006E7D43"/>
    <w:rsid w:val="006F0BC4"/>
    <w:rsid w:val="006F2EAA"/>
    <w:rsid w:val="006F63CD"/>
    <w:rsid w:val="00702780"/>
    <w:rsid w:val="00702D1F"/>
    <w:rsid w:val="00705254"/>
    <w:rsid w:val="00707DF4"/>
    <w:rsid w:val="00713775"/>
    <w:rsid w:val="007166B0"/>
    <w:rsid w:val="00716B8F"/>
    <w:rsid w:val="00720C59"/>
    <w:rsid w:val="0072130F"/>
    <w:rsid w:val="0072134F"/>
    <w:rsid w:val="00725FCF"/>
    <w:rsid w:val="0073195A"/>
    <w:rsid w:val="0073228F"/>
    <w:rsid w:val="00732539"/>
    <w:rsid w:val="0073253B"/>
    <w:rsid w:val="007343F6"/>
    <w:rsid w:val="007354E1"/>
    <w:rsid w:val="007419AE"/>
    <w:rsid w:val="00742204"/>
    <w:rsid w:val="00747077"/>
    <w:rsid w:val="00747F8D"/>
    <w:rsid w:val="0075137B"/>
    <w:rsid w:val="007514F8"/>
    <w:rsid w:val="007526FE"/>
    <w:rsid w:val="00753979"/>
    <w:rsid w:val="00755260"/>
    <w:rsid w:val="0075579C"/>
    <w:rsid w:val="00757171"/>
    <w:rsid w:val="007574E5"/>
    <w:rsid w:val="007620AD"/>
    <w:rsid w:val="00762527"/>
    <w:rsid w:val="007645DC"/>
    <w:rsid w:val="00766098"/>
    <w:rsid w:val="0077167E"/>
    <w:rsid w:val="00772825"/>
    <w:rsid w:val="00783616"/>
    <w:rsid w:val="00783C39"/>
    <w:rsid w:val="007842D3"/>
    <w:rsid w:val="00792C0A"/>
    <w:rsid w:val="007B2CB1"/>
    <w:rsid w:val="007B2D98"/>
    <w:rsid w:val="007B3B65"/>
    <w:rsid w:val="007B592F"/>
    <w:rsid w:val="007B5C64"/>
    <w:rsid w:val="007B7047"/>
    <w:rsid w:val="007C1A74"/>
    <w:rsid w:val="007C2624"/>
    <w:rsid w:val="007D0437"/>
    <w:rsid w:val="007D0D5C"/>
    <w:rsid w:val="007D484F"/>
    <w:rsid w:val="007E2C26"/>
    <w:rsid w:val="007E4768"/>
    <w:rsid w:val="007E543F"/>
    <w:rsid w:val="007F13D9"/>
    <w:rsid w:val="007F25AF"/>
    <w:rsid w:val="00801790"/>
    <w:rsid w:val="00802515"/>
    <w:rsid w:val="00805E70"/>
    <w:rsid w:val="00806D58"/>
    <w:rsid w:val="00807AB1"/>
    <w:rsid w:val="0081420F"/>
    <w:rsid w:val="00820086"/>
    <w:rsid w:val="00821BC2"/>
    <w:rsid w:val="008319D8"/>
    <w:rsid w:val="00832D5E"/>
    <w:rsid w:val="00835984"/>
    <w:rsid w:val="008367A5"/>
    <w:rsid w:val="008372E1"/>
    <w:rsid w:val="008410AA"/>
    <w:rsid w:val="0084130A"/>
    <w:rsid w:val="00842102"/>
    <w:rsid w:val="0084612F"/>
    <w:rsid w:val="00852FD4"/>
    <w:rsid w:val="00855FE5"/>
    <w:rsid w:val="00856BCD"/>
    <w:rsid w:val="00865AC0"/>
    <w:rsid w:val="00866F4D"/>
    <w:rsid w:val="0087242B"/>
    <w:rsid w:val="008734ED"/>
    <w:rsid w:val="00876BED"/>
    <w:rsid w:val="008842DD"/>
    <w:rsid w:val="00890B14"/>
    <w:rsid w:val="00893490"/>
    <w:rsid w:val="008A7586"/>
    <w:rsid w:val="008B48F0"/>
    <w:rsid w:val="008B6F00"/>
    <w:rsid w:val="008C0A00"/>
    <w:rsid w:val="008C2C93"/>
    <w:rsid w:val="008C305D"/>
    <w:rsid w:val="008C3323"/>
    <w:rsid w:val="008C4FA9"/>
    <w:rsid w:val="008C5A02"/>
    <w:rsid w:val="008C76AC"/>
    <w:rsid w:val="008C781E"/>
    <w:rsid w:val="008D3CFB"/>
    <w:rsid w:val="008D3D96"/>
    <w:rsid w:val="008D54F3"/>
    <w:rsid w:val="008D6A1A"/>
    <w:rsid w:val="008E01D7"/>
    <w:rsid w:val="008E0F1E"/>
    <w:rsid w:val="008E1700"/>
    <w:rsid w:val="008F4A56"/>
    <w:rsid w:val="008F57F2"/>
    <w:rsid w:val="008F7E2E"/>
    <w:rsid w:val="0090302F"/>
    <w:rsid w:val="00903D61"/>
    <w:rsid w:val="00914F80"/>
    <w:rsid w:val="009151DD"/>
    <w:rsid w:val="009229EB"/>
    <w:rsid w:val="00923A3C"/>
    <w:rsid w:val="00925F53"/>
    <w:rsid w:val="00943714"/>
    <w:rsid w:val="00944546"/>
    <w:rsid w:val="00945D51"/>
    <w:rsid w:val="0095232B"/>
    <w:rsid w:val="00953D62"/>
    <w:rsid w:val="00953DC4"/>
    <w:rsid w:val="00980B16"/>
    <w:rsid w:val="00983666"/>
    <w:rsid w:val="00992C5F"/>
    <w:rsid w:val="009940B4"/>
    <w:rsid w:val="009957A8"/>
    <w:rsid w:val="00995F58"/>
    <w:rsid w:val="0099617D"/>
    <w:rsid w:val="009965F0"/>
    <w:rsid w:val="00997004"/>
    <w:rsid w:val="009971DE"/>
    <w:rsid w:val="009A1933"/>
    <w:rsid w:val="009A30F3"/>
    <w:rsid w:val="009B1B2F"/>
    <w:rsid w:val="009B4FA4"/>
    <w:rsid w:val="009B64CC"/>
    <w:rsid w:val="009C3D7F"/>
    <w:rsid w:val="009C6504"/>
    <w:rsid w:val="009D7539"/>
    <w:rsid w:val="009E4165"/>
    <w:rsid w:val="009E456F"/>
    <w:rsid w:val="009E4E6F"/>
    <w:rsid w:val="009E64BE"/>
    <w:rsid w:val="009E697D"/>
    <w:rsid w:val="009F02DE"/>
    <w:rsid w:val="009F1673"/>
    <w:rsid w:val="009F42F5"/>
    <w:rsid w:val="00A0029A"/>
    <w:rsid w:val="00A00366"/>
    <w:rsid w:val="00A021C7"/>
    <w:rsid w:val="00A0474C"/>
    <w:rsid w:val="00A12DB4"/>
    <w:rsid w:val="00A1432B"/>
    <w:rsid w:val="00A16778"/>
    <w:rsid w:val="00A175B7"/>
    <w:rsid w:val="00A17655"/>
    <w:rsid w:val="00A2083F"/>
    <w:rsid w:val="00A27340"/>
    <w:rsid w:val="00A325FA"/>
    <w:rsid w:val="00A32ACC"/>
    <w:rsid w:val="00A349FA"/>
    <w:rsid w:val="00A37487"/>
    <w:rsid w:val="00A40057"/>
    <w:rsid w:val="00A41AAF"/>
    <w:rsid w:val="00A41B08"/>
    <w:rsid w:val="00A42D1A"/>
    <w:rsid w:val="00A4572B"/>
    <w:rsid w:val="00A53864"/>
    <w:rsid w:val="00A5526E"/>
    <w:rsid w:val="00A60168"/>
    <w:rsid w:val="00A606E3"/>
    <w:rsid w:val="00A61781"/>
    <w:rsid w:val="00A62066"/>
    <w:rsid w:val="00A637B5"/>
    <w:rsid w:val="00A63CDC"/>
    <w:rsid w:val="00A722BB"/>
    <w:rsid w:val="00A73135"/>
    <w:rsid w:val="00A75E60"/>
    <w:rsid w:val="00A813A0"/>
    <w:rsid w:val="00A900A4"/>
    <w:rsid w:val="00A92C98"/>
    <w:rsid w:val="00A92F67"/>
    <w:rsid w:val="00A939EF"/>
    <w:rsid w:val="00AA60D9"/>
    <w:rsid w:val="00AA6A01"/>
    <w:rsid w:val="00AA70F9"/>
    <w:rsid w:val="00AA77A3"/>
    <w:rsid w:val="00AA7BE7"/>
    <w:rsid w:val="00AB153F"/>
    <w:rsid w:val="00AB225B"/>
    <w:rsid w:val="00AB3FBA"/>
    <w:rsid w:val="00AB43D1"/>
    <w:rsid w:val="00AB47EF"/>
    <w:rsid w:val="00AB671C"/>
    <w:rsid w:val="00AC1F00"/>
    <w:rsid w:val="00AC53D4"/>
    <w:rsid w:val="00AC62A0"/>
    <w:rsid w:val="00AD1030"/>
    <w:rsid w:val="00AD1FBD"/>
    <w:rsid w:val="00AD5BE2"/>
    <w:rsid w:val="00AD7FA3"/>
    <w:rsid w:val="00AE0F4E"/>
    <w:rsid w:val="00AE1925"/>
    <w:rsid w:val="00AE1E6A"/>
    <w:rsid w:val="00AE555A"/>
    <w:rsid w:val="00AF1786"/>
    <w:rsid w:val="00AF2578"/>
    <w:rsid w:val="00AF5770"/>
    <w:rsid w:val="00AF6D6B"/>
    <w:rsid w:val="00AF70B3"/>
    <w:rsid w:val="00B0192C"/>
    <w:rsid w:val="00B021E2"/>
    <w:rsid w:val="00B02942"/>
    <w:rsid w:val="00B035A1"/>
    <w:rsid w:val="00B03A8B"/>
    <w:rsid w:val="00B06D0F"/>
    <w:rsid w:val="00B072A9"/>
    <w:rsid w:val="00B11D40"/>
    <w:rsid w:val="00B16AFA"/>
    <w:rsid w:val="00B16C13"/>
    <w:rsid w:val="00B32394"/>
    <w:rsid w:val="00B328F5"/>
    <w:rsid w:val="00B34624"/>
    <w:rsid w:val="00B37789"/>
    <w:rsid w:val="00B40D4B"/>
    <w:rsid w:val="00B40E7C"/>
    <w:rsid w:val="00B422EE"/>
    <w:rsid w:val="00B43167"/>
    <w:rsid w:val="00B47180"/>
    <w:rsid w:val="00B5042E"/>
    <w:rsid w:val="00B51E38"/>
    <w:rsid w:val="00B54B11"/>
    <w:rsid w:val="00B63DC7"/>
    <w:rsid w:val="00B74CE8"/>
    <w:rsid w:val="00B7534C"/>
    <w:rsid w:val="00B76A60"/>
    <w:rsid w:val="00B76B14"/>
    <w:rsid w:val="00B81A03"/>
    <w:rsid w:val="00B83C86"/>
    <w:rsid w:val="00B878BE"/>
    <w:rsid w:val="00B87EF5"/>
    <w:rsid w:val="00B91E44"/>
    <w:rsid w:val="00B92E56"/>
    <w:rsid w:val="00B9300A"/>
    <w:rsid w:val="00B96907"/>
    <w:rsid w:val="00BA0426"/>
    <w:rsid w:val="00BA06B0"/>
    <w:rsid w:val="00BA3C4F"/>
    <w:rsid w:val="00BB123B"/>
    <w:rsid w:val="00BB65CD"/>
    <w:rsid w:val="00BB710C"/>
    <w:rsid w:val="00BB7AA3"/>
    <w:rsid w:val="00BC2EED"/>
    <w:rsid w:val="00BC55EF"/>
    <w:rsid w:val="00BC66E0"/>
    <w:rsid w:val="00BD090F"/>
    <w:rsid w:val="00BD184D"/>
    <w:rsid w:val="00BD1C1A"/>
    <w:rsid w:val="00BD4651"/>
    <w:rsid w:val="00BE754A"/>
    <w:rsid w:val="00BF051C"/>
    <w:rsid w:val="00BF16CC"/>
    <w:rsid w:val="00BF1768"/>
    <w:rsid w:val="00BF387B"/>
    <w:rsid w:val="00BF3EBD"/>
    <w:rsid w:val="00BF45C5"/>
    <w:rsid w:val="00C01CC3"/>
    <w:rsid w:val="00C01D26"/>
    <w:rsid w:val="00C036A6"/>
    <w:rsid w:val="00C058BA"/>
    <w:rsid w:val="00C05AD8"/>
    <w:rsid w:val="00C06B89"/>
    <w:rsid w:val="00C06BD9"/>
    <w:rsid w:val="00C1137E"/>
    <w:rsid w:val="00C135AE"/>
    <w:rsid w:val="00C17E31"/>
    <w:rsid w:val="00C231DC"/>
    <w:rsid w:val="00C24EAA"/>
    <w:rsid w:val="00C33544"/>
    <w:rsid w:val="00C33C04"/>
    <w:rsid w:val="00C375B2"/>
    <w:rsid w:val="00C40D4C"/>
    <w:rsid w:val="00C47F5D"/>
    <w:rsid w:val="00C510D0"/>
    <w:rsid w:val="00C5185D"/>
    <w:rsid w:val="00C533C7"/>
    <w:rsid w:val="00C53A8A"/>
    <w:rsid w:val="00C564A7"/>
    <w:rsid w:val="00C57049"/>
    <w:rsid w:val="00C60F02"/>
    <w:rsid w:val="00C63481"/>
    <w:rsid w:val="00C70BA8"/>
    <w:rsid w:val="00C70E07"/>
    <w:rsid w:val="00C719A7"/>
    <w:rsid w:val="00C71AE8"/>
    <w:rsid w:val="00C73600"/>
    <w:rsid w:val="00C750C8"/>
    <w:rsid w:val="00C75ABF"/>
    <w:rsid w:val="00C770D8"/>
    <w:rsid w:val="00C81F92"/>
    <w:rsid w:val="00C82FDD"/>
    <w:rsid w:val="00C84985"/>
    <w:rsid w:val="00C8534A"/>
    <w:rsid w:val="00C86947"/>
    <w:rsid w:val="00C87C59"/>
    <w:rsid w:val="00C910F4"/>
    <w:rsid w:val="00C967EF"/>
    <w:rsid w:val="00C9799E"/>
    <w:rsid w:val="00CA2E72"/>
    <w:rsid w:val="00CB1D0E"/>
    <w:rsid w:val="00CB27D6"/>
    <w:rsid w:val="00CB3459"/>
    <w:rsid w:val="00CB67A3"/>
    <w:rsid w:val="00CC092C"/>
    <w:rsid w:val="00CC0B1C"/>
    <w:rsid w:val="00CC158F"/>
    <w:rsid w:val="00CC26D7"/>
    <w:rsid w:val="00CC2B6E"/>
    <w:rsid w:val="00CC359B"/>
    <w:rsid w:val="00CC3950"/>
    <w:rsid w:val="00CC4B3A"/>
    <w:rsid w:val="00CC5662"/>
    <w:rsid w:val="00CC77D1"/>
    <w:rsid w:val="00CD5678"/>
    <w:rsid w:val="00CE3C70"/>
    <w:rsid w:val="00CE6A00"/>
    <w:rsid w:val="00CE6EB7"/>
    <w:rsid w:val="00CE74B7"/>
    <w:rsid w:val="00CF57E3"/>
    <w:rsid w:val="00D006E3"/>
    <w:rsid w:val="00D00E19"/>
    <w:rsid w:val="00D0115A"/>
    <w:rsid w:val="00D05675"/>
    <w:rsid w:val="00D05CE8"/>
    <w:rsid w:val="00D13C16"/>
    <w:rsid w:val="00D1412E"/>
    <w:rsid w:val="00D14CDC"/>
    <w:rsid w:val="00D15933"/>
    <w:rsid w:val="00D16335"/>
    <w:rsid w:val="00D17589"/>
    <w:rsid w:val="00D2755F"/>
    <w:rsid w:val="00D33977"/>
    <w:rsid w:val="00D3443E"/>
    <w:rsid w:val="00D34F45"/>
    <w:rsid w:val="00D36089"/>
    <w:rsid w:val="00D362F7"/>
    <w:rsid w:val="00D41561"/>
    <w:rsid w:val="00D42FF2"/>
    <w:rsid w:val="00D437A0"/>
    <w:rsid w:val="00D44A85"/>
    <w:rsid w:val="00D47D30"/>
    <w:rsid w:val="00D5450C"/>
    <w:rsid w:val="00D555A6"/>
    <w:rsid w:val="00D5709F"/>
    <w:rsid w:val="00D5752A"/>
    <w:rsid w:val="00D61923"/>
    <w:rsid w:val="00D64443"/>
    <w:rsid w:val="00D65331"/>
    <w:rsid w:val="00D74A71"/>
    <w:rsid w:val="00D76665"/>
    <w:rsid w:val="00D77375"/>
    <w:rsid w:val="00D812F9"/>
    <w:rsid w:val="00D82127"/>
    <w:rsid w:val="00D90B54"/>
    <w:rsid w:val="00D9311D"/>
    <w:rsid w:val="00D9489E"/>
    <w:rsid w:val="00D964B9"/>
    <w:rsid w:val="00DA0FBE"/>
    <w:rsid w:val="00DA3ACF"/>
    <w:rsid w:val="00DA4981"/>
    <w:rsid w:val="00DA4F2A"/>
    <w:rsid w:val="00DA503D"/>
    <w:rsid w:val="00DA6F3B"/>
    <w:rsid w:val="00DB00C1"/>
    <w:rsid w:val="00DB0873"/>
    <w:rsid w:val="00DB2378"/>
    <w:rsid w:val="00DB50C9"/>
    <w:rsid w:val="00DB7014"/>
    <w:rsid w:val="00DC3C3C"/>
    <w:rsid w:val="00DC3FCA"/>
    <w:rsid w:val="00DC5283"/>
    <w:rsid w:val="00DC606A"/>
    <w:rsid w:val="00DE0BB3"/>
    <w:rsid w:val="00DE1382"/>
    <w:rsid w:val="00DE2B41"/>
    <w:rsid w:val="00DE3B08"/>
    <w:rsid w:val="00DE68B0"/>
    <w:rsid w:val="00E010E2"/>
    <w:rsid w:val="00E0732F"/>
    <w:rsid w:val="00E104FF"/>
    <w:rsid w:val="00E113F7"/>
    <w:rsid w:val="00E21875"/>
    <w:rsid w:val="00E227E5"/>
    <w:rsid w:val="00E236AA"/>
    <w:rsid w:val="00E241EA"/>
    <w:rsid w:val="00E30EE1"/>
    <w:rsid w:val="00E31292"/>
    <w:rsid w:val="00E332A0"/>
    <w:rsid w:val="00E33336"/>
    <w:rsid w:val="00E334BD"/>
    <w:rsid w:val="00E40978"/>
    <w:rsid w:val="00E410E6"/>
    <w:rsid w:val="00E4406D"/>
    <w:rsid w:val="00E45ADF"/>
    <w:rsid w:val="00E52966"/>
    <w:rsid w:val="00E53DEE"/>
    <w:rsid w:val="00E54EA0"/>
    <w:rsid w:val="00E5661A"/>
    <w:rsid w:val="00E573E8"/>
    <w:rsid w:val="00E61C40"/>
    <w:rsid w:val="00E70D7D"/>
    <w:rsid w:val="00E70ECB"/>
    <w:rsid w:val="00E7517B"/>
    <w:rsid w:val="00E93A3B"/>
    <w:rsid w:val="00E96180"/>
    <w:rsid w:val="00EA2824"/>
    <w:rsid w:val="00EA459F"/>
    <w:rsid w:val="00EA5136"/>
    <w:rsid w:val="00EA7BAD"/>
    <w:rsid w:val="00EB3DCA"/>
    <w:rsid w:val="00EB3EE6"/>
    <w:rsid w:val="00EC015E"/>
    <w:rsid w:val="00EC0FE7"/>
    <w:rsid w:val="00EC2F4D"/>
    <w:rsid w:val="00EC4BC1"/>
    <w:rsid w:val="00EC4FCC"/>
    <w:rsid w:val="00EC628A"/>
    <w:rsid w:val="00ED0867"/>
    <w:rsid w:val="00ED4683"/>
    <w:rsid w:val="00EE1877"/>
    <w:rsid w:val="00EF0AA1"/>
    <w:rsid w:val="00EF32A9"/>
    <w:rsid w:val="00EF376B"/>
    <w:rsid w:val="00EF749C"/>
    <w:rsid w:val="00EF7680"/>
    <w:rsid w:val="00F0295D"/>
    <w:rsid w:val="00F13072"/>
    <w:rsid w:val="00F17641"/>
    <w:rsid w:val="00F217F5"/>
    <w:rsid w:val="00F2799A"/>
    <w:rsid w:val="00F33F05"/>
    <w:rsid w:val="00F4441B"/>
    <w:rsid w:val="00F44D15"/>
    <w:rsid w:val="00F458A2"/>
    <w:rsid w:val="00F52BD5"/>
    <w:rsid w:val="00F5649D"/>
    <w:rsid w:val="00F642B9"/>
    <w:rsid w:val="00F67517"/>
    <w:rsid w:val="00F675C2"/>
    <w:rsid w:val="00F70F2A"/>
    <w:rsid w:val="00F70FC8"/>
    <w:rsid w:val="00F714A4"/>
    <w:rsid w:val="00F768F4"/>
    <w:rsid w:val="00F83CF9"/>
    <w:rsid w:val="00F84D12"/>
    <w:rsid w:val="00F921C9"/>
    <w:rsid w:val="00F9435E"/>
    <w:rsid w:val="00F94580"/>
    <w:rsid w:val="00F945D3"/>
    <w:rsid w:val="00F94DF7"/>
    <w:rsid w:val="00F96982"/>
    <w:rsid w:val="00F97FA1"/>
    <w:rsid w:val="00FA483F"/>
    <w:rsid w:val="00FA601E"/>
    <w:rsid w:val="00FB15A5"/>
    <w:rsid w:val="00FB357D"/>
    <w:rsid w:val="00FC0570"/>
    <w:rsid w:val="00FC1DE3"/>
    <w:rsid w:val="00FC3125"/>
    <w:rsid w:val="00FC37D4"/>
    <w:rsid w:val="00FC4AB4"/>
    <w:rsid w:val="00FD543E"/>
    <w:rsid w:val="00FD76C6"/>
    <w:rsid w:val="00FE1CFB"/>
    <w:rsid w:val="00FE346B"/>
    <w:rsid w:val="00FF288B"/>
    <w:rsid w:val="00FF2A9A"/>
    <w:rsid w:val="00FF4E48"/>
    <w:rsid w:val="00FF5660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CD186"/>
  <w15:docId w15:val="{55D024C6-09A6-4A0E-89D4-A3366C5C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16335"/>
    <w:pPr>
      <w:suppressAutoHyphens/>
      <w:ind w:firstLine="709"/>
    </w:pPr>
    <w:rPr>
      <w:rFonts w:asciiTheme="minorHAnsi" w:eastAsia="Times New Roman" w:hAnsiTheme="minorHAnsi"/>
      <w:sz w:val="24"/>
      <w:lang w:eastAsia="ar-SA"/>
    </w:rPr>
  </w:style>
  <w:style w:type="paragraph" w:styleId="16">
    <w:name w:val="heading 1"/>
    <w:basedOn w:val="a5"/>
    <w:next w:val="24"/>
    <w:link w:val="18"/>
    <w:qFormat/>
    <w:rsid w:val="00013CBD"/>
    <w:pPr>
      <w:keepNext/>
      <w:keepLines/>
      <w:pageBreakBefore/>
      <w:numPr>
        <w:numId w:val="9"/>
      </w:numPr>
      <w:spacing w:before="240" w:after="240" w:line="360" w:lineRule="auto"/>
      <w:ind w:firstLine="709"/>
      <w:jc w:val="both"/>
      <w:outlineLvl w:val="0"/>
    </w:pPr>
    <w:rPr>
      <w:rFonts w:cs="Arial"/>
      <w:b/>
      <w:bCs/>
      <w:caps/>
      <w:kern w:val="32"/>
      <w:szCs w:val="28"/>
    </w:rPr>
  </w:style>
  <w:style w:type="paragraph" w:styleId="24">
    <w:name w:val="heading 2"/>
    <w:basedOn w:val="a5"/>
    <w:next w:val="33"/>
    <w:link w:val="26"/>
    <w:uiPriority w:val="9"/>
    <w:qFormat/>
    <w:rsid w:val="00013CBD"/>
    <w:pPr>
      <w:keepNext/>
      <w:keepLines/>
      <w:numPr>
        <w:ilvl w:val="1"/>
        <w:numId w:val="9"/>
      </w:numPr>
      <w:spacing w:before="240" w:after="240" w:line="360" w:lineRule="auto"/>
      <w:jc w:val="both"/>
      <w:outlineLvl w:val="1"/>
    </w:pPr>
    <w:rPr>
      <w:rFonts w:cs="Arial"/>
      <w:b/>
      <w:bCs/>
      <w:iCs/>
      <w:szCs w:val="28"/>
    </w:rPr>
  </w:style>
  <w:style w:type="paragraph" w:styleId="33">
    <w:name w:val="heading 3"/>
    <w:basedOn w:val="a5"/>
    <w:next w:val="a6"/>
    <w:link w:val="35"/>
    <w:uiPriority w:val="9"/>
    <w:qFormat/>
    <w:rsid w:val="00013CBD"/>
    <w:pPr>
      <w:keepNext/>
      <w:keepLines/>
      <w:numPr>
        <w:ilvl w:val="2"/>
        <w:numId w:val="9"/>
      </w:numPr>
      <w:spacing w:before="240" w:after="240" w:line="360" w:lineRule="auto"/>
      <w:jc w:val="both"/>
      <w:outlineLvl w:val="2"/>
    </w:pPr>
    <w:rPr>
      <w:rFonts w:cs="Arial"/>
      <w:b/>
      <w:bCs/>
      <w:szCs w:val="26"/>
    </w:rPr>
  </w:style>
  <w:style w:type="paragraph" w:styleId="41">
    <w:name w:val="heading 4"/>
    <w:basedOn w:val="a5"/>
    <w:next w:val="a6"/>
    <w:link w:val="42"/>
    <w:uiPriority w:val="9"/>
    <w:qFormat/>
    <w:rsid w:val="004A1F36"/>
    <w:pPr>
      <w:keepNext/>
      <w:keepLines/>
      <w:numPr>
        <w:ilvl w:val="3"/>
        <w:numId w:val="9"/>
      </w:numPr>
      <w:tabs>
        <w:tab w:val="left" w:pos="993"/>
      </w:tabs>
      <w:spacing w:before="240" w:after="240" w:line="360" w:lineRule="auto"/>
      <w:jc w:val="both"/>
      <w:outlineLvl w:val="3"/>
    </w:pPr>
    <w:rPr>
      <w:rFonts w:cs="Arial"/>
      <w:b/>
      <w:bCs/>
      <w:szCs w:val="26"/>
    </w:rPr>
  </w:style>
  <w:style w:type="paragraph" w:styleId="50">
    <w:name w:val="heading 5"/>
    <w:basedOn w:val="a5"/>
    <w:next w:val="a6"/>
    <w:link w:val="51"/>
    <w:uiPriority w:val="9"/>
    <w:qFormat/>
    <w:rsid w:val="004A1F36"/>
    <w:pPr>
      <w:keepNext/>
      <w:keepLines/>
      <w:numPr>
        <w:ilvl w:val="4"/>
        <w:numId w:val="9"/>
      </w:numPr>
      <w:spacing w:before="240" w:after="240" w:line="360" w:lineRule="auto"/>
      <w:jc w:val="both"/>
      <w:outlineLvl w:val="4"/>
    </w:pPr>
    <w:rPr>
      <w:rFonts w:cs="Arial"/>
      <w:b/>
      <w:bCs/>
      <w:szCs w:val="26"/>
    </w:rPr>
  </w:style>
  <w:style w:type="paragraph" w:styleId="6">
    <w:name w:val="heading 6"/>
    <w:basedOn w:val="a5"/>
    <w:next w:val="a6"/>
    <w:link w:val="60"/>
    <w:uiPriority w:val="9"/>
    <w:qFormat/>
    <w:rsid w:val="004A1F36"/>
    <w:pPr>
      <w:keepNext/>
      <w:keepLines/>
      <w:numPr>
        <w:ilvl w:val="5"/>
        <w:numId w:val="9"/>
      </w:numPr>
      <w:spacing w:before="240" w:after="240" w:line="360" w:lineRule="auto"/>
      <w:jc w:val="both"/>
      <w:outlineLvl w:val="5"/>
    </w:pPr>
    <w:rPr>
      <w:b/>
    </w:rPr>
  </w:style>
  <w:style w:type="paragraph" w:styleId="7">
    <w:name w:val="heading 7"/>
    <w:basedOn w:val="a5"/>
    <w:next w:val="a6"/>
    <w:link w:val="70"/>
    <w:uiPriority w:val="9"/>
    <w:qFormat/>
    <w:rsid w:val="001B7869"/>
    <w:pPr>
      <w:keepNext/>
      <w:keepLines/>
      <w:numPr>
        <w:ilvl w:val="6"/>
        <w:numId w:val="9"/>
      </w:numPr>
      <w:spacing w:before="240" w:after="240"/>
      <w:outlineLvl w:val="6"/>
    </w:pPr>
    <w:rPr>
      <w:b/>
      <w:sz w:val="28"/>
    </w:rPr>
  </w:style>
  <w:style w:type="paragraph" w:styleId="8">
    <w:name w:val="heading 8"/>
    <w:basedOn w:val="a5"/>
    <w:next w:val="a6"/>
    <w:link w:val="80"/>
    <w:uiPriority w:val="9"/>
    <w:qFormat/>
    <w:rsid w:val="001B7869"/>
    <w:pPr>
      <w:keepNext/>
      <w:keepLines/>
      <w:numPr>
        <w:ilvl w:val="7"/>
        <w:numId w:val="9"/>
      </w:numPr>
      <w:spacing w:before="240" w:after="240"/>
      <w:outlineLvl w:val="7"/>
    </w:pPr>
    <w:rPr>
      <w:b/>
      <w:sz w:val="28"/>
    </w:rPr>
  </w:style>
  <w:style w:type="paragraph" w:styleId="9">
    <w:name w:val="heading 9"/>
    <w:basedOn w:val="a5"/>
    <w:next w:val="a6"/>
    <w:link w:val="90"/>
    <w:uiPriority w:val="9"/>
    <w:qFormat/>
    <w:rsid w:val="004C11FB"/>
    <w:pPr>
      <w:keepNext/>
      <w:keepLines/>
      <w:numPr>
        <w:ilvl w:val="8"/>
        <w:numId w:val="9"/>
      </w:numPr>
      <w:spacing w:before="240" w:after="240" w:line="360" w:lineRule="auto"/>
      <w:jc w:val="both"/>
      <w:outlineLvl w:val="8"/>
    </w:pPr>
    <w:rPr>
      <w:b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_Основной с красной строки"/>
    <w:basedOn w:val="a5"/>
    <w:link w:val="aa"/>
    <w:qFormat/>
    <w:rsid w:val="00C01CC3"/>
    <w:pPr>
      <w:spacing w:line="360" w:lineRule="auto"/>
      <w:jc w:val="both"/>
    </w:pPr>
    <w:rPr>
      <w:szCs w:val="18"/>
    </w:rPr>
  </w:style>
  <w:style w:type="character" w:customStyle="1" w:styleId="aa">
    <w:name w:val="_Основной с красной строки Знак"/>
    <w:link w:val="a6"/>
    <w:rsid w:val="00C01CC3"/>
    <w:rPr>
      <w:rFonts w:asciiTheme="minorHAnsi" w:eastAsia="Times New Roman" w:hAnsiTheme="minorHAnsi"/>
      <w:sz w:val="24"/>
      <w:szCs w:val="18"/>
      <w:lang w:eastAsia="ar-SA"/>
    </w:rPr>
  </w:style>
  <w:style w:type="character" w:customStyle="1" w:styleId="35">
    <w:name w:val="Заголовок 3 Знак"/>
    <w:link w:val="33"/>
    <w:uiPriority w:val="9"/>
    <w:rsid w:val="00013CBD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26">
    <w:name w:val="Заголовок 2 Знак"/>
    <w:link w:val="24"/>
    <w:uiPriority w:val="9"/>
    <w:rsid w:val="00013CBD"/>
    <w:rPr>
      <w:rFonts w:asciiTheme="minorHAnsi" w:eastAsia="Times New Roman" w:hAnsiTheme="minorHAnsi" w:cs="Arial"/>
      <w:b/>
      <w:bCs/>
      <w:iCs/>
      <w:sz w:val="24"/>
      <w:szCs w:val="28"/>
      <w:lang w:eastAsia="ar-SA"/>
    </w:rPr>
  </w:style>
  <w:style w:type="character" w:customStyle="1" w:styleId="18">
    <w:name w:val="Заголовок 1 Знак"/>
    <w:link w:val="16"/>
    <w:rsid w:val="00013CBD"/>
    <w:rPr>
      <w:rFonts w:asciiTheme="minorHAnsi" w:eastAsia="Times New Roman" w:hAnsiTheme="minorHAnsi" w:cs="Arial"/>
      <w:b/>
      <w:bCs/>
      <w:caps/>
      <w:kern w:val="32"/>
      <w:sz w:val="24"/>
      <w:szCs w:val="28"/>
      <w:lang w:eastAsia="ar-SA"/>
    </w:rPr>
  </w:style>
  <w:style w:type="character" w:customStyle="1" w:styleId="42">
    <w:name w:val="Заголовок 4 Знак"/>
    <w:link w:val="41"/>
    <w:uiPriority w:val="9"/>
    <w:rsid w:val="004A1F36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51">
    <w:name w:val="Заголовок 5 Знак"/>
    <w:link w:val="50"/>
    <w:uiPriority w:val="9"/>
    <w:rsid w:val="004A1F36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60">
    <w:name w:val="Заголовок 6 Знак"/>
    <w:link w:val="6"/>
    <w:uiPriority w:val="9"/>
    <w:rsid w:val="004A1F36"/>
    <w:rPr>
      <w:rFonts w:asciiTheme="minorHAnsi" w:eastAsia="Times New Roman" w:hAnsiTheme="minorHAnsi"/>
      <w:b/>
      <w:sz w:val="24"/>
      <w:lang w:eastAsia="ar-SA"/>
    </w:rPr>
  </w:style>
  <w:style w:type="character" w:customStyle="1" w:styleId="70">
    <w:name w:val="Заголовок 7 Знак"/>
    <w:link w:val="7"/>
    <w:uiPriority w:val="9"/>
    <w:rsid w:val="001B7869"/>
    <w:rPr>
      <w:rFonts w:asciiTheme="minorHAnsi" w:eastAsia="Times New Roman" w:hAnsiTheme="minorHAnsi"/>
      <w:b/>
      <w:sz w:val="28"/>
      <w:lang w:eastAsia="ar-SA"/>
    </w:rPr>
  </w:style>
  <w:style w:type="character" w:customStyle="1" w:styleId="80">
    <w:name w:val="Заголовок 8 Знак"/>
    <w:link w:val="8"/>
    <w:uiPriority w:val="9"/>
    <w:rsid w:val="001B7869"/>
    <w:rPr>
      <w:rFonts w:asciiTheme="minorHAnsi" w:eastAsia="Times New Roman" w:hAnsiTheme="minorHAnsi"/>
      <w:b/>
      <w:sz w:val="28"/>
      <w:lang w:eastAsia="ar-SA"/>
    </w:rPr>
  </w:style>
  <w:style w:type="character" w:customStyle="1" w:styleId="90">
    <w:name w:val="Заголовок 9 Знак"/>
    <w:link w:val="9"/>
    <w:uiPriority w:val="9"/>
    <w:rsid w:val="004C11FB"/>
    <w:rPr>
      <w:rFonts w:asciiTheme="minorHAnsi" w:eastAsia="Times New Roman" w:hAnsiTheme="minorHAnsi"/>
      <w:b/>
      <w:sz w:val="24"/>
      <w:lang w:eastAsia="ar-SA"/>
    </w:rPr>
  </w:style>
  <w:style w:type="paragraph" w:customStyle="1" w:styleId="ab">
    <w:name w:val="_Согласовано"/>
    <w:aliases w:val="Составили"/>
    <w:basedOn w:val="a5"/>
    <w:link w:val="ac"/>
    <w:rsid w:val="001B7869"/>
    <w:pPr>
      <w:spacing w:before="12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character" w:customStyle="1" w:styleId="ac">
    <w:name w:val="_Согласовано Знак"/>
    <w:aliases w:val="Составили Знак"/>
    <w:link w:val="ab"/>
    <w:rsid w:val="001B7869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paragraph" w:customStyle="1" w:styleId="ad">
    <w:name w:val="_Титул_Город"/>
    <w:aliases w:val="год"/>
    <w:basedOn w:val="a5"/>
    <w:link w:val="ae"/>
    <w:rsid w:val="001203CA"/>
    <w:pPr>
      <w:spacing w:before="120"/>
      <w:ind w:firstLine="0"/>
      <w:jc w:val="center"/>
    </w:pPr>
    <w:rPr>
      <w:szCs w:val="24"/>
    </w:rPr>
  </w:style>
  <w:style w:type="character" w:customStyle="1" w:styleId="ae">
    <w:name w:val="_Титул_Город Знак"/>
    <w:aliases w:val="год Знак"/>
    <w:link w:val="ad"/>
    <w:rsid w:val="001203CA"/>
    <w:rPr>
      <w:rFonts w:asciiTheme="minorHAnsi" w:eastAsia="Times New Roman" w:hAnsiTheme="minorHAnsi"/>
      <w:sz w:val="24"/>
      <w:szCs w:val="24"/>
      <w:lang w:eastAsia="ar-SA"/>
    </w:rPr>
  </w:style>
  <w:style w:type="paragraph" w:customStyle="1" w:styleId="af">
    <w:name w:val="_Титул_Объект автоматизации"/>
    <w:basedOn w:val="a5"/>
    <w:link w:val="af0"/>
    <w:rsid w:val="003E37A4"/>
    <w:pPr>
      <w:spacing w:before="240" w:after="240"/>
      <w:jc w:val="center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0">
    <w:name w:val="_Название объекта автоматизации Знак"/>
    <w:link w:val="af"/>
    <w:rsid w:val="003E37A4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styleId="af1">
    <w:name w:val="header"/>
    <w:basedOn w:val="a5"/>
    <w:link w:val="af2"/>
    <w:uiPriority w:val="99"/>
    <w:unhideWhenUsed/>
    <w:rsid w:val="00AD1FB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7"/>
    <w:link w:val="af1"/>
    <w:uiPriority w:val="99"/>
    <w:rsid w:val="00AD1FBD"/>
    <w:rPr>
      <w:rFonts w:asciiTheme="minorHAnsi" w:eastAsia="Times New Roman" w:hAnsiTheme="minorHAnsi"/>
      <w:sz w:val="24"/>
      <w:lang w:eastAsia="ar-SA"/>
    </w:rPr>
  </w:style>
  <w:style w:type="paragraph" w:styleId="af3">
    <w:name w:val="footer"/>
    <w:basedOn w:val="a5"/>
    <w:link w:val="af4"/>
    <w:uiPriority w:val="99"/>
    <w:unhideWhenUsed/>
    <w:rsid w:val="00AD1FB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7"/>
    <w:link w:val="af3"/>
    <w:uiPriority w:val="99"/>
    <w:rsid w:val="00AD1FBD"/>
    <w:rPr>
      <w:rFonts w:asciiTheme="minorHAnsi" w:eastAsia="Times New Roman" w:hAnsiTheme="minorHAnsi"/>
      <w:sz w:val="24"/>
      <w:lang w:eastAsia="ar-SA"/>
    </w:rPr>
  </w:style>
  <w:style w:type="paragraph" w:customStyle="1" w:styleId="af5">
    <w:name w:val="_Чертеж_подписи в рамке"/>
    <w:link w:val="af6"/>
    <w:rsid w:val="00FB357D"/>
    <w:pPr>
      <w:jc w:val="center"/>
    </w:pPr>
    <w:rPr>
      <w:rFonts w:eastAsia="Times New Roman"/>
      <w:i/>
      <w:sz w:val="18"/>
    </w:rPr>
  </w:style>
  <w:style w:type="character" w:customStyle="1" w:styleId="af6">
    <w:name w:val="_Чертеж_подписи в рамке Знак"/>
    <w:link w:val="af5"/>
    <w:rsid w:val="00FB357D"/>
    <w:rPr>
      <w:rFonts w:eastAsia="Times New Roman"/>
      <w:i/>
      <w:sz w:val="18"/>
    </w:rPr>
  </w:style>
  <w:style w:type="paragraph" w:customStyle="1" w:styleId="af7">
    <w:name w:val="Чертежный"/>
    <w:rsid w:val="00FB357D"/>
    <w:pPr>
      <w:jc w:val="both"/>
    </w:pPr>
    <w:rPr>
      <w:rFonts w:eastAsia="Times New Roman"/>
      <w:i/>
      <w:sz w:val="28"/>
      <w:lang w:val="uk-UA"/>
    </w:rPr>
  </w:style>
  <w:style w:type="paragraph" w:customStyle="1" w:styleId="af8">
    <w:name w:val="_Титул_Название системы"/>
    <w:basedOn w:val="a5"/>
    <w:link w:val="af9"/>
    <w:rsid w:val="001203CA"/>
    <w:pPr>
      <w:spacing w:before="240" w:after="240"/>
      <w:ind w:firstLine="0"/>
      <w:jc w:val="center"/>
    </w:pPr>
    <w:rPr>
      <w:rFonts w:ascii="Times New Roman Полужирный" w:hAnsi="Times New Roman Полужирный" w:cs="Arial"/>
      <w:b/>
      <w:caps/>
      <w:szCs w:val="28"/>
      <w:lang w:eastAsia="en-US"/>
    </w:rPr>
  </w:style>
  <w:style w:type="paragraph" w:customStyle="1" w:styleId="afa">
    <w:name w:val="_Титул_другое"/>
    <w:basedOn w:val="a5"/>
    <w:rsid w:val="001B7869"/>
    <w:rPr>
      <w:sz w:val="28"/>
      <w:szCs w:val="28"/>
    </w:rPr>
  </w:style>
  <w:style w:type="character" w:customStyle="1" w:styleId="af9">
    <w:name w:val="_Титул_Название системы Знак"/>
    <w:link w:val="af8"/>
    <w:rsid w:val="001203CA"/>
    <w:rPr>
      <w:rFonts w:ascii="Times New Roman Полужирный" w:eastAsia="Times New Roman" w:hAnsi="Times New Roman Полужирный" w:cs="Arial"/>
      <w:b/>
      <w:caps/>
      <w:sz w:val="24"/>
      <w:szCs w:val="28"/>
      <w:lang w:eastAsia="en-US"/>
    </w:rPr>
  </w:style>
  <w:style w:type="paragraph" w:styleId="afb">
    <w:name w:val="Document Map"/>
    <w:basedOn w:val="a5"/>
    <w:link w:val="afc"/>
    <w:uiPriority w:val="99"/>
    <w:semiHidden/>
    <w:unhideWhenUsed/>
    <w:rsid w:val="003E37A4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uiPriority w:val="99"/>
    <w:semiHidden/>
    <w:rsid w:val="003E37A4"/>
    <w:rPr>
      <w:rFonts w:ascii="Tahoma" w:eastAsia="Times New Roman" w:hAnsi="Tahoma" w:cs="Tahoma"/>
      <w:sz w:val="16"/>
      <w:szCs w:val="16"/>
    </w:rPr>
  </w:style>
  <w:style w:type="character" w:customStyle="1" w:styleId="afd">
    <w:name w:val="_Табл_Заголовок Знак"/>
    <w:link w:val="afe"/>
    <w:rsid w:val="003F0C37"/>
    <w:rPr>
      <w:rFonts w:asciiTheme="minorHAnsi" w:eastAsia="Times New Roman" w:hAnsiTheme="minorHAnsi"/>
      <w:b/>
      <w:szCs w:val="16"/>
      <w:lang w:eastAsia="ar-SA"/>
    </w:rPr>
  </w:style>
  <w:style w:type="paragraph" w:customStyle="1" w:styleId="afe">
    <w:name w:val="_Табл_Заголовок"/>
    <w:basedOn w:val="a5"/>
    <w:link w:val="afd"/>
    <w:qFormat/>
    <w:rsid w:val="003F0C37"/>
    <w:pPr>
      <w:keepNext/>
      <w:spacing w:before="120" w:after="120"/>
      <w:ind w:firstLine="0"/>
      <w:jc w:val="center"/>
    </w:pPr>
    <w:rPr>
      <w:b/>
      <w:sz w:val="20"/>
      <w:szCs w:val="16"/>
    </w:rPr>
  </w:style>
  <w:style w:type="character" w:customStyle="1" w:styleId="aff">
    <w:name w:val="_Титул наименование организации Знак"/>
    <w:link w:val="aff0"/>
    <w:locked/>
    <w:rsid w:val="001B7869"/>
    <w:rPr>
      <w:rFonts w:ascii="Times New Roman" w:eastAsia="Times New Roman" w:hAnsi="Times New Roman"/>
      <w:noProof/>
      <w:sz w:val="28"/>
      <w:szCs w:val="26"/>
    </w:rPr>
  </w:style>
  <w:style w:type="paragraph" w:customStyle="1" w:styleId="aff0">
    <w:name w:val="_Титул наименование организации"/>
    <w:basedOn w:val="a5"/>
    <w:link w:val="aff"/>
    <w:rsid w:val="001B7869"/>
    <w:pPr>
      <w:jc w:val="center"/>
    </w:pPr>
    <w:rPr>
      <w:noProof/>
      <w:sz w:val="28"/>
      <w:szCs w:val="26"/>
    </w:rPr>
  </w:style>
  <w:style w:type="paragraph" w:customStyle="1" w:styleId="aff1">
    <w:name w:val="_Заголовок без нумерации в оглавлении"/>
    <w:basedOn w:val="a5"/>
    <w:next w:val="a6"/>
    <w:qFormat/>
    <w:rsid w:val="004D70F7"/>
    <w:pPr>
      <w:keepNext/>
      <w:keepLines/>
      <w:pageBreakBefore/>
      <w:spacing w:before="240" w:after="240" w:line="360" w:lineRule="auto"/>
      <w:jc w:val="both"/>
      <w:outlineLvl w:val="0"/>
    </w:pPr>
    <w:rPr>
      <w:rFonts w:ascii="Times New Roman Полужирный" w:hAnsi="Times New Roman Полужирный"/>
      <w:b/>
      <w:caps/>
      <w:szCs w:val="32"/>
    </w:rPr>
  </w:style>
  <w:style w:type="paragraph" w:customStyle="1" w:styleId="aff2">
    <w:name w:val="_Заголовок без нумерации Не в оглавлении"/>
    <w:basedOn w:val="a5"/>
    <w:next w:val="a6"/>
    <w:link w:val="aff3"/>
    <w:rsid w:val="002E13A7"/>
    <w:pPr>
      <w:keepNext/>
      <w:keepLines/>
      <w:pageBreakBefore/>
      <w:spacing w:before="240" w:after="240" w:line="360" w:lineRule="auto"/>
      <w:jc w:val="both"/>
    </w:pPr>
    <w:rPr>
      <w:b/>
      <w:caps/>
      <w:szCs w:val="24"/>
    </w:rPr>
  </w:style>
  <w:style w:type="character" w:customStyle="1" w:styleId="aff3">
    <w:name w:val="_Заголовок без нумерации Не в оглавлении Знак"/>
    <w:link w:val="aff2"/>
    <w:rsid w:val="002E13A7"/>
    <w:rPr>
      <w:rFonts w:asciiTheme="minorHAnsi" w:eastAsia="Times New Roman" w:hAnsiTheme="minorHAnsi"/>
      <w:b/>
      <w:caps/>
      <w:sz w:val="24"/>
      <w:szCs w:val="24"/>
      <w:lang w:eastAsia="ar-SA"/>
    </w:rPr>
  </w:style>
  <w:style w:type="paragraph" w:customStyle="1" w:styleId="21">
    <w:name w:val="_Маркированный список уровня 2"/>
    <w:basedOn w:val="a5"/>
    <w:link w:val="27"/>
    <w:qFormat/>
    <w:rsid w:val="003606B2"/>
    <w:pPr>
      <w:numPr>
        <w:numId w:val="12"/>
      </w:numPr>
      <w:spacing w:line="360" w:lineRule="auto"/>
      <w:contextualSpacing/>
      <w:jc w:val="both"/>
    </w:pPr>
    <w:rPr>
      <w:szCs w:val="18"/>
    </w:rPr>
  </w:style>
  <w:style w:type="character" w:customStyle="1" w:styleId="27">
    <w:name w:val="_Маркированный список уровня 2 Знак"/>
    <w:link w:val="21"/>
    <w:rsid w:val="003606B2"/>
    <w:rPr>
      <w:rFonts w:asciiTheme="minorHAnsi" w:eastAsia="Times New Roman" w:hAnsiTheme="minorHAnsi"/>
      <w:sz w:val="24"/>
      <w:szCs w:val="18"/>
      <w:lang w:eastAsia="ar-SA"/>
    </w:rPr>
  </w:style>
  <w:style w:type="paragraph" w:customStyle="1" w:styleId="30">
    <w:name w:val="_Маркированный список уровня 3"/>
    <w:basedOn w:val="a5"/>
    <w:link w:val="36"/>
    <w:qFormat/>
    <w:rsid w:val="00C01CC3"/>
    <w:pPr>
      <w:numPr>
        <w:numId w:val="13"/>
      </w:numPr>
      <w:spacing w:line="360" w:lineRule="auto"/>
      <w:ind w:left="1984" w:hanging="425"/>
      <w:jc w:val="both"/>
    </w:pPr>
    <w:rPr>
      <w:szCs w:val="18"/>
    </w:rPr>
  </w:style>
  <w:style w:type="character" w:customStyle="1" w:styleId="36">
    <w:name w:val="_Маркированный список уровня 3 Знак"/>
    <w:link w:val="30"/>
    <w:rsid w:val="00C01CC3"/>
    <w:rPr>
      <w:rFonts w:asciiTheme="minorHAnsi" w:eastAsia="Times New Roman" w:hAnsiTheme="minorHAnsi"/>
      <w:sz w:val="24"/>
      <w:szCs w:val="18"/>
      <w:lang w:eastAsia="ar-SA"/>
    </w:rPr>
  </w:style>
  <w:style w:type="paragraph" w:customStyle="1" w:styleId="15">
    <w:name w:val="_Нумерованный 1"/>
    <w:basedOn w:val="a5"/>
    <w:link w:val="110"/>
    <w:qFormat/>
    <w:rsid w:val="00AF1786"/>
    <w:pPr>
      <w:numPr>
        <w:numId w:val="2"/>
      </w:numPr>
      <w:spacing w:line="360" w:lineRule="auto"/>
      <w:jc w:val="both"/>
    </w:pPr>
  </w:style>
  <w:style w:type="character" w:customStyle="1" w:styleId="110">
    <w:name w:val="_Нумерованный 1 Знак1"/>
    <w:link w:val="15"/>
    <w:rsid w:val="00AF1786"/>
    <w:rPr>
      <w:rFonts w:asciiTheme="minorHAnsi" w:eastAsia="Times New Roman" w:hAnsiTheme="minorHAnsi"/>
      <w:sz w:val="24"/>
      <w:lang w:eastAsia="ar-SA"/>
    </w:rPr>
  </w:style>
  <w:style w:type="paragraph" w:customStyle="1" w:styleId="23">
    <w:name w:val="_Нумерованный 2"/>
    <w:basedOn w:val="15"/>
    <w:link w:val="210"/>
    <w:qFormat/>
    <w:rsid w:val="003E37A4"/>
    <w:pPr>
      <w:numPr>
        <w:ilvl w:val="1"/>
      </w:numPr>
    </w:pPr>
  </w:style>
  <w:style w:type="character" w:customStyle="1" w:styleId="210">
    <w:name w:val="_Нумерованный 2 Знак1"/>
    <w:link w:val="23"/>
    <w:rsid w:val="003E37A4"/>
    <w:rPr>
      <w:rFonts w:asciiTheme="minorHAnsi" w:eastAsia="Times New Roman" w:hAnsiTheme="minorHAnsi"/>
      <w:sz w:val="24"/>
      <w:lang w:eastAsia="ar-SA"/>
    </w:rPr>
  </w:style>
  <w:style w:type="paragraph" w:customStyle="1" w:styleId="32">
    <w:name w:val="_Нумерованный 3"/>
    <w:basedOn w:val="23"/>
    <w:link w:val="37"/>
    <w:rsid w:val="003E37A4"/>
    <w:pPr>
      <w:numPr>
        <w:ilvl w:val="2"/>
      </w:numPr>
    </w:pPr>
  </w:style>
  <w:style w:type="character" w:customStyle="1" w:styleId="37">
    <w:name w:val="_Нумерованный 3 Знак"/>
    <w:link w:val="32"/>
    <w:rsid w:val="003E37A4"/>
    <w:rPr>
      <w:rFonts w:asciiTheme="minorHAnsi" w:eastAsia="Times New Roman" w:hAnsiTheme="minorHAnsi"/>
      <w:sz w:val="24"/>
      <w:lang w:eastAsia="ar-SA"/>
    </w:rPr>
  </w:style>
  <w:style w:type="paragraph" w:customStyle="1" w:styleId="aff4">
    <w:name w:val="_Основной перед списком"/>
    <w:basedOn w:val="a6"/>
    <w:next w:val="a5"/>
    <w:link w:val="aff5"/>
    <w:qFormat/>
    <w:rsid w:val="003E37A4"/>
    <w:pPr>
      <w:keepNext/>
    </w:pPr>
  </w:style>
  <w:style w:type="character" w:customStyle="1" w:styleId="aff5">
    <w:name w:val="_Основной перед списком Знак"/>
    <w:link w:val="aff4"/>
    <w:rsid w:val="003E37A4"/>
    <w:rPr>
      <w:rFonts w:ascii="Times New Roman" w:eastAsia="Times New Roman" w:hAnsi="Times New Roman"/>
      <w:sz w:val="28"/>
      <w:szCs w:val="24"/>
    </w:rPr>
  </w:style>
  <w:style w:type="paragraph" w:customStyle="1" w:styleId="aff6">
    <w:name w:val="_Основной после таблицы и рисунка"/>
    <w:basedOn w:val="a6"/>
    <w:next w:val="a6"/>
    <w:qFormat/>
    <w:rsid w:val="003E37A4"/>
    <w:pPr>
      <w:spacing w:before="240"/>
    </w:pPr>
  </w:style>
  <w:style w:type="paragraph" w:customStyle="1" w:styleId="1">
    <w:name w:val="_Перечисление 1"/>
    <w:basedOn w:val="a5"/>
    <w:qFormat/>
    <w:rsid w:val="003E37A4"/>
    <w:pPr>
      <w:numPr>
        <w:numId w:val="4"/>
      </w:numPr>
    </w:pPr>
    <w:rPr>
      <w:sz w:val="28"/>
    </w:rPr>
  </w:style>
  <w:style w:type="paragraph" w:customStyle="1" w:styleId="20">
    <w:name w:val="_Перечисление 2"/>
    <w:basedOn w:val="1"/>
    <w:qFormat/>
    <w:rsid w:val="003E37A4"/>
    <w:pPr>
      <w:numPr>
        <w:ilvl w:val="1"/>
      </w:numPr>
    </w:pPr>
  </w:style>
  <w:style w:type="paragraph" w:customStyle="1" w:styleId="aff7">
    <w:name w:val="_Приложение_название"/>
    <w:basedOn w:val="aff2"/>
    <w:next w:val="a6"/>
    <w:qFormat/>
    <w:rsid w:val="00615AED"/>
    <w:pPr>
      <w:pageBreakBefore w:val="0"/>
    </w:pPr>
  </w:style>
  <w:style w:type="paragraph" w:customStyle="1" w:styleId="aff8">
    <w:name w:val="_Приложение_тип"/>
    <w:basedOn w:val="a6"/>
    <w:next w:val="aff7"/>
    <w:qFormat/>
    <w:rsid w:val="003E37A4"/>
    <w:pPr>
      <w:keepNext/>
      <w:keepLines/>
      <w:ind w:firstLine="0"/>
      <w:jc w:val="center"/>
    </w:pPr>
    <w:rPr>
      <w:i/>
    </w:rPr>
  </w:style>
  <w:style w:type="paragraph" w:customStyle="1" w:styleId="aff9">
    <w:name w:val="_Примечание"/>
    <w:basedOn w:val="a6"/>
    <w:next w:val="a6"/>
    <w:qFormat/>
    <w:rsid w:val="003E37A4"/>
  </w:style>
  <w:style w:type="paragraph" w:customStyle="1" w:styleId="a">
    <w:name w:val="_Примечание_нумерованное"/>
    <w:basedOn w:val="aff9"/>
    <w:qFormat/>
    <w:rsid w:val="003E37A4"/>
    <w:pPr>
      <w:numPr>
        <w:numId w:val="5"/>
      </w:numPr>
    </w:pPr>
  </w:style>
  <w:style w:type="paragraph" w:customStyle="1" w:styleId="affa">
    <w:name w:val="_Рисунок_Картинка"/>
    <w:basedOn w:val="a5"/>
    <w:next w:val="a5"/>
    <w:link w:val="affb"/>
    <w:qFormat/>
    <w:rsid w:val="00D5709F"/>
    <w:pPr>
      <w:keepNext/>
      <w:spacing w:before="120" w:after="120"/>
      <w:jc w:val="center"/>
    </w:pPr>
  </w:style>
  <w:style w:type="character" w:customStyle="1" w:styleId="affb">
    <w:name w:val="_Рисунок_Картинка Знак"/>
    <w:link w:val="affa"/>
    <w:rsid w:val="00D5709F"/>
    <w:rPr>
      <w:rFonts w:asciiTheme="minorHAnsi" w:eastAsia="Times New Roman" w:hAnsiTheme="minorHAnsi"/>
      <w:sz w:val="24"/>
      <w:lang w:eastAsia="ar-SA"/>
    </w:rPr>
  </w:style>
  <w:style w:type="paragraph" w:customStyle="1" w:styleId="affc">
    <w:name w:val="_Рисунок_Название"/>
    <w:basedOn w:val="a5"/>
    <w:next w:val="aff6"/>
    <w:link w:val="affd"/>
    <w:rsid w:val="00D5709F"/>
    <w:pPr>
      <w:keepLines/>
      <w:spacing w:before="120" w:after="240"/>
      <w:jc w:val="center"/>
    </w:pPr>
    <w:rPr>
      <w:bCs/>
      <w:szCs w:val="28"/>
    </w:rPr>
  </w:style>
  <w:style w:type="character" w:customStyle="1" w:styleId="affd">
    <w:name w:val="_Рисунок_Название Знак"/>
    <w:link w:val="affc"/>
    <w:rsid w:val="00D5709F"/>
    <w:rPr>
      <w:rFonts w:asciiTheme="minorHAnsi" w:eastAsia="Times New Roman" w:hAnsiTheme="minorHAnsi"/>
      <w:bCs/>
      <w:sz w:val="24"/>
      <w:szCs w:val="28"/>
      <w:lang w:eastAsia="ar-SA"/>
    </w:rPr>
  </w:style>
  <w:style w:type="paragraph" w:customStyle="1" w:styleId="affe">
    <w:name w:val="_Табл_Название"/>
    <w:basedOn w:val="a5"/>
    <w:rsid w:val="00EF0AA1"/>
    <w:pPr>
      <w:keepNext/>
      <w:spacing w:before="120" w:after="60" w:line="276" w:lineRule="auto"/>
      <w:ind w:firstLine="0"/>
    </w:pPr>
    <w:rPr>
      <w:b/>
      <w:bCs/>
      <w:szCs w:val="18"/>
    </w:rPr>
  </w:style>
  <w:style w:type="paragraph" w:customStyle="1" w:styleId="afff">
    <w:name w:val="_Табл_Подзаголовок"/>
    <w:basedOn w:val="a5"/>
    <w:rsid w:val="003F0C37"/>
    <w:pPr>
      <w:keepNext/>
      <w:spacing w:before="120" w:after="120"/>
      <w:jc w:val="center"/>
    </w:pPr>
    <w:rPr>
      <w:sz w:val="20"/>
      <w:szCs w:val="16"/>
    </w:rPr>
  </w:style>
  <w:style w:type="paragraph" w:customStyle="1" w:styleId="afff0">
    <w:name w:val="_Табл_Текст_лев"/>
    <w:basedOn w:val="a5"/>
    <w:link w:val="afff1"/>
    <w:qFormat/>
    <w:rsid w:val="003F0C37"/>
    <w:pPr>
      <w:ind w:firstLine="0"/>
    </w:pPr>
    <w:rPr>
      <w:sz w:val="20"/>
      <w:szCs w:val="16"/>
    </w:rPr>
  </w:style>
  <w:style w:type="character" w:customStyle="1" w:styleId="afff1">
    <w:name w:val="_Табл_Текст_лев Знак"/>
    <w:link w:val="afff0"/>
    <w:rsid w:val="003F0C37"/>
    <w:rPr>
      <w:rFonts w:asciiTheme="minorHAnsi" w:eastAsia="Times New Roman" w:hAnsiTheme="minorHAnsi"/>
      <w:szCs w:val="16"/>
      <w:lang w:eastAsia="ar-SA"/>
    </w:rPr>
  </w:style>
  <w:style w:type="paragraph" w:customStyle="1" w:styleId="13">
    <w:name w:val="_Табл_Текст_Маркир1"/>
    <w:basedOn w:val="a5"/>
    <w:rsid w:val="00D5709F"/>
    <w:pPr>
      <w:numPr>
        <w:numId w:val="7"/>
      </w:numPr>
    </w:pPr>
    <w:rPr>
      <w:rFonts w:eastAsia="Calibri"/>
      <w:bCs/>
      <w:sz w:val="20"/>
    </w:rPr>
  </w:style>
  <w:style w:type="paragraph" w:customStyle="1" w:styleId="2">
    <w:name w:val="_Табл_Текст_Маркир2"/>
    <w:basedOn w:val="a5"/>
    <w:rsid w:val="00D5709F"/>
    <w:pPr>
      <w:numPr>
        <w:numId w:val="15"/>
      </w:numPr>
    </w:pPr>
    <w:rPr>
      <w:sz w:val="20"/>
    </w:rPr>
  </w:style>
  <w:style w:type="paragraph" w:customStyle="1" w:styleId="3">
    <w:name w:val="_Табл_Текст_Маркир3"/>
    <w:basedOn w:val="a5"/>
    <w:qFormat/>
    <w:rsid w:val="00D5709F"/>
    <w:pPr>
      <w:numPr>
        <w:numId w:val="16"/>
      </w:numPr>
    </w:pPr>
    <w:rPr>
      <w:sz w:val="20"/>
    </w:rPr>
  </w:style>
  <w:style w:type="paragraph" w:customStyle="1" w:styleId="17">
    <w:name w:val="_Табл_Текст_Нумеров1"/>
    <w:basedOn w:val="a5"/>
    <w:qFormat/>
    <w:rsid w:val="006F0BC4"/>
    <w:pPr>
      <w:numPr>
        <w:numId w:val="126"/>
      </w:numPr>
    </w:pPr>
    <w:rPr>
      <w:sz w:val="20"/>
    </w:rPr>
  </w:style>
  <w:style w:type="paragraph" w:customStyle="1" w:styleId="25">
    <w:name w:val="_Табл_Текст_Нумеров2"/>
    <w:basedOn w:val="17"/>
    <w:qFormat/>
    <w:rsid w:val="003E37A4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3E37A4"/>
    <w:pPr>
      <w:numPr>
        <w:ilvl w:val="2"/>
      </w:numPr>
    </w:pPr>
  </w:style>
  <w:style w:type="paragraph" w:customStyle="1" w:styleId="afff2">
    <w:name w:val="_Табл_Текст_по_ширине"/>
    <w:basedOn w:val="afff0"/>
    <w:qFormat/>
    <w:rsid w:val="003E37A4"/>
    <w:pPr>
      <w:jc w:val="both"/>
    </w:pPr>
  </w:style>
  <w:style w:type="paragraph" w:customStyle="1" w:styleId="afff3">
    <w:name w:val="_Табл_Текст_прав"/>
    <w:basedOn w:val="afff0"/>
    <w:qFormat/>
    <w:rsid w:val="003E37A4"/>
    <w:pPr>
      <w:jc w:val="right"/>
    </w:pPr>
  </w:style>
  <w:style w:type="paragraph" w:customStyle="1" w:styleId="afff4">
    <w:name w:val="_Табл_Текст_центр"/>
    <w:basedOn w:val="afff0"/>
    <w:rsid w:val="009957A8"/>
    <w:pPr>
      <w:jc w:val="center"/>
    </w:pPr>
    <w:rPr>
      <w:rFonts w:eastAsia="Calibri"/>
    </w:rPr>
  </w:style>
  <w:style w:type="table" w:customStyle="1" w:styleId="afff5">
    <w:name w:val="_Таблица"/>
    <w:basedOn w:val="a8"/>
    <w:rsid w:val="003E37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_Таблица примечания"/>
    <w:basedOn w:val="a8"/>
    <w:rsid w:val="003E37A4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7">
    <w:name w:val="_Таблица содержания работ"/>
    <w:basedOn w:val="a8"/>
    <w:rsid w:val="003E37A4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8">
    <w:name w:val="_Текст исходного кода"/>
    <w:basedOn w:val="a5"/>
    <w:rsid w:val="003E37A4"/>
    <w:pPr>
      <w:spacing w:before="240" w:after="240"/>
      <w:contextualSpacing/>
    </w:pPr>
    <w:rPr>
      <w:rFonts w:ascii="Courier New" w:hAnsi="Courier New" w:cs="Courier New"/>
      <w:sz w:val="20"/>
    </w:rPr>
  </w:style>
  <w:style w:type="paragraph" w:customStyle="1" w:styleId="afff9">
    <w:name w:val="_Текст сноски"/>
    <w:basedOn w:val="a5"/>
    <w:link w:val="afffa"/>
    <w:rsid w:val="003E37A4"/>
    <w:rPr>
      <w:bCs/>
      <w:sz w:val="20"/>
      <w:vertAlign w:val="superscript"/>
    </w:rPr>
  </w:style>
  <w:style w:type="character" w:customStyle="1" w:styleId="afffa">
    <w:name w:val="_Текст сноски Знак"/>
    <w:link w:val="afff9"/>
    <w:rsid w:val="003E37A4"/>
    <w:rPr>
      <w:rFonts w:ascii="Times New Roman" w:eastAsia="Times New Roman" w:hAnsi="Times New Roman"/>
      <w:bCs/>
      <w:vertAlign w:val="superscript"/>
    </w:rPr>
  </w:style>
  <w:style w:type="character" w:customStyle="1" w:styleId="afffb">
    <w:name w:val="_Текст_курсив"/>
    <w:qFormat/>
    <w:rsid w:val="003E37A4"/>
    <w:rPr>
      <w:i/>
    </w:rPr>
  </w:style>
  <w:style w:type="character" w:customStyle="1" w:styleId="afffc">
    <w:name w:val="_Текст_подчеркнутый"/>
    <w:qFormat/>
    <w:rsid w:val="003E37A4"/>
    <w:rPr>
      <w:u w:val="single"/>
    </w:rPr>
  </w:style>
  <w:style w:type="character" w:customStyle="1" w:styleId="afffd">
    <w:name w:val="_Текст_полужирный"/>
    <w:qFormat/>
    <w:rsid w:val="003E37A4"/>
    <w:rPr>
      <w:b/>
    </w:rPr>
  </w:style>
  <w:style w:type="character" w:customStyle="1" w:styleId="afffe">
    <w:name w:val="_Текст_скрытый"/>
    <w:qFormat/>
    <w:rsid w:val="003E37A4"/>
    <w:rPr>
      <w:vanish/>
    </w:rPr>
  </w:style>
  <w:style w:type="paragraph" w:customStyle="1" w:styleId="affff">
    <w:name w:val="_Титул_Код документа"/>
    <w:basedOn w:val="a5"/>
    <w:rsid w:val="003E37A4"/>
    <w:pPr>
      <w:spacing w:before="240" w:after="240"/>
      <w:jc w:val="center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0">
    <w:name w:val="_Титул_Количество страниц"/>
    <w:basedOn w:val="affff1"/>
    <w:link w:val="affff2"/>
    <w:rsid w:val="006A1471"/>
    <w:rPr>
      <w:b w:val="0"/>
      <w:szCs w:val="28"/>
    </w:rPr>
  </w:style>
  <w:style w:type="paragraph" w:customStyle="1" w:styleId="affff1">
    <w:name w:val="_Титул_Название системы краткое"/>
    <w:basedOn w:val="a5"/>
    <w:next w:val="a5"/>
    <w:rsid w:val="001203CA"/>
    <w:pPr>
      <w:spacing w:before="240" w:after="240"/>
      <w:ind w:firstLine="0"/>
      <w:jc w:val="center"/>
    </w:pPr>
    <w:rPr>
      <w:rFonts w:cs="Arial"/>
      <w:b/>
      <w:bCs/>
      <w:szCs w:val="32"/>
      <w:lang w:eastAsia="en-US"/>
    </w:rPr>
  </w:style>
  <w:style w:type="character" w:customStyle="1" w:styleId="affff2">
    <w:name w:val="_Титул_Количество страниц Знак"/>
    <w:link w:val="affff0"/>
    <w:rsid w:val="006A1471"/>
    <w:rPr>
      <w:rFonts w:asciiTheme="minorHAnsi" w:eastAsia="Times New Roman" w:hAnsiTheme="minorHAnsi" w:cs="Arial"/>
      <w:bCs/>
      <w:sz w:val="24"/>
      <w:szCs w:val="28"/>
      <w:lang w:eastAsia="en-US"/>
    </w:rPr>
  </w:style>
  <w:style w:type="paragraph" w:customStyle="1" w:styleId="affff3">
    <w:name w:val="_Титул_Название документа"/>
    <w:basedOn w:val="affff1"/>
    <w:link w:val="affff4"/>
    <w:rsid w:val="001203CA"/>
    <w:rPr>
      <w:b w:val="0"/>
      <w:caps/>
      <w:szCs w:val="28"/>
    </w:rPr>
  </w:style>
  <w:style w:type="character" w:customStyle="1" w:styleId="affff4">
    <w:name w:val="_Титул_Название документа Знак"/>
    <w:link w:val="affff3"/>
    <w:rsid w:val="001203CA"/>
    <w:rPr>
      <w:rFonts w:asciiTheme="minorHAnsi" w:eastAsia="Times New Roman" w:hAnsiTheme="minorHAnsi" w:cs="Arial"/>
      <w:bCs/>
      <w:caps/>
      <w:sz w:val="24"/>
      <w:szCs w:val="28"/>
      <w:lang w:eastAsia="en-US"/>
    </w:rPr>
  </w:style>
  <w:style w:type="table" w:customStyle="1" w:styleId="affff5">
    <w:name w:val="_Титул_Невидимая таблица"/>
    <w:basedOn w:val="a8"/>
    <w:rsid w:val="003E37A4"/>
    <w:rPr>
      <w:rFonts w:ascii="Times New Roman" w:eastAsia="Times New Roman" w:hAnsi="Times New Roman"/>
    </w:rPr>
    <w:tblPr>
      <w:tblInd w:w="675" w:type="dxa"/>
    </w:tblPr>
  </w:style>
  <w:style w:type="paragraph" w:customStyle="1" w:styleId="affff6">
    <w:name w:val="_Титул_Утвеждаю"/>
    <w:basedOn w:val="a5"/>
    <w:next w:val="a5"/>
    <w:rsid w:val="006A1471"/>
    <w:pPr>
      <w:spacing w:after="120" w:line="360" w:lineRule="auto"/>
    </w:pPr>
    <w:rPr>
      <w:b/>
      <w:bCs/>
    </w:rPr>
  </w:style>
  <w:style w:type="paragraph" w:customStyle="1" w:styleId="affff7">
    <w:name w:val="_Титул_штамп"/>
    <w:basedOn w:val="a5"/>
    <w:rsid w:val="001B7869"/>
    <w:pPr>
      <w:spacing w:after="120"/>
    </w:pPr>
    <w:rPr>
      <w:caps/>
    </w:rPr>
  </w:style>
  <w:style w:type="paragraph" w:customStyle="1" w:styleId="affff8">
    <w:name w:val="_Чертеж_децимальный номер"/>
    <w:basedOn w:val="af5"/>
    <w:link w:val="affff9"/>
    <w:rsid w:val="00FB357D"/>
    <w:rPr>
      <w:sz w:val="28"/>
      <w:szCs w:val="40"/>
    </w:rPr>
  </w:style>
  <w:style w:type="character" w:customStyle="1" w:styleId="affff9">
    <w:name w:val="_Чертеж_децимальный номер Знак"/>
    <w:link w:val="affff8"/>
    <w:rsid w:val="00FB357D"/>
    <w:rPr>
      <w:rFonts w:eastAsia="Times New Roman"/>
      <w:i/>
      <w:sz w:val="28"/>
      <w:szCs w:val="40"/>
    </w:rPr>
  </w:style>
  <w:style w:type="paragraph" w:customStyle="1" w:styleId="affffa">
    <w:name w:val="_Чертеж_лист"/>
    <w:basedOn w:val="af5"/>
    <w:rsid w:val="00FB357D"/>
  </w:style>
  <w:style w:type="paragraph" w:customStyle="1" w:styleId="affffb">
    <w:name w:val="_Чертеж_номер страницы"/>
    <w:basedOn w:val="af5"/>
    <w:qFormat/>
    <w:rsid w:val="00FB357D"/>
    <w:rPr>
      <w:sz w:val="24"/>
      <w:szCs w:val="24"/>
    </w:rPr>
  </w:style>
  <w:style w:type="paragraph" w:customStyle="1" w:styleId="affffc">
    <w:name w:val="Штамп"/>
    <w:basedOn w:val="a5"/>
    <w:rsid w:val="00FB357D"/>
    <w:pPr>
      <w:jc w:val="center"/>
    </w:pPr>
    <w:rPr>
      <w:rFonts w:ascii="Calibri" w:hAnsi="Calibri"/>
      <w:i/>
      <w:noProof/>
      <w:sz w:val="18"/>
    </w:rPr>
  </w:style>
  <w:style w:type="character" w:styleId="affffd">
    <w:name w:val="annotation reference"/>
    <w:uiPriority w:val="99"/>
    <w:unhideWhenUsed/>
    <w:rsid w:val="003E37A4"/>
    <w:rPr>
      <w:sz w:val="16"/>
      <w:szCs w:val="16"/>
    </w:rPr>
  </w:style>
  <w:style w:type="paragraph" w:styleId="affffe">
    <w:name w:val="TOC Heading"/>
    <w:basedOn w:val="16"/>
    <w:next w:val="a5"/>
    <w:uiPriority w:val="39"/>
    <w:unhideWhenUsed/>
    <w:qFormat/>
    <w:rsid w:val="003E37A4"/>
    <w:pPr>
      <w:numPr>
        <w:numId w:val="0"/>
      </w:numPr>
      <w:spacing w:line="276" w:lineRule="auto"/>
      <w:outlineLvl w:val="9"/>
    </w:pPr>
  </w:style>
  <w:style w:type="paragraph" w:styleId="19">
    <w:name w:val="toc 1"/>
    <w:basedOn w:val="a5"/>
    <w:next w:val="a5"/>
    <w:autoRedefine/>
    <w:uiPriority w:val="39"/>
    <w:unhideWhenUsed/>
    <w:rsid w:val="004C11FB"/>
    <w:pPr>
      <w:tabs>
        <w:tab w:val="right" w:leader="dot" w:pos="9781"/>
      </w:tabs>
      <w:spacing w:line="360" w:lineRule="auto"/>
      <w:jc w:val="both"/>
    </w:pPr>
    <w:rPr>
      <w:noProof/>
    </w:rPr>
  </w:style>
  <w:style w:type="paragraph" w:styleId="28">
    <w:name w:val="toc 2"/>
    <w:basedOn w:val="a5"/>
    <w:next w:val="a5"/>
    <w:autoRedefine/>
    <w:uiPriority w:val="39"/>
    <w:unhideWhenUsed/>
    <w:rsid w:val="00616420"/>
    <w:pPr>
      <w:tabs>
        <w:tab w:val="right" w:leader="dot" w:pos="9781"/>
      </w:tabs>
      <w:spacing w:line="360" w:lineRule="auto"/>
      <w:ind w:left="709" w:firstLine="0"/>
      <w:jc w:val="both"/>
    </w:pPr>
    <w:rPr>
      <w:noProof/>
    </w:rPr>
  </w:style>
  <w:style w:type="character" w:styleId="afffff">
    <w:name w:val="Hyperlink"/>
    <w:uiPriority w:val="99"/>
    <w:unhideWhenUsed/>
    <w:rsid w:val="003E37A4"/>
    <w:rPr>
      <w:color w:val="0000FF"/>
      <w:u w:val="single"/>
    </w:rPr>
  </w:style>
  <w:style w:type="paragraph" w:customStyle="1" w:styleId="14">
    <w:name w:val="Заголовок 1 Приложение"/>
    <w:basedOn w:val="16"/>
    <w:next w:val="aff7"/>
    <w:rsid w:val="001B7869"/>
    <w:pPr>
      <w:numPr>
        <w:numId w:val="8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6"/>
    <w:rsid w:val="001B7869"/>
    <w:pPr>
      <w:numPr>
        <w:numId w:val="8"/>
      </w:numPr>
    </w:pPr>
    <w:rPr>
      <w:rFonts w:cs="Times New Roman"/>
      <w:iCs w:val="0"/>
      <w:spacing w:val="-2"/>
      <w:szCs w:val="24"/>
    </w:rPr>
  </w:style>
  <w:style w:type="paragraph" w:customStyle="1" w:styleId="31">
    <w:name w:val="Заголовок 3 Приложение"/>
    <w:basedOn w:val="33"/>
    <w:next w:val="a6"/>
    <w:qFormat/>
    <w:rsid w:val="001B7869"/>
    <w:pPr>
      <w:numPr>
        <w:numId w:val="8"/>
      </w:numPr>
    </w:pPr>
    <w:rPr>
      <w:rFonts w:cs="Times New Roman"/>
    </w:rPr>
  </w:style>
  <w:style w:type="paragraph" w:customStyle="1" w:styleId="40">
    <w:name w:val="Заголовок 4 Приложение"/>
    <w:basedOn w:val="41"/>
    <w:next w:val="a6"/>
    <w:qFormat/>
    <w:rsid w:val="001B7869"/>
    <w:pPr>
      <w:numPr>
        <w:numId w:val="8"/>
      </w:numPr>
    </w:pPr>
    <w:rPr>
      <w:rFonts w:cs="Times New Roman"/>
    </w:rPr>
  </w:style>
  <w:style w:type="paragraph" w:customStyle="1" w:styleId="5">
    <w:name w:val="Заголовок 5 Приложение"/>
    <w:basedOn w:val="40"/>
    <w:next w:val="a6"/>
    <w:qFormat/>
    <w:rsid w:val="001B7869"/>
    <w:pPr>
      <w:numPr>
        <w:ilvl w:val="4"/>
      </w:numPr>
    </w:pPr>
  </w:style>
  <w:style w:type="paragraph" w:styleId="38">
    <w:name w:val="toc 3"/>
    <w:basedOn w:val="a5"/>
    <w:next w:val="a5"/>
    <w:autoRedefine/>
    <w:uiPriority w:val="39"/>
    <w:unhideWhenUsed/>
    <w:rsid w:val="004A1F36"/>
    <w:pPr>
      <w:tabs>
        <w:tab w:val="right" w:leader="dot" w:pos="10206"/>
      </w:tabs>
      <w:spacing w:line="360" w:lineRule="auto"/>
    </w:pPr>
    <w:rPr>
      <w:noProof/>
    </w:rPr>
  </w:style>
  <w:style w:type="paragraph" w:styleId="afffff0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paragraph" w:customStyle="1" w:styleId="phcomment">
    <w:name w:val="ph_comment"/>
    <w:basedOn w:val="a5"/>
    <w:rsid w:val="003E37A4"/>
    <w:pPr>
      <w:ind w:firstLine="720"/>
    </w:pPr>
    <w:rPr>
      <w:color w:val="0000FF"/>
      <w:sz w:val="28"/>
    </w:rPr>
  </w:style>
  <w:style w:type="paragraph" w:customStyle="1" w:styleId="4">
    <w:name w:val="_Маркированный список уровня 4"/>
    <w:basedOn w:val="a5"/>
    <w:qFormat/>
    <w:rsid w:val="00C01CC3"/>
    <w:pPr>
      <w:numPr>
        <w:numId w:val="14"/>
      </w:numPr>
      <w:spacing w:line="360" w:lineRule="auto"/>
      <w:jc w:val="both"/>
    </w:pPr>
    <w:rPr>
      <w:szCs w:val="18"/>
    </w:rPr>
  </w:style>
  <w:style w:type="paragraph" w:customStyle="1" w:styleId="a1">
    <w:name w:val="_Табл_Авто№"/>
    <w:basedOn w:val="a5"/>
    <w:next w:val="a5"/>
    <w:qFormat/>
    <w:rsid w:val="00D5709F"/>
    <w:pPr>
      <w:numPr>
        <w:numId w:val="6"/>
      </w:numPr>
      <w:contextualSpacing/>
      <w:jc w:val="center"/>
    </w:pPr>
    <w:rPr>
      <w:rFonts w:eastAsia="Calibri"/>
      <w:sz w:val="20"/>
      <w:lang w:eastAsia="en-US"/>
    </w:rPr>
  </w:style>
  <w:style w:type="character" w:customStyle="1" w:styleId="190">
    <w:name w:val="19_Рамка_Подписи Знак"/>
    <w:link w:val="191"/>
    <w:rsid w:val="003E37A4"/>
    <w:rPr>
      <w:i/>
      <w:sz w:val="18"/>
      <w:szCs w:val="18"/>
    </w:rPr>
  </w:style>
  <w:style w:type="paragraph" w:customStyle="1" w:styleId="191">
    <w:name w:val="19_Рамка_Подписи"/>
    <w:basedOn w:val="a5"/>
    <w:link w:val="190"/>
    <w:rsid w:val="003E37A4"/>
    <w:pPr>
      <w:jc w:val="center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3E37A4"/>
    <w:rPr>
      <w:sz w:val="18"/>
    </w:rPr>
  </w:style>
  <w:style w:type="paragraph" w:customStyle="1" w:styleId="193">
    <w:name w:val="19_Рамка_Основной"/>
    <w:basedOn w:val="a5"/>
    <w:link w:val="192"/>
    <w:rsid w:val="003E37A4"/>
    <w:pPr>
      <w:jc w:val="center"/>
    </w:pPr>
    <w:rPr>
      <w:rFonts w:ascii="Calibri" w:eastAsia="Calibri" w:hAnsi="Calibri"/>
      <w:sz w:val="18"/>
    </w:rPr>
  </w:style>
  <w:style w:type="paragraph" w:customStyle="1" w:styleId="afffff1">
    <w:name w:val="_Лист_рег _изм_Заголовок"/>
    <w:basedOn w:val="afe"/>
    <w:next w:val="a5"/>
    <w:rsid w:val="003E37A4"/>
    <w:rPr>
      <w:b w:val="0"/>
    </w:rPr>
  </w:style>
  <w:style w:type="paragraph" w:customStyle="1" w:styleId="afffff2">
    <w:name w:val="_Лист_рег_изм_Заголовок_столбца"/>
    <w:basedOn w:val="afe"/>
    <w:rsid w:val="003E37A4"/>
    <w:rPr>
      <w:b w:val="0"/>
    </w:rPr>
  </w:style>
  <w:style w:type="paragraph" w:customStyle="1" w:styleId="afffff3">
    <w:name w:val="_Лист_рег_изм_Ячейки"/>
    <w:basedOn w:val="a5"/>
    <w:qFormat/>
    <w:rsid w:val="003E37A4"/>
    <w:rPr>
      <w:lang w:eastAsia="en-US"/>
    </w:rPr>
  </w:style>
  <w:style w:type="paragraph" w:customStyle="1" w:styleId="1a">
    <w:name w:val="_Маркированный список уровня 1_Абзац"/>
    <w:basedOn w:val="a5"/>
    <w:rsid w:val="003606B2"/>
    <w:pPr>
      <w:spacing w:line="360" w:lineRule="auto"/>
      <w:ind w:left="1134" w:firstLine="0"/>
      <w:jc w:val="both"/>
    </w:pPr>
  </w:style>
  <w:style w:type="paragraph" w:customStyle="1" w:styleId="11">
    <w:name w:val="_Маркированный список уровня 1_после таблицы"/>
    <w:basedOn w:val="a5"/>
    <w:next w:val="a5"/>
    <w:qFormat/>
    <w:rsid w:val="003606B2"/>
    <w:pPr>
      <w:numPr>
        <w:numId w:val="1"/>
      </w:numPr>
      <w:spacing w:before="240" w:line="360" w:lineRule="auto"/>
      <w:jc w:val="both"/>
    </w:pPr>
    <w:rPr>
      <w:szCs w:val="18"/>
    </w:rPr>
  </w:style>
  <w:style w:type="paragraph" w:customStyle="1" w:styleId="29">
    <w:name w:val="_Маркированный список уровня 2_Абзац"/>
    <w:basedOn w:val="21"/>
    <w:rsid w:val="003E37A4"/>
    <w:pPr>
      <w:numPr>
        <w:numId w:val="0"/>
      </w:numPr>
      <w:ind w:left="1559"/>
    </w:pPr>
    <w:rPr>
      <w:szCs w:val="20"/>
    </w:rPr>
  </w:style>
  <w:style w:type="paragraph" w:customStyle="1" w:styleId="2a">
    <w:name w:val="_Маркированный список уровня 2_после_таблицы"/>
    <w:basedOn w:val="21"/>
    <w:next w:val="21"/>
    <w:qFormat/>
    <w:rsid w:val="007842D3"/>
    <w:pPr>
      <w:spacing w:before="240"/>
    </w:pPr>
  </w:style>
  <w:style w:type="paragraph" w:customStyle="1" w:styleId="39">
    <w:name w:val="_Маркированный список уровня 3_Абзац"/>
    <w:basedOn w:val="30"/>
    <w:rsid w:val="003E37A4"/>
    <w:pPr>
      <w:numPr>
        <w:numId w:val="0"/>
      </w:numPr>
      <w:ind w:left="1985"/>
    </w:pPr>
    <w:rPr>
      <w:szCs w:val="20"/>
    </w:rPr>
  </w:style>
  <w:style w:type="paragraph" w:customStyle="1" w:styleId="1b">
    <w:name w:val="_Нумерованный 1_Абзац"/>
    <w:basedOn w:val="15"/>
    <w:rsid w:val="003E37A4"/>
    <w:pPr>
      <w:numPr>
        <w:numId w:val="0"/>
      </w:numPr>
      <w:ind w:left="1134"/>
    </w:pPr>
  </w:style>
  <w:style w:type="paragraph" w:customStyle="1" w:styleId="2b">
    <w:name w:val="_Нумерованный 2_Абзац"/>
    <w:basedOn w:val="23"/>
    <w:rsid w:val="003F0C37"/>
    <w:pPr>
      <w:numPr>
        <w:ilvl w:val="0"/>
        <w:numId w:val="0"/>
      </w:numPr>
    </w:pPr>
  </w:style>
  <w:style w:type="paragraph" w:customStyle="1" w:styleId="a4">
    <w:name w:val="_Нумерованный_список_литературы"/>
    <w:basedOn w:val="a5"/>
    <w:qFormat/>
    <w:rsid w:val="003E37A4"/>
    <w:pPr>
      <w:numPr>
        <w:numId w:val="3"/>
      </w:numPr>
    </w:pPr>
    <w:rPr>
      <w:sz w:val="28"/>
    </w:rPr>
  </w:style>
  <w:style w:type="paragraph" w:customStyle="1" w:styleId="afffff4">
    <w:name w:val="_Основной перед списком после таблицы и рисунка"/>
    <w:basedOn w:val="aff4"/>
    <w:next w:val="a5"/>
    <w:qFormat/>
    <w:rsid w:val="005612A8"/>
    <w:pPr>
      <w:spacing w:before="240"/>
    </w:pPr>
  </w:style>
  <w:style w:type="paragraph" w:customStyle="1" w:styleId="afffff5">
    <w:name w:val="_Текст таблицы"/>
    <w:basedOn w:val="a5"/>
    <w:rsid w:val="003E37A4"/>
  </w:style>
  <w:style w:type="paragraph" w:styleId="43">
    <w:name w:val="toc 4"/>
    <w:basedOn w:val="a5"/>
    <w:next w:val="a5"/>
    <w:autoRedefine/>
    <w:uiPriority w:val="39"/>
    <w:semiHidden/>
    <w:rsid w:val="003E37A4"/>
    <w:pPr>
      <w:ind w:left="720"/>
    </w:pPr>
  </w:style>
  <w:style w:type="paragraph" w:styleId="52">
    <w:name w:val="toc 5"/>
    <w:basedOn w:val="a5"/>
    <w:next w:val="a5"/>
    <w:autoRedefine/>
    <w:uiPriority w:val="39"/>
    <w:semiHidden/>
    <w:rsid w:val="003E37A4"/>
    <w:pPr>
      <w:ind w:left="960"/>
    </w:pPr>
  </w:style>
  <w:style w:type="paragraph" w:styleId="61">
    <w:name w:val="toc 6"/>
    <w:basedOn w:val="a5"/>
    <w:next w:val="a5"/>
    <w:autoRedefine/>
    <w:uiPriority w:val="39"/>
    <w:semiHidden/>
    <w:rsid w:val="003E37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rsid w:val="003E37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rsid w:val="003E37A4"/>
    <w:pPr>
      <w:ind w:left="1680"/>
    </w:pPr>
  </w:style>
  <w:style w:type="paragraph" w:styleId="91">
    <w:name w:val="toc 9"/>
    <w:basedOn w:val="a5"/>
    <w:next w:val="a5"/>
    <w:autoRedefine/>
    <w:uiPriority w:val="39"/>
    <w:semiHidden/>
    <w:rsid w:val="003E37A4"/>
    <w:pPr>
      <w:ind w:left="1920"/>
    </w:pPr>
  </w:style>
  <w:style w:type="paragraph" w:styleId="afffff6">
    <w:name w:val="Body Text"/>
    <w:basedOn w:val="a5"/>
    <w:link w:val="afffff7"/>
    <w:uiPriority w:val="99"/>
    <w:unhideWhenUsed/>
    <w:rsid w:val="00B02942"/>
    <w:pPr>
      <w:spacing w:after="120"/>
    </w:pPr>
  </w:style>
  <w:style w:type="character" w:customStyle="1" w:styleId="afffff7">
    <w:name w:val="Основной текст Знак"/>
    <w:basedOn w:val="a7"/>
    <w:link w:val="afffff6"/>
    <w:uiPriority w:val="99"/>
    <w:rsid w:val="00B02942"/>
    <w:rPr>
      <w:rFonts w:ascii="Times New Roman" w:eastAsia="Times New Roman" w:hAnsi="Times New Roman"/>
      <w:sz w:val="24"/>
      <w:szCs w:val="24"/>
    </w:rPr>
  </w:style>
  <w:style w:type="paragraph" w:styleId="afffff8">
    <w:name w:val="Title"/>
    <w:basedOn w:val="a5"/>
    <w:next w:val="a5"/>
    <w:link w:val="afffff9"/>
    <w:uiPriority w:val="10"/>
    <w:qFormat/>
    <w:rsid w:val="004F3F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f9">
    <w:name w:val="Заголовок Знак"/>
    <w:basedOn w:val="a7"/>
    <w:link w:val="afffff8"/>
    <w:uiPriority w:val="10"/>
    <w:rsid w:val="004F3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ffa">
    <w:name w:val="No Spacing"/>
    <w:uiPriority w:val="1"/>
    <w:qFormat/>
    <w:rsid w:val="004F3F0F"/>
    <w:pPr>
      <w:widowControl w:val="0"/>
      <w:autoSpaceDN w:val="0"/>
      <w:adjustRightInd w:val="0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character" w:styleId="afffffb">
    <w:name w:val="Subtle Emphasis"/>
    <w:basedOn w:val="a7"/>
    <w:uiPriority w:val="19"/>
    <w:qFormat/>
    <w:rsid w:val="004F3F0F"/>
    <w:rPr>
      <w:i/>
      <w:iCs/>
      <w:color w:val="808080" w:themeColor="text1" w:themeTint="7F"/>
    </w:rPr>
  </w:style>
  <w:style w:type="table" w:styleId="afffffc">
    <w:name w:val="Table Grid"/>
    <w:aliases w:val="CV table"/>
    <w:basedOn w:val="a8"/>
    <w:uiPriority w:val="59"/>
    <w:rsid w:val="00D16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d">
    <w:name w:val="caption"/>
    <w:aliases w:val="Название1,##,Знак, Знак"/>
    <w:basedOn w:val="a5"/>
    <w:next w:val="a5"/>
    <w:link w:val="afffffe"/>
    <w:unhideWhenUsed/>
    <w:qFormat/>
    <w:rsid w:val="00215785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0">
    <w:name w:val="_Маркированный список 1 уровня"/>
    <w:basedOn w:val="a5"/>
    <w:qFormat/>
    <w:rsid w:val="00755260"/>
    <w:pPr>
      <w:numPr>
        <w:numId w:val="10"/>
      </w:numPr>
      <w:suppressAutoHyphens w:val="0"/>
      <w:spacing w:line="360" w:lineRule="auto"/>
      <w:ind w:left="1134" w:hanging="425"/>
      <w:jc w:val="both"/>
    </w:pPr>
  </w:style>
  <w:style w:type="paragraph" w:styleId="affffff">
    <w:name w:val="annotation text"/>
    <w:basedOn w:val="a5"/>
    <w:link w:val="affffff0"/>
    <w:uiPriority w:val="99"/>
    <w:unhideWhenUsed/>
    <w:rsid w:val="000C5DCF"/>
    <w:rPr>
      <w:sz w:val="20"/>
    </w:rPr>
  </w:style>
  <w:style w:type="character" w:customStyle="1" w:styleId="affffff0">
    <w:name w:val="Текст примечания Знак"/>
    <w:basedOn w:val="a7"/>
    <w:link w:val="affffff"/>
    <w:uiPriority w:val="99"/>
    <w:rsid w:val="000C5DCF"/>
    <w:rPr>
      <w:rFonts w:asciiTheme="minorHAnsi" w:eastAsia="Times New Roman" w:hAnsiTheme="minorHAnsi"/>
      <w:lang w:eastAsia="ar-SA"/>
    </w:rPr>
  </w:style>
  <w:style w:type="character" w:customStyle="1" w:styleId="afffffe">
    <w:name w:val="Название объекта Знак"/>
    <w:aliases w:val="Название1 Знак,## Знак,Знак Знак, Знак Знак"/>
    <w:link w:val="afffffd"/>
    <w:uiPriority w:val="35"/>
    <w:locked/>
    <w:rsid w:val="000C5DCF"/>
    <w:rPr>
      <w:rFonts w:asciiTheme="minorHAnsi" w:eastAsia="Times New Roman" w:hAnsiTheme="minorHAnsi"/>
      <w:i/>
      <w:iCs/>
      <w:color w:val="1F497D" w:themeColor="text2"/>
      <w:sz w:val="18"/>
      <w:szCs w:val="18"/>
      <w:lang w:eastAsia="ar-SA"/>
    </w:rPr>
  </w:style>
  <w:style w:type="character" w:styleId="affffff1">
    <w:name w:val="Strong"/>
    <w:basedOn w:val="a7"/>
    <w:uiPriority w:val="22"/>
    <w:qFormat/>
    <w:rsid w:val="00BD184D"/>
    <w:rPr>
      <w:b/>
      <w:bCs/>
    </w:rPr>
  </w:style>
  <w:style w:type="paragraph" w:customStyle="1" w:styleId="affffff2">
    <w:name w:val="Обычный.Текст"/>
    <w:rsid w:val="00BD184D"/>
    <w:pPr>
      <w:suppressAutoHyphens/>
      <w:autoSpaceDE w:val="0"/>
      <w:spacing w:after="240"/>
      <w:jc w:val="both"/>
    </w:pPr>
    <w:rPr>
      <w:rFonts w:ascii="Times New Roman" w:eastAsia="Arial" w:hAnsi="Times New Roman"/>
      <w:szCs w:val="24"/>
      <w:lang w:eastAsia="ar-SA"/>
    </w:rPr>
  </w:style>
  <w:style w:type="paragraph" w:styleId="affffff3">
    <w:name w:val="annotation subject"/>
    <w:basedOn w:val="affffff"/>
    <w:next w:val="affffff"/>
    <w:link w:val="affffff4"/>
    <w:uiPriority w:val="99"/>
    <w:semiHidden/>
    <w:unhideWhenUsed/>
    <w:rsid w:val="00BD184D"/>
    <w:rPr>
      <w:b/>
      <w:bCs/>
    </w:rPr>
  </w:style>
  <w:style w:type="character" w:customStyle="1" w:styleId="affffff4">
    <w:name w:val="Тема примечания Знак"/>
    <w:basedOn w:val="affffff0"/>
    <w:link w:val="affffff3"/>
    <w:uiPriority w:val="99"/>
    <w:semiHidden/>
    <w:rsid w:val="00BD184D"/>
    <w:rPr>
      <w:rFonts w:asciiTheme="minorHAnsi" w:eastAsia="Times New Roman" w:hAnsiTheme="minorHAnsi"/>
      <w:b/>
      <w:bCs/>
      <w:lang w:eastAsia="ar-SA"/>
    </w:rPr>
  </w:style>
  <w:style w:type="paragraph" w:styleId="affffff5">
    <w:name w:val="Balloon Text"/>
    <w:basedOn w:val="a5"/>
    <w:link w:val="affffff6"/>
    <w:uiPriority w:val="99"/>
    <w:semiHidden/>
    <w:unhideWhenUsed/>
    <w:rsid w:val="00BD184D"/>
    <w:rPr>
      <w:rFonts w:ascii="Tahoma" w:hAnsi="Tahoma" w:cs="Tahoma"/>
      <w:sz w:val="16"/>
      <w:szCs w:val="16"/>
    </w:rPr>
  </w:style>
  <w:style w:type="character" w:customStyle="1" w:styleId="affffff6">
    <w:name w:val="Текст выноски Знак"/>
    <w:basedOn w:val="a7"/>
    <w:link w:val="affffff5"/>
    <w:uiPriority w:val="99"/>
    <w:semiHidden/>
    <w:rsid w:val="00BD184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CNormalTable">
    <w:name w:val="AC Normal Table"/>
    <w:basedOn w:val="a5"/>
    <w:qFormat/>
    <w:rsid w:val="00BD184D"/>
    <w:pPr>
      <w:suppressLineNumbers/>
      <w:suppressAutoHyphens w:val="0"/>
      <w:spacing w:before="120" w:after="120" w:line="288" w:lineRule="auto"/>
      <w:ind w:firstLine="0"/>
    </w:pPr>
    <w:rPr>
      <w:rFonts w:ascii="Calibri" w:hAnsi="Calibri"/>
      <w:sz w:val="18"/>
      <w:szCs w:val="24"/>
      <w:lang w:eastAsia="ru-RU"/>
    </w:rPr>
  </w:style>
  <w:style w:type="paragraph" w:customStyle="1" w:styleId="affffff7">
    <w:name w:val="_Основной текст перед списком (после таблицы и рисунка)"/>
    <w:basedOn w:val="a5"/>
    <w:qFormat/>
    <w:rsid w:val="00C01CC3"/>
    <w:pPr>
      <w:keepNext/>
      <w:suppressAutoHyphens w:val="0"/>
      <w:spacing w:before="240" w:line="360" w:lineRule="auto"/>
      <w:jc w:val="both"/>
    </w:pPr>
  </w:style>
  <w:style w:type="paragraph" w:customStyle="1" w:styleId="ACHeadingContent">
    <w:name w:val="AC Heading Content"/>
    <w:basedOn w:val="a5"/>
    <w:qFormat/>
    <w:rsid w:val="00BD184D"/>
    <w:pPr>
      <w:keepNext/>
      <w:keepLines/>
      <w:pageBreakBefore/>
      <w:suppressAutoHyphens w:val="0"/>
      <w:spacing w:before="240" w:after="840" w:line="288" w:lineRule="auto"/>
      <w:ind w:firstLine="0"/>
    </w:pPr>
    <w:rPr>
      <w:rFonts w:ascii="Calibri" w:hAnsi="Calibri"/>
      <w:color w:val="0070C0"/>
      <w:sz w:val="32"/>
      <w:szCs w:val="24"/>
      <w:lang w:eastAsia="ru-RU"/>
    </w:rPr>
  </w:style>
  <w:style w:type="paragraph" w:styleId="affffff8">
    <w:name w:val="List"/>
    <w:basedOn w:val="a5"/>
    <w:uiPriority w:val="99"/>
    <w:semiHidden/>
    <w:unhideWhenUsed/>
    <w:rsid w:val="00BD184D"/>
    <w:pPr>
      <w:ind w:left="283" w:hanging="283"/>
      <w:contextualSpacing/>
    </w:pPr>
  </w:style>
  <w:style w:type="paragraph" w:customStyle="1" w:styleId="IBS">
    <w:name w:val="IBS Основной"/>
    <w:basedOn w:val="a5"/>
    <w:rsid w:val="00BD184D"/>
    <w:pPr>
      <w:suppressAutoHyphens w:val="0"/>
      <w:spacing w:before="120"/>
      <w:ind w:firstLine="0"/>
      <w:jc w:val="both"/>
    </w:pPr>
    <w:rPr>
      <w:sz w:val="20"/>
      <w:szCs w:val="24"/>
      <w:lang w:eastAsia="ru-RU"/>
    </w:rPr>
  </w:style>
  <w:style w:type="character" w:customStyle="1" w:styleId="st">
    <w:name w:val="st"/>
    <w:basedOn w:val="a7"/>
    <w:rsid w:val="00BD184D"/>
  </w:style>
  <w:style w:type="paragraph" w:customStyle="1" w:styleId="affffff9">
    <w:name w:val="_Рисунок (подпись)"/>
    <w:basedOn w:val="a5"/>
    <w:qFormat/>
    <w:rsid w:val="006F0BC4"/>
    <w:pPr>
      <w:keepLines/>
      <w:suppressAutoHyphens w:val="0"/>
      <w:spacing w:before="120" w:after="240" w:line="360" w:lineRule="auto"/>
      <w:ind w:firstLine="0"/>
      <w:jc w:val="center"/>
    </w:pPr>
  </w:style>
  <w:style w:type="paragraph" w:customStyle="1" w:styleId="affffffa">
    <w:name w:val="_Таблица Текст (центр)"/>
    <w:basedOn w:val="a5"/>
    <w:qFormat/>
    <w:rsid w:val="00D5709F"/>
    <w:pPr>
      <w:suppressAutoHyphens w:val="0"/>
      <w:ind w:firstLine="0"/>
      <w:jc w:val="center"/>
    </w:pPr>
    <w:rPr>
      <w:sz w:val="20"/>
      <w:szCs w:val="16"/>
      <w:lang w:eastAsia="ru-RU"/>
    </w:rPr>
  </w:style>
  <w:style w:type="paragraph" w:customStyle="1" w:styleId="A201">
    <w:name w:val="Стиль A2 + Слева:  0 см Первая строка:  1 см Междустр.интервал:  ..."/>
    <w:basedOn w:val="a5"/>
    <w:rsid w:val="00BD184D"/>
    <w:pPr>
      <w:suppressAutoHyphens w:val="0"/>
      <w:snapToGrid w:val="0"/>
      <w:ind w:firstLine="567"/>
      <w:jc w:val="both"/>
    </w:pPr>
    <w:rPr>
      <w:rFonts w:ascii="Times New Roman" w:hAnsi="Times New Roman"/>
      <w:lang w:val="de-DE" w:eastAsia="de-DE"/>
    </w:rPr>
  </w:style>
  <w:style w:type="paragraph" w:customStyle="1" w:styleId="Default">
    <w:name w:val="Default"/>
    <w:rsid w:val="00BD184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-411">
    <w:name w:val="Таблица-сетка 4 — акцент 11"/>
    <w:basedOn w:val="a8"/>
    <w:uiPriority w:val="49"/>
    <w:rsid w:val="00BD184D"/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fffffb">
    <w:name w:val="дд.мм.гггг"/>
    <w:basedOn w:val="a5"/>
    <w:link w:val="affffffc"/>
    <w:qFormat/>
    <w:rsid w:val="00BD184D"/>
    <w:pPr>
      <w:suppressAutoHyphens w:val="0"/>
      <w:spacing w:before="120" w:after="120"/>
      <w:ind w:firstLine="0"/>
      <w:jc w:val="center"/>
    </w:pPr>
    <w:rPr>
      <w:rFonts w:ascii="Tahoma" w:hAnsi="Tahoma" w:cs="Tahoma"/>
      <w:caps/>
      <w:color w:val="404040" w:themeColor="text1" w:themeTint="BF"/>
      <w:sz w:val="28"/>
      <w:szCs w:val="28"/>
      <w:lang w:eastAsia="en-US"/>
    </w:rPr>
  </w:style>
  <w:style w:type="character" w:customStyle="1" w:styleId="affffffc">
    <w:name w:val="дд.мм.гггг Знак"/>
    <w:basedOn w:val="a7"/>
    <w:link w:val="affffffb"/>
    <w:rsid w:val="00BD184D"/>
    <w:rPr>
      <w:rFonts w:ascii="Tahoma" w:eastAsia="Times New Roman" w:hAnsi="Tahoma" w:cs="Tahoma"/>
      <w:caps/>
      <w:color w:val="404040" w:themeColor="text1" w:themeTint="BF"/>
      <w:sz w:val="28"/>
      <w:szCs w:val="28"/>
      <w:lang w:eastAsia="en-US"/>
    </w:rPr>
  </w:style>
  <w:style w:type="paragraph" w:styleId="affffffd">
    <w:name w:val="footnote text"/>
    <w:basedOn w:val="a5"/>
    <w:link w:val="affffffe"/>
    <w:uiPriority w:val="99"/>
    <w:semiHidden/>
    <w:unhideWhenUsed/>
    <w:rsid w:val="00BD184D"/>
    <w:rPr>
      <w:sz w:val="20"/>
    </w:rPr>
  </w:style>
  <w:style w:type="character" w:customStyle="1" w:styleId="affffffe">
    <w:name w:val="Текст сноски Знак"/>
    <w:basedOn w:val="a7"/>
    <w:link w:val="affffffd"/>
    <w:uiPriority w:val="99"/>
    <w:semiHidden/>
    <w:rsid w:val="00BD184D"/>
    <w:rPr>
      <w:rFonts w:asciiTheme="minorHAnsi" w:eastAsia="Times New Roman" w:hAnsiTheme="minorHAnsi"/>
      <w:lang w:eastAsia="ar-SA"/>
    </w:rPr>
  </w:style>
  <w:style w:type="character" w:styleId="afffffff">
    <w:name w:val="footnote reference"/>
    <w:basedOn w:val="a7"/>
    <w:uiPriority w:val="99"/>
    <w:semiHidden/>
    <w:unhideWhenUsed/>
    <w:rsid w:val="00BD184D"/>
    <w:rPr>
      <w:vertAlign w:val="superscript"/>
    </w:rPr>
  </w:style>
  <w:style w:type="paragraph" w:customStyle="1" w:styleId="1c">
    <w:name w:val="Основной текст1"/>
    <w:basedOn w:val="a5"/>
    <w:rsid w:val="00BD184D"/>
    <w:pPr>
      <w:widowControl w:val="0"/>
      <w:shd w:val="clear" w:color="auto" w:fill="FFFFFF"/>
      <w:suppressAutoHyphens w:val="0"/>
      <w:spacing w:after="120" w:line="276" w:lineRule="auto"/>
      <w:ind w:firstLine="0"/>
      <w:jc w:val="both"/>
    </w:pPr>
    <w:rPr>
      <w:rFonts w:ascii="Arial" w:eastAsia="Arial" w:hAnsi="Arial" w:cs="Arial"/>
      <w:color w:val="000000"/>
      <w:sz w:val="18"/>
      <w:szCs w:val="18"/>
      <w:lang w:eastAsia="ru-RU" w:bidi="ru-RU"/>
    </w:rPr>
  </w:style>
  <w:style w:type="paragraph" w:styleId="afffffff0">
    <w:name w:val="Normal (Web)"/>
    <w:basedOn w:val="a5"/>
    <w:uiPriority w:val="99"/>
    <w:semiHidden/>
    <w:unhideWhenUsed/>
    <w:rsid w:val="00BD184D"/>
    <w:pPr>
      <w:suppressAutoHyphens w:val="0"/>
      <w:spacing w:before="100" w:beforeAutospacing="1" w:after="100" w:afterAutospacing="1"/>
      <w:ind w:firstLine="0"/>
    </w:pPr>
    <w:rPr>
      <w:rFonts w:ascii="Times New Roman" w:hAnsi="Times New Roman"/>
      <w:szCs w:val="24"/>
      <w:lang w:eastAsia="ru-RU"/>
    </w:rPr>
  </w:style>
  <w:style w:type="paragraph" w:customStyle="1" w:styleId="afffffff1">
    <w:name w:val="внутр.табл"/>
    <w:basedOn w:val="a5"/>
    <w:link w:val="afffffff2"/>
    <w:qFormat/>
    <w:rsid w:val="00BD184D"/>
    <w:pPr>
      <w:suppressAutoHyphens w:val="0"/>
      <w:spacing w:before="120" w:after="120"/>
      <w:ind w:firstLine="0"/>
      <w:contextualSpacing/>
    </w:pPr>
    <w:rPr>
      <w:rFonts w:eastAsiaTheme="minorEastAsia"/>
      <w:sz w:val="22"/>
      <w:szCs w:val="24"/>
      <w:lang w:eastAsia="en-US"/>
    </w:rPr>
  </w:style>
  <w:style w:type="character" w:customStyle="1" w:styleId="afffffff2">
    <w:name w:val="внутр.табл Знак"/>
    <w:basedOn w:val="a7"/>
    <w:link w:val="afffffff1"/>
    <w:rsid w:val="00BD184D"/>
    <w:rPr>
      <w:rFonts w:asciiTheme="minorHAnsi" w:eastAsiaTheme="minorEastAsia" w:hAnsiTheme="minorHAnsi"/>
      <w:sz w:val="22"/>
      <w:szCs w:val="24"/>
      <w:lang w:eastAsia="en-US"/>
    </w:rPr>
  </w:style>
  <w:style w:type="character" w:customStyle="1" w:styleId="1d">
    <w:name w:val="Неразрешенное упоминание1"/>
    <w:basedOn w:val="a7"/>
    <w:uiPriority w:val="99"/>
    <w:semiHidden/>
    <w:unhideWhenUsed/>
    <w:rsid w:val="00BD184D"/>
    <w:rPr>
      <w:color w:val="605E5C"/>
      <w:shd w:val="clear" w:color="auto" w:fill="E1DFDD"/>
    </w:rPr>
  </w:style>
  <w:style w:type="paragraph" w:customStyle="1" w:styleId="12">
    <w:name w:val="_Маркированый список 1 уровня (после таблицы)"/>
    <w:basedOn w:val="10"/>
    <w:qFormat/>
    <w:rsid w:val="00BD184D"/>
    <w:pPr>
      <w:numPr>
        <w:numId w:val="11"/>
      </w:numPr>
      <w:spacing w:before="240"/>
      <w:ind w:left="1134" w:hanging="425"/>
    </w:pPr>
  </w:style>
  <w:style w:type="paragraph" w:styleId="afffffff3">
    <w:name w:val="List Paragraph"/>
    <w:aliases w:val="Нумерованый список,Нумерованный спиков,List Paragraph1,Bullet List,FooterText,numbered,Заголовок_3,Use Case List Paragraph,SL_Абзац списка,Булит первого уровня,Таблицы,Bullet 1,it_List1,Table-Normal,RSHB_Table-Normal,Bullet_IRAO,Мой Список"/>
    <w:basedOn w:val="a5"/>
    <w:link w:val="afffffff4"/>
    <w:uiPriority w:val="34"/>
    <w:qFormat/>
    <w:rsid w:val="00BD184D"/>
    <w:pPr>
      <w:ind w:firstLine="0"/>
      <w:contextualSpacing/>
    </w:pPr>
  </w:style>
  <w:style w:type="paragraph" w:customStyle="1" w:styleId="-">
    <w:name w:val="_Титул кол-во страниц"/>
    <w:basedOn w:val="a5"/>
    <w:qFormat/>
    <w:rsid w:val="00BD184D"/>
    <w:pPr>
      <w:suppressAutoHyphens w:val="0"/>
      <w:spacing w:before="240" w:after="240" w:line="360" w:lineRule="auto"/>
      <w:ind w:firstLine="0"/>
      <w:jc w:val="center"/>
    </w:pPr>
    <w:rPr>
      <w:rFonts w:asciiTheme="majorHAnsi" w:eastAsia="Calibri" w:hAnsiTheme="majorHAnsi" w:cstheme="majorHAnsi"/>
      <w:szCs w:val="24"/>
    </w:rPr>
  </w:style>
  <w:style w:type="paragraph" w:customStyle="1" w:styleId="afffffff5">
    <w:name w:val="_Титул название документа"/>
    <w:basedOn w:val="a5"/>
    <w:qFormat/>
    <w:rsid w:val="001203CA"/>
    <w:pPr>
      <w:suppressAutoHyphens w:val="0"/>
      <w:spacing w:before="240" w:after="240" w:line="360" w:lineRule="auto"/>
      <w:ind w:firstLine="0"/>
      <w:jc w:val="center"/>
    </w:pPr>
    <w:rPr>
      <w:rFonts w:asciiTheme="majorHAnsi" w:eastAsiaTheme="minorHAnsi" w:hAnsiTheme="majorHAnsi" w:cstheme="majorHAnsi"/>
      <w:bCs/>
      <w:lang w:eastAsia="en-US"/>
    </w:rPr>
  </w:style>
  <w:style w:type="paragraph" w:customStyle="1" w:styleId="afffffff6">
    <w:name w:val="_Титул название системы"/>
    <w:basedOn w:val="afffffff5"/>
    <w:qFormat/>
    <w:rsid w:val="00BD184D"/>
    <w:rPr>
      <w:b/>
      <w:bCs w:val="0"/>
    </w:rPr>
  </w:style>
  <w:style w:type="paragraph" w:customStyle="1" w:styleId="afffffff7">
    <w:name w:val="_Титул номер документа"/>
    <w:basedOn w:val="afffffff5"/>
    <w:qFormat/>
    <w:rsid w:val="00BD184D"/>
    <w:rPr>
      <w:b/>
      <w:bCs w:val="0"/>
    </w:rPr>
  </w:style>
  <w:style w:type="character" w:customStyle="1" w:styleId="afffffff4">
    <w:name w:val="Абзац списка Знак"/>
    <w:aliases w:val="Нумерованый список Знак,Нумерованный спиков Знак,List Paragraph1 Знак,Bullet List Знак,FooterText Знак,numbered Знак,Заголовок_3 Знак,Use Case List Paragraph Знак,SL_Абзац списка Знак,Булит первого уровня Знак,Таблицы Знак"/>
    <w:basedOn w:val="a7"/>
    <w:link w:val="afffffff3"/>
    <w:uiPriority w:val="34"/>
    <w:qFormat/>
    <w:rsid w:val="00BD184D"/>
    <w:rPr>
      <w:rFonts w:asciiTheme="minorHAnsi" w:eastAsia="Times New Roman" w:hAnsiTheme="minorHAnsi"/>
      <w:sz w:val="24"/>
      <w:lang w:eastAsia="ar-SA"/>
    </w:rPr>
  </w:style>
  <w:style w:type="paragraph" w:customStyle="1" w:styleId="-3">
    <w:name w:val="Список_ГОСТ-3ур"/>
    <w:basedOn w:val="a5"/>
    <w:qFormat/>
    <w:rsid w:val="0063136F"/>
    <w:pPr>
      <w:numPr>
        <w:ilvl w:val="2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1">
    <w:name w:val="Список_ГОСТ-1ур"/>
    <w:basedOn w:val="a5"/>
    <w:qFormat/>
    <w:rsid w:val="0063136F"/>
    <w:pPr>
      <w:numPr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2">
    <w:name w:val="Список_ГОСТ-2ур"/>
    <w:basedOn w:val="a5"/>
    <w:qFormat/>
    <w:rsid w:val="0063136F"/>
    <w:pPr>
      <w:numPr>
        <w:ilvl w:val="1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4">
    <w:name w:val="Список_ГОСТ-4ур"/>
    <w:basedOn w:val="a5"/>
    <w:qFormat/>
    <w:rsid w:val="0063136F"/>
    <w:pPr>
      <w:numPr>
        <w:ilvl w:val="3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numbering" w:customStyle="1" w:styleId="a0">
    <w:name w:val="ГОСТ"/>
    <w:uiPriority w:val="99"/>
    <w:rsid w:val="0063136F"/>
    <w:pPr>
      <w:numPr>
        <w:numId w:val="20"/>
      </w:numPr>
    </w:pPr>
  </w:style>
  <w:style w:type="paragraph" w:customStyle="1" w:styleId="afffffff8">
    <w:name w:val="Приложение"/>
    <w:basedOn w:val="16"/>
    <w:next w:val="a5"/>
    <w:link w:val="afffffff9"/>
    <w:qFormat/>
    <w:rsid w:val="00903D61"/>
    <w:pPr>
      <w:numPr>
        <w:numId w:val="0"/>
      </w:numPr>
      <w:suppressAutoHyphens w:val="0"/>
      <w:spacing w:before="120" w:after="120"/>
      <w:jc w:val="right"/>
    </w:pPr>
    <w:rPr>
      <w:rFonts w:ascii="Times New Roman" w:eastAsia="Calibri" w:hAnsi="Times New Roman" w:cs="Times New Roman"/>
      <w:kern w:val="0"/>
      <w:lang w:eastAsia="en-US"/>
    </w:rPr>
  </w:style>
  <w:style w:type="character" w:customStyle="1" w:styleId="afffffff9">
    <w:name w:val="Приложение Знак"/>
    <w:link w:val="afffffff8"/>
    <w:rsid w:val="00903D61"/>
    <w:rPr>
      <w:rFonts w:ascii="Times New Roman" w:hAnsi="Times New Roman"/>
      <w:b/>
      <w:bCs/>
      <w:caps/>
      <w:sz w:val="24"/>
      <w:szCs w:val="28"/>
      <w:lang w:eastAsia="en-US"/>
    </w:rPr>
  </w:style>
  <w:style w:type="paragraph" w:customStyle="1" w:styleId="UC1">
    <w:name w:val="UC_Основной поток"/>
    <w:basedOn w:val="a5"/>
    <w:link w:val="UC2"/>
    <w:qFormat/>
    <w:rsid w:val="003B3F6D"/>
    <w:pPr>
      <w:numPr>
        <w:numId w:val="27"/>
      </w:numPr>
      <w:suppressAutoHyphens w:val="0"/>
      <w:spacing w:line="276" w:lineRule="auto"/>
    </w:pPr>
    <w:rPr>
      <w:rFonts w:ascii="Times New Roman" w:eastAsia="Arial" w:hAnsi="Times New Roman"/>
      <w:szCs w:val="24"/>
      <w:lang w:val="ru" w:eastAsia="ru-RU"/>
    </w:rPr>
  </w:style>
  <w:style w:type="character" w:customStyle="1" w:styleId="UC2">
    <w:name w:val="UC_Основной поток Знак"/>
    <w:basedOn w:val="a7"/>
    <w:link w:val="UC1"/>
    <w:rsid w:val="003B3F6D"/>
    <w:rPr>
      <w:rFonts w:ascii="Times New Roman" w:eastAsia="Arial" w:hAnsi="Times New Roman"/>
      <w:sz w:val="24"/>
      <w:szCs w:val="24"/>
      <w:lang w:val="ru"/>
    </w:rPr>
  </w:style>
  <w:style w:type="paragraph" w:customStyle="1" w:styleId="UC">
    <w:name w:val="UC_список"/>
    <w:basedOn w:val="afffffff3"/>
    <w:link w:val="UC4"/>
    <w:qFormat/>
    <w:rsid w:val="003B3F6D"/>
    <w:pPr>
      <w:numPr>
        <w:numId w:val="28"/>
      </w:numPr>
      <w:suppressAutoHyphens w:val="0"/>
      <w:spacing w:line="276" w:lineRule="auto"/>
    </w:pPr>
    <w:rPr>
      <w:rFonts w:ascii="Times New Roman" w:eastAsia="Arial" w:hAnsi="Times New Roman"/>
      <w:szCs w:val="24"/>
      <w:lang w:eastAsia="ru-RU"/>
    </w:rPr>
  </w:style>
  <w:style w:type="character" w:customStyle="1" w:styleId="UC4">
    <w:name w:val="UC_список Знак"/>
    <w:basedOn w:val="a7"/>
    <w:link w:val="UC"/>
    <w:rsid w:val="003B3F6D"/>
    <w:rPr>
      <w:rFonts w:ascii="Times New Roman" w:eastAsia="Arial" w:hAnsi="Times New Roman"/>
      <w:sz w:val="24"/>
      <w:szCs w:val="24"/>
    </w:rPr>
  </w:style>
  <w:style w:type="paragraph" w:styleId="1e">
    <w:name w:val="index 1"/>
    <w:basedOn w:val="a5"/>
    <w:next w:val="a5"/>
    <w:autoRedefine/>
    <w:uiPriority w:val="99"/>
    <w:semiHidden/>
    <w:unhideWhenUsed/>
    <w:rsid w:val="002F09EA"/>
    <w:pPr>
      <w:ind w:left="240" w:hanging="240"/>
    </w:pPr>
  </w:style>
  <w:style w:type="paragraph" w:styleId="afffffffa">
    <w:name w:val="index heading"/>
    <w:basedOn w:val="a5"/>
    <w:next w:val="1e"/>
    <w:uiPriority w:val="99"/>
    <w:unhideWhenUsed/>
    <w:rsid w:val="002F09EA"/>
    <w:pPr>
      <w:suppressAutoHyphens w:val="0"/>
      <w:spacing w:line="360" w:lineRule="auto"/>
      <w:jc w:val="both"/>
    </w:pPr>
    <w:rPr>
      <w:rFonts w:ascii="Cambria" w:hAnsi="Cambria"/>
      <w:b/>
      <w:bCs/>
      <w:szCs w:val="24"/>
      <w:lang w:eastAsia="en-US"/>
    </w:rPr>
  </w:style>
  <w:style w:type="paragraph" w:customStyle="1" w:styleId="UC5">
    <w:name w:val="UC_Альтернативный поток"/>
    <w:basedOn w:val="a5"/>
    <w:link w:val="UC6"/>
    <w:qFormat/>
    <w:rsid w:val="002F09EA"/>
    <w:pPr>
      <w:widowControl w:val="0"/>
      <w:suppressAutoHyphens w:val="0"/>
      <w:ind w:left="714" w:hanging="357"/>
    </w:pPr>
    <w:rPr>
      <w:rFonts w:ascii="Times New Roman" w:eastAsia="Arial" w:hAnsi="Times New Roman"/>
      <w:szCs w:val="24"/>
      <w:lang w:eastAsia="ru-RU"/>
    </w:rPr>
  </w:style>
  <w:style w:type="character" w:customStyle="1" w:styleId="UC6">
    <w:name w:val="UC_Альтернативный поток Знак"/>
    <w:basedOn w:val="a7"/>
    <w:link w:val="UC5"/>
    <w:rsid w:val="002F09EA"/>
    <w:rPr>
      <w:rFonts w:ascii="Times New Roman" w:eastAsia="Arial" w:hAnsi="Times New Roman"/>
      <w:sz w:val="24"/>
      <w:szCs w:val="24"/>
    </w:rPr>
  </w:style>
  <w:style w:type="paragraph" w:customStyle="1" w:styleId="UC7">
    <w:name w:val="UC_Заголовок"/>
    <w:basedOn w:val="a5"/>
    <w:link w:val="UC8"/>
    <w:qFormat/>
    <w:rsid w:val="002F09EA"/>
    <w:pPr>
      <w:suppressAutoHyphens w:val="0"/>
      <w:ind w:firstLine="0"/>
    </w:pPr>
    <w:rPr>
      <w:rFonts w:ascii="Times New Roman" w:eastAsia="Arial" w:hAnsi="Times New Roman"/>
      <w:b/>
      <w:szCs w:val="24"/>
      <w:lang w:eastAsia="ru-RU"/>
    </w:rPr>
  </w:style>
  <w:style w:type="character" w:customStyle="1" w:styleId="UC8">
    <w:name w:val="UC_Заголовок Знак"/>
    <w:basedOn w:val="a7"/>
    <w:link w:val="UC7"/>
    <w:rsid w:val="002F09EA"/>
    <w:rPr>
      <w:rFonts w:ascii="Times New Roman" w:eastAsia="Arial" w:hAnsi="Times New Roman"/>
      <w:b/>
      <w:sz w:val="24"/>
      <w:szCs w:val="24"/>
    </w:rPr>
  </w:style>
  <w:style w:type="paragraph" w:customStyle="1" w:styleId="UC9">
    <w:name w:val="UC_Альтернативный подпоток"/>
    <w:basedOn w:val="UC5"/>
    <w:link w:val="UCa"/>
    <w:qFormat/>
    <w:rsid w:val="002F09EA"/>
    <w:pPr>
      <w:ind w:left="1168"/>
    </w:pPr>
  </w:style>
  <w:style w:type="character" w:customStyle="1" w:styleId="UCa">
    <w:name w:val="UC_Альтернативный подпоток Знак"/>
    <w:basedOn w:val="UC6"/>
    <w:link w:val="UC9"/>
    <w:rsid w:val="002F09EA"/>
    <w:rPr>
      <w:rFonts w:ascii="Times New Roman" w:eastAsia="Arial" w:hAnsi="Times New Roman"/>
      <w:sz w:val="24"/>
      <w:szCs w:val="24"/>
    </w:rPr>
  </w:style>
  <w:style w:type="paragraph" w:customStyle="1" w:styleId="a3">
    <w:name w:val="Список_№."/>
    <w:basedOn w:val="a5"/>
    <w:uiPriority w:val="99"/>
    <w:semiHidden/>
    <w:qFormat/>
    <w:rsid w:val="00747077"/>
    <w:pPr>
      <w:numPr>
        <w:numId w:val="57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dash">
    <w:name w:val="Таблица_dash"/>
    <w:basedOn w:val="a5"/>
    <w:qFormat/>
    <w:rsid w:val="00010611"/>
    <w:pPr>
      <w:keepLines/>
      <w:numPr>
        <w:numId w:val="86"/>
      </w:numPr>
      <w:suppressAutoHyphens w:val="0"/>
    </w:pPr>
    <w:rPr>
      <w:rFonts w:ascii="Times New Roman" w:hAnsi="Times New Roman"/>
      <w:szCs w:val="24"/>
      <w:lang w:eastAsia="en-US"/>
    </w:rPr>
  </w:style>
  <w:style w:type="paragraph" w:customStyle="1" w:styleId="UCC2">
    <w:name w:val="UC_Cписок 2"/>
    <w:basedOn w:val="UC"/>
    <w:link w:val="UCC20"/>
    <w:qFormat/>
    <w:rsid w:val="00010611"/>
    <w:pPr>
      <w:numPr>
        <w:numId w:val="0"/>
      </w:numPr>
      <w:tabs>
        <w:tab w:val="num" w:pos="680"/>
      </w:tabs>
      <w:ind w:left="680" w:hanging="283"/>
    </w:pPr>
  </w:style>
  <w:style w:type="character" w:customStyle="1" w:styleId="UCC20">
    <w:name w:val="UC_Cписок 2 Знак"/>
    <w:basedOn w:val="a7"/>
    <w:link w:val="UCC2"/>
    <w:rsid w:val="00010611"/>
    <w:rPr>
      <w:rFonts w:ascii="Times New Roman" w:eastAsia="Arial" w:hAnsi="Times New Roman"/>
      <w:sz w:val="24"/>
      <w:szCs w:val="24"/>
    </w:rPr>
  </w:style>
  <w:style w:type="table" w:customStyle="1" w:styleId="1f">
    <w:name w:val="Сетка таблицы светлая1"/>
    <w:basedOn w:val="a8"/>
    <w:uiPriority w:val="40"/>
    <w:rsid w:val="002922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UC0">
    <w:name w:val="UC_Список бул"/>
    <w:basedOn w:val="UCC2"/>
    <w:qFormat/>
    <w:rsid w:val="00B021E2"/>
    <w:pPr>
      <w:numPr>
        <w:numId w:val="213"/>
      </w:numPr>
    </w:pPr>
  </w:style>
  <w:style w:type="paragraph" w:customStyle="1" w:styleId="afffffffb">
    <w:name w:val="Титул_Документ"/>
    <w:basedOn w:val="a5"/>
    <w:qFormat/>
    <w:rsid w:val="00F44D15"/>
    <w:pPr>
      <w:suppressAutoHyphens w:val="0"/>
      <w:spacing w:before="480" w:after="120" w:line="360" w:lineRule="auto"/>
      <w:ind w:firstLine="0"/>
      <w:jc w:val="center"/>
    </w:pPr>
    <w:rPr>
      <w:rFonts w:ascii="Times New Roman" w:hAnsi="Times New Roman"/>
      <w:b/>
      <w:caps/>
      <w:szCs w:val="28"/>
      <w:lang w:eastAsia="en-US"/>
    </w:rPr>
  </w:style>
  <w:style w:type="paragraph" w:customStyle="1" w:styleId="a2">
    <w:name w:val="Таблица_№"/>
    <w:basedOn w:val="a5"/>
    <w:uiPriority w:val="99"/>
    <w:qFormat/>
    <w:rsid w:val="00F44D15"/>
    <w:pPr>
      <w:numPr>
        <w:numId w:val="216"/>
      </w:numPr>
      <w:suppressAutoHyphens w:val="0"/>
    </w:pPr>
    <w:rPr>
      <w:rFonts w:ascii="Times New Roman" w:hAnsi="Times New Roman"/>
      <w:szCs w:val="24"/>
      <w:lang w:eastAsia="en-US"/>
    </w:rPr>
  </w:style>
  <w:style w:type="character" w:customStyle="1" w:styleId="breadcrumbs-title">
    <w:name w:val="breadcrumbs-title"/>
    <w:basedOn w:val="a7"/>
    <w:rsid w:val="00F44D15"/>
  </w:style>
  <w:style w:type="paragraph" w:customStyle="1" w:styleId="UC3">
    <w:name w:val="UC_Список 3"/>
    <w:basedOn w:val="UCC2"/>
    <w:qFormat/>
    <w:rsid w:val="00D65331"/>
    <w:pPr>
      <w:numPr>
        <w:numId w:val="217"/>
      </w:numPr>
    </w:pPr>
  </w:style>
  <w:style w:type="paragraph" w:customStyle="1" w:styleId="afffffffc">
    <w:name w:val="Таблица_текст"/>
    <w:basedOn w:val="a5"/>
    <w:link w:val="afffffffd"/>
    <w:qFormat/>
    <w:rsid w:val="006C4D80"/>
    <w:pPr>
      <w:suppressAutoHyphens w:val="0"/>
      <w:ind w:firstLine="0"/>
    </w:pPr>
    <w:rPr>
      <w:rFonts w:ascii="Times New Roman" w:hAnsi="Times New Roman"/>
      <w:szCs w:val="24"/>
      <w:lang w:eastAsia="en-US"/>
    </w:rPr>
  </w:style>
  <w:style w:type="character" w:customStyle="1" w:styleId="afffffffd">
    <w:name w:val="Таблица_текст Знак"/>
    <w:basedOn w:val="a7"/>
    <w:link w:val="afffffffc"/>
    <w:rsid w:val="006C4D80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dostup@vodokanal.spb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rolova\Desktop\&#1064;&#1072;&#1073;&#1083;&#1086;&#1085;&#1099;\&#1064;&#1072;&#1073;&#1083;&#1086;&#1085;_&#1043;&#1054;&#1057;&#1058;19%20(7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9017-C7E2-40FA-984F-A698F2A28DB8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58123B9E-75A6-48BD-84FE-D0DE7304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Шаблон_ГОСТ19 (7)</Template>
  <TotalTime>1739</TotalTime>
  <Pages>1</Pages>
  <Words>19016</Words>
  <Characters>108396</Characters>
  <Application>Microsoft Office Word</Application>
  <DocSecurity>0</DocSecurity>
  <Lines>903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Фролова Кристина</dc:creator>
  <cp:lastModifiedBy>Дрога Владимир Павлович</cp:lastModifiedBy>
  <cp:revision>15</cp:revision>
  <dcterms:created xsi:type="dcterms:W3CDTF">2023-10-06T13:17:00Z</dcterms:created>
  <dcterms:modified xsi:type="dcterms:W3CDTF">2023-11-13T15:21:00Z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